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5852D4" w14:textId="1B9F82FF" w:rsidR="00C964F2" w:rsidRPr="000A0DCB" w:rsidRDefault="000A0DCB" w:rsidP="00C964F2">
      <w:pPr>
        <w:jc w:val="center"/>
        <w:rPr>
          <w:lang w:val="es-ES"/>
        </w:rPr>
      </w:pPr>
      <w:r w:rsidRPr="000A0DCB">
        <w:rPr>
          <w:lang w:val="es-ES"/>
        </w:rPr>
        <w:t xml:space="preserve"> </w:t>
      </w:r>
      <w:r w:rsidR="00BA79FF">
        <w:rPr>
          <w:noProof/>
          <w:lang w:val="es-ES" w:eastAsia="es-ES"/>
        </w:rPr>
        <w:drawing>
          <wp:inline distT="0" distB="0" distL="0" distR="0" wp14:anchorId="0D008287" wp14:editId="082CD8B7">
            <wp:extent cx="3817088" cy="2146440"/>
            <wp:effectExtent l="0" t="0" r="0" b="6350"/>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1572" cy="2160208"/>
                    </a:xfrm>
                    <a:prstGeom prst="rect">
                      <a:avLst/>
                    </a:prstGeom>
                    <a:noFill/>
                    <a:ln>
                      <a:noFill/>
                    </a:ln>
                  </pic:spPr>
                </pic:pic>
              </a:graphicData>
            </a:graphic>
          </wp:inline>
        </w:drawing>
      </w:r>
    </w:p>
    <w:p w14:paraId="00000006" w14:textId="080CA6B0" w:rsidR="00771079" w:rsidRPr="003475B7" w:rsidRDefault="009B32A7">
      <w:pPr>
        <w:jc w:val="center"/>
        <w:rPr>
          <w:rFonts w:ascii="URWPalladioL-Roma" w:eastAsia="Calibri" w:hAnsi="URWPalladioL-Roma" w:cs="URWPalladioL-Roma"/>
          <w:color w:val="000080"/>
          <w:sz w:val="28"/>
          <w:szCs w:val="28"/>
          <w:lang w:val="es-ES"/>
        </w:rPr>
      </w:pPr>
      <w:bookmarkStart w:id="0" w:name="_Hlk44324834"/>
      <w:bookmarkEnd w:id="0"/>
      <w:r w:rsidRPr="003475B7">
        <w:rPr>
          <w:rFonts w:ascii="URWPalladioL-Roma" w:eastAsia="Calibri" w:hAnsi="URWPalladioL-Roma" w:cs="URWPalladioL-Roma"/>
          <w:color w:val="000080"/>
          <w:sz w:val="34"/>
          <w:szCs w:val="34"/>
          <w:lang w:val="es-ES"/>
        </w:rPr>
        <w:t>U</w:t>
      </w:r>
      <w:r w:rsidRPr="003475B7">
        <w:rPr>
          <w:rFonts w:ascii="URWPalladioL-Roma" w:eastAsia="Calibri" w:hAnsi="URWPalladioL-Roma" w:cs="URWPalladioL-Roma"/>
          <w:color w:val="000080"/>
          <w:sz w:val="28"/>
          <w:szCs w:val="28"/>
          <w:lang w:val="es-ES"/>
        </w:rPr>
        <w:t>NIVERSI</w:t>
      </w:r>
      <w:r w:rsidR="003475B7" w:rsidRPr="003475B7">
        <w:rPr>
          <w:rFonts w:ascii="URWPalladioL-Roma" w:eastAsia="Calibri" w:hAnsi="URWPalladioL-Roma" w:cs="URWPalladioL-Roma"/>
          <w:color w:val="000080"/>
          <w:sz w:val="28"/>
          <w:szCs w:val="28"/>
          <w:lang w:val="es-ES"/>
        </w:rPr>
        <w:t>DAD</w:t>
      </w:r>
      <w:r w:rsidRPr="003475B7">
        <w:rPr>
          <w:rFonts w:ascii="URWPalladioL-Roma" w:eastAsia="Calibri" w:hAnsi="URWPalladioL-Roma" w:cs="URWPalladioL-Roma"/>
          <w:color w:val="000080"/>
          <w:sz w:val="28"/>
          <w:szCs w:val="28"/>
          <w:lang w:val="es-ES"/>
        </w:rPr>
        <w:t xml:space="preserve"> </w:t>
      </w:r>
      <w:r w:rsidR="003475B7" w:rsidRPr="003475B7">
        <w:rPr>
          <w:rFonts w:ascii="URWPalladioL-Roma" w:eastAsia="Calibri" w:hAnsi="URWPalladioL-Roma" w:cs="URWPalladioL-Roma"/>
          <w:color w:val="000080"/>
          <w:sz w:val="28"/>
          <w:szCs w:val="28"/>
          <w:lang w:val="es-ES"/>
        </w:rPr>
        <w:t>DE</w:t>
      </w:r>
      <w:r w:rsidRPr="003475B7">
        <w:rPr>
          <w:rFonts w:ascii="URWPalladioL-Roma" w:eastAsia="Calibri" w:hAnsi="URWPalladioL-Roma" w:cs="URWPalladioL-Roma"/>
          <w:color w:val="000080"/>
          <w:sz w:val="28"/>
          <w:szCs w:val="28"/>
          <w:lang w:val="es-ES"/>
        </w:rPr>
        <w:t xml:space="preserve"> </w:t>
      </w:r>
      <w:r w:rsidRPr="003475B7">
        <w:rPr>
          <w:rFonts w:ascii="URWPalladioL-Roma" w:eastAsia="Calibri" w:hAnsi="URWPalladioL-Roma" w:cs="URWPalladioL-Roma"/>
          <w:color w:val="000080"/>
          <w:sz w:val="34"/>
          <w:szCs w:val="34"/>
          <w:lang w:val="es-ES"/>
        </w:rPr>
        <w:t>O</w:t>
      </w:r>
      <w:r w:rsidRPr="003475B7">
        <w:rPr>
          <w:rFonts w:ascii="URWPalladioL-Roma" w:eastAsia="Calibri" w:hAnsi="URWPalladioL-Roma" w:cs="URWPalladioL-Roma"/>
          <w:color w:val="000080"/>
          <w:sz w:val="28"/>
          <w:szCs w:val="28"/>
          <w:lang w:val="es-ES"/>
        </w:rPr>
        <w:t>VIEDO</w:t>
      </w:r>
    </w:p>
    <w:p w14:paraId="6BE7507A" w14:textId="77777777" w:rsidR="009B32A7" w:rsidRPr="003475B7" w:rsidRDefault="009B32A7">
      <w:pPr>
        <w:jc w:val="center"/>
        <w:rPr>
          <w:b/>
          <w:sz w:val="20"/>
          <w:szCs w:val="20"/>
          <w:lang w:val="es-ES"/>
        </w:rPr>
      </w:pPr>
    </w:p>
    <w:p w14:paraId="00000007" w14:textId="4F6C0E52" w:rsidR="00771079" w:rsidRPr="003475B7" w:rsidRDefault="003475B7">
      <w:pPr>
        <w:jc w:val="center"/>
        <w:rPr>
          <w:b/>
          <w:sz w:val="40"/>
          <w:szCs w:val="40"/>
          <w:lang w:val="es-ES"/>
        </w:rPr>
      </w:pPr>
      <w:r w:rsidRPr="003475B7">
        <w:rPr>
          <w:b/>
          <w:sz w:val="40"/>
          <w:szCs w:val="40"/>
          <w:lang w:val="es-ES"/>
        </w:rPr>
        <w:t>TRABAJO F</w:t>
      </w:r>
      <w:r>
        <w:rPr>
          <w:b/>
          <w:sz w:val="40"/>
          <w:szCs w:val="40"/>
          <w:lang w:val="es-ES"/>
        </w:rPr>
        <w:t xml:space="preserve">IN DE </w:t>
      </w:r>
      <w:r w:rsidR="00332002">
        <w:rPr>
          <w:b/>
          <w:sz w:val="40"/>
          <w:szCs w:val="40"/>
          <w:lang w:val="es-ES"/>
        </w:rPr>
        <w:t>GRADO</w:t>
      </w:r>
    </w:p>
    <w:p w14:paraId="00000008" w14:textId="77777777" w:rsidR="00771079" w:rsidRPr="003475B7" w:rsidRDefault="00771079">
      <w:pPr>
        <w:pStyle w:val="Ttulo"/>
        <w:jc w:val="center"/>
        <w:rPr>
          <w:sz w:val="18"/>
          <w:szCs w:val="18"/>
          <w:lang w:val="es-ES"/>
        </w:rPr>
      </w:pPr>
    </w:p>
    <w:p w14:paraId="00000009" w14:textId="77777777" w:rsidR="00771079" w:rsidRPr="003475B7" w:rsidRDefault="00771079">
      <w:pPr>
        <w:pStyle w:val="Ttulo"/>
        <w:jc w:val="center"/>
        <w:rPr>
          <w:sz w:val="18"/>
          <w:szCs w:val="18"/>
          <w:lang w:val="es-ES"/>
        </w:rPr>
      </w:pPr>
    </w:p>
    <w:p w14:paraId="0000000A" w14:textId="65FF7C68" w:rsidR="00771079" w:rsidRPr="003475B7" w:rsidRDefault="00287A76">
      <w:pPr>
        <w:pStyle w:val="Ttulo"/>
        <w:jc w:val="center"/>
        <w:rPr>
          <w:lang w:val="es-ES"/>
        </w:rPr>
      </w:pPr>
      <w:r w:rsidRPr="00287A76">
        <w:rPr>
          <w:lang w:val="es-ES"/>
        </w:rPr>
        <w:t>Sistema para la extracción y análisis de construcciones sintácticas de código Python</w:t>
      </w:r>
      <w:r w:rsidR="00B91501" w:rsidRPr="003475B7">
        <w:rPr>
          <w:lang w:val="es-ES"/>
        </w:rPr>
        <w:t xml:space="preserve"> </w:t>
      </w:r>
    </w:p>
    <w:p w14:paraId="0000000B" w14:textId="77777777" w:rsidR="00771079" w:rsidRPr="003475B7" w:rsidRDefault="00771079">
      <w:pPr>
        <w:rPr>
          <w:lang w:val="es-ES"/>
        </w:rPr>
      </w:pPr>
    </w:p>
    <w:p w14:paraId="237897F7" w14:textId="77777777" w:rsidR="00D420FD" w:rsidRPr="003475B7" w:rsidRDefault="00D420FD" w:rsidP="00D420FD">
      <w:pPr>
        <w:jc w:val="center"/>
        <w:rPr>
          <w:b/>
          <w:sz w:val="32"/>
          <w:szCs w:val="32"/>
          <w:lang w:val="es-ES"/>
        </w:rPr>
      </w:pPr>
    </w:p>
    <w:p w14:paraId="48B2DCBC" w14:textId="426DA7D2" w:rsidR="00D420FD" w:rsidRPr="002A2576" w:rsidRDefault="00332002" w:rsidP="00D420FD">
      <w:pPr>
        <w:jc w:val="center"/>
        <w:rPr>
          <w:b/>
          <w:sz w:val="36"/>
          <w:szCs w:val="36"/>
          <w:lang w:val="es-ES"/>
        </w:rPr>
      </w:pPr>
      <w:r w:rsidRPr="00332002">
        <w:rPr>
          <w:b/>
          <w:sz w:val="32"/>
          <w:szCs w:val="32"/>
          <w:lang w:val="es-ES"/>
        </w:rPr>
        <w:t>Abel Busto Dopazo</w:t>
      </w:r>
    </w:p>
    <w:p w14:paraId="6110484F" w14:textId="77777777" w:rsidR="00D420FD" w:rsidRPr="002A2576" w:rsidRDefault="00D420FD">
      <w:pPr>
        <w:jc w:val="center"/>
        <w:rPr>
          <w:b/>
          <w:sz w:val="28"/>
          <w:szCs w:val="28"/>
          <w:lang w:val="es-ES"/>
        </w:rPr>
      </w:pPr>
    </w:p>
    <w:p w14:paraId="33F44CA0" w14:textId="3C0A2F94" w:rsidR="00D420FD" w:rsidRDefault="00606C2F">
      <w:pPr>
        <w:jc w:val="center"/>
        <w:rPr>
          <w:b/>
          <w:sz w:val="28"/>
          <w:szCs w:val="28"/>
          <w:lang w:val="es-ES"/>
        </w:rPr>
      </w:pPr>
      <w:r>
        <w:rPr>
          <w:b/>
          <w:sz w:val="28"/>
          <w:szCs w:val="28"/>
          <w:lang w:val="es-ES"/>
        </w:rPr>
        <w:t>DIRECTORES</w:t>
      </w:r>
    </w:p>
    <w:p w14:paraId="0000000E" w14:textId="326DD6D7" w:rsidR="00771079" w:rsidRPr="00D420FD" w:rsidRDefault="00FA255C">
      <w:pPr>
        <w:jc w:val="center"/>
        <w:rPr>
          <w:b/>
          <w:sz w:val="24"/>
          <w:szCs w:val="24"/>
          <w:lang w:val="es-ES"/>
        </w:rPr>
      </w:pPr>
      <w:r>
        <w:rPr>
          <w:b/>
          <w:sz w:val="24"/>
          <w:szCs w:val="24"/>
          <w:lang w:val="es-ES"/>
        </w:rPr>
        <w:t>FRANCISCO ORTIN SOLER</w:t>
      </w:r>
    </w:p>
    <w:p w14:paraId="0000000F" w14:textId="691BD5C2" w:rsidR="00771079" w:rsidRPr="00FA255C" w:rsidRDefault="00FA255C">
      <w:pPr>
        <w:jc w:val="center"/>
        <w:rPr>
          <w:b/>
          <w:sz w:val="24"/>
          <w:szCs w:val="24"/>
          <w:lang w:val="es-ES"/>
        </w:rPr>
      </w:pPr>
      <w:r w:rsidRPr="00D420FD">
        <w:rPr>
          <w:b/>
          <w:sz w:val="24"/>
          <w:szCs w:val="24"/>
          <w:lang w:val="es-ES"/>
        </w:rPr>
        <w:t>MIGUEL GARCÍA RODRÍGUEZ</w:t>
      </w:r>
    </w:p>
    <w:p w14:paraId="3BB2DAB0" w14:textId="1C1ADE89" w:rsidR="007D40F9" w:rsidRPr="00FA255C" w:rsidRDefault="007D40F9">
      <w:pPr>
        <w:jc w:val="center"/>
        <w:rPr>
          <w:b/>
          <w:sz w:val="30"/>
          <w:szCs w:val="30"/>
          <w:lang w:val="es-ES"/>
        </w:rPr>
      </w:pPr>
    </w:p>
    <w:p w14:paraId="09836BDB" w14:textId="0CE0DE31" w:rsidR="00606C2F" w:rsidRPr="00606C2F" w:rsidRDefault="00606C2F" w:rsidP="00606C2F">
      <w:pPr>
        <w:spacing w:after="0"/>
        <w:jc w:val="center"/>
        <w:rPr>
          <w:i/>
          <w:iCs/>
          <w:sz w:val="24"/>
          <w:szCs w:val="24"/>
          <w:lang w:val="es-ES"/>
        </w:rPr>
      </w:pPr>
      <w:r>
        <w:rPr>
          <w:i/>
          <w:iCs/>
          <w:sz w:val="24"/>
          <w:szCs w:val="24"/>
          <w:lang w:val="es-ES"/>
        </w:rPr>
        <w:t>P</w:t>
      </w:r>
      <w:r w:rsidRPr="00606C2F">
        <w:rPr>
          <w:i/>
          <w:iCs/>
          <w:sz w:val="24"/>
          <w:szCs w:val="24"/>
          <w:lang w:val="es-ES"/>
        </w:rPr>
        <w:t>royecto presentado en cumplimiento de los requisitos</w:t>
      </w:r>
    </w:p>
    <w:p w14:paraId="68AEC820" w14:textId="149B627E" w:rsidR="007D40F9" w:rsidRDefault="00606C2F" w:rsidP="00606C2F">
      <w:pPr>
        <w:spacing w:after="0"/>
        <w:jc w:val="center"/>
        <w:rPr>
          <w:i/>
          <w:iCs/>
          <w:sz w:val="24"/>
          <w:szCs w:val="24"/>
          <w:lang w:val="es-ES"/>
        </w:rPr>
      </w:pPr>
      <w:r w:rsidRPr="00606C2F">
        <w:rPr>
          <w:i/>
          <w:iCs/>
          <w:sz w:val="24"/>
          <w:szCs w:val="24"/>
          <w:lang w:val="es-ES"/>
        </w:rPr>
        <w:t xml:space="preserve">para el </w:t>
      </w:r>
      <w:r w:rsidR="00332002">
        <w:rPr>
          <w:i/>
          <w:iCs/>
          <w:sz w:val="24"/>
          <w:szCs w:val="24"/>
          <w:lang w:val="es-ES"/>
        </w:rPr>
        <w:t>Grado en Ingeniería Informática del Software</w:t>
      </w:r>
      <w:r>
        <w:rPr>
          <w:i/>
          <w:iCs/>
          <w:sz w:val="24"/>
          <w:szCs w:val="24"/>
          <w:lang w:val="es-ES"/>
        </w:rPr>
        <w:t xml:space="preserve"> </w:t>
      </w:r>
      <w:r w:rsidRPr="00606C2F">
        <w:rPr>
          <w:i/>
          <w:iCs/>
          <w:sz w:val="24"/>
          <w:szCs w:val="24"/>
          <w:lang w:val="es-ES"/>
        </w:rPr>
        <w:t>en el</w:t>
      </w:r>
    </w:p>
    <w:p w14:paraId="7A3A5DF3" w14:textId="77777777" w:rsidR="00E514B7" w:rsidRPr="00606C2F" w:rsidRDefault="00E514B7" w:rsidP="00606C2F">
      <w:pPr>
        <w:spacing w:after="0"/>
        <w:jc w:val="center"/>
        <w:rPr>
          <w:i/>
          <w:iCs/>
          <w:sz w:val="24"/>
          <w:szCs w:val="24"/>
          <w:lang w:val="es-ES"/>
        </w:rPr>
      </w:pPr>
    </w:p>
    <w:p w14:paraId="14407255" w14:textId="35222FB2" w:rsidR="007D40F9" w:rsidRPr="006B0411" w:rsidRDefault="00000000" w:rsidP="00E812E8">
      <w:pPr>
        <w:spacing w:after="0"/>
        <w:jc w:val="center"/>
        <w:rPr>
          <w:i/>
          <w:iCs/>
          <w:sz w:val="24"/>
          <w:szCs w:val="24"/>
          <w:lang w:val="es-ES"/>
        </w:rPr>
      </w:pPr>
      <w:hyperlink r:id="rId10" w:history="1">
        <w:r w:rsidR="00E812E8" w:rsidRPr="006B0411">
          <w:rPr>
            <w:rStyle w:val="Hipervnculo"/>
            <w:i/>
            <w:iCs/>
            <w:sz w:val="24"/>
            <w:szCs w:val="24"/>
            <w:lang w:val="es-ES"/>
          </w:rPr>
          <w:t>Computational Reflection</w:t>
        </w:r>
        <w:r w:rsidR="007D40F9" w:rsidRPr="006B0411">
          <w:rPr>
            <w:rStyle w:val="Hipervnculo"/>
            <w:i/>
            <w:iCs/>
            <w:sz w:val="24"/>
            <w:szCs w:val="24"/>
            <w:lang w:val="es-ES"/>
          </w:rPr>
          <w:t xml:space="preserve"> Research Group</w:t>
        </w:r>
      </w:hyperlink>
    </w:p>
    <w:p w14:paraId="7B59E415" w14:textId="77777777" w:rsidR="00E514B7" w:rsidRDefault="00E514B7" w:rsidP="007D40F9">
      <w:pPr>
        <w:jc w:val="center"/>
        <w:rPr>
          <w:sz w:val="24"/>
          <w:szCs w:val="24"/>
          <w:lang w:val="es-ES"/>
        </w:rPr>
      </w:pPr>
    </w:p>
    <w:p w14:paraId="00000011" w14:textId="0FD1B6AE" w:rsidR="00771079" w:rsidRPr="00DC6D34" w:rsidRDefault="00365EAA" w:rsidP="007D40F9">
      <w:pPr>
        <w:jc w:val="center"/>
        <w:rPr>
          <w:b/>
          <w:sz w:val="30"/>
          <w:szCs w:val="30"/>
          <w:lang w:val="es-ES"/>
        </w:rPr>
      </w:pPr>
      <w:r>
        <w:rPr>
          <w:sz w:val="24"/>
          <w:szCs w:val="24"/>
          <w:lang w:val="es-ES"/>
        </w:rPr>
        <w:t>Departamento de Informática</w:t>
      </w:r>
      <w:r w:rsidR="00B91501" w:rsidRPr="00DC6D34">
        <w:rPr>
          <w:lang w:val="es-ES"/>
        </w:rPr>
        <w:br w:type="page"/>
      </w:r>
    </w:p>
    <w:p w14:paraId="55207290"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lastRenderedPageBreak/>
        <w:t>Resumen</w:t>
      </w:r>
    </w:p>
    <w:p w14:paraId="7A072291" w14:textId="6B202E2A" w:rsidR="00F73B6F" w:rsidRPr="001B6D8D" w:rsidRDefault="00BA0CA0" w:rsidP="004116C5">
      <w:pPr>
        <w:rPr>
          <w:lang w:val="es-ES"/>
        </w:rPr>
      </w:pPr>
      <w:r w:rsidRPr="00947DF6">
        <w:rPr>
          <w:lang w:val="es-ES"/>
        </w:rPr>
        <w:t xml:space="preserve">El objetivo principal de este proyecto de investigación es encontrar un mecanismo general para la extracción de construcciones sintácticas de código Python para su posterior análisis y explotación. </w:t>
      </w:r>
      <w:r w:rsidR="00072496" w:rsidRPr="00947DF6">
        <w:rPr>
          <w:lang w:val="es-ES"/>
        </w:rPr>
        <w:t xml:space="preserve">La representación sintáctica de programas de ordenador suele llevarse a cabo con estructuras conocidas como </w:t>
      </w:r>
      <w:r w:rsidRPr="00947DF6">
        <w:rPr>
          <w:lang w:val="es-ES"/>
        </w:rPr>
        <w:t>Á</w:t>
      </w:r>
      <w:r w:rsidR="00072496" w:rsidRPr="00947DF6">
        <w:rPr>
          <w:lang w:val="es-ES"/>
        </w:rPr>
        <w:t xml:space="preserve">rboles de </w:t>
      </w:r>
      <w:r w:rsidRPr="00947DF6">
        <w:rPr>
          <w:lang w:val="es-ES"/>
        </w:rPr>
        <w:t>Sintaxis</w:t>
      </w:r>
      <w:r w:rsidR="00072496" w:rsidRPr="00947DF6">
        <w:rPr>
          <w:lang w:val="es-ES"/>
        </w:rPr>
        <w:t xml:space="preserve"> </w:t>
      </w:r>
      <w:r w:rsidRPr="00947DF6">
        <w:rPr>
          <w:lang w:val="es-ES"/>
        </w:rPr>
        <w:t>A</w:t>
      </w:r>
      <w:r w:rsidR="00072496" w:rsidRPr="00947DF6">
        <w:rPr>
          <w:lang w:val="es-ES"/>
        </w:rPr>
        <w:t>bstracta (</w:t>
      </w:r>
      <w:r w:rsidR="00072496" w:rsidRPr="00F5799F">
        <w:rPr>
          <w:i/>
          <w:iCs/>
          <w:lang w:val="es-ES"/>
        </w:rPr>
        <w:t>AST</w:t>
      </w:r>
      <w:r w:rsidR="00072496" w:rsidRPr="00947DF6">
        <w:rPr>
          <w:lang w:val="es-ES"/>
        </w:rPr>
        <w:t xml:space="preserve">s). La extracción de estas estructuras </w:t>
      </w:r>
      <w:r w:rsidR="00BA674C">
        <w:rPr>
          <w:lang w:val="es-ES"/>
        </w:rPr>
        <w:t>es un paso necesario para poder</w:t>
      </w:r>
      <w:r w:rsidR="00BA674C" w:rsidRPr="00BA674C">
        <w:rPr>
          <w:lang w:val="es-ES"/>
        </w:rPr>
        <w:t xml:space="preserve"> analizar las construcciones sintácticas utilizadas por los </w:t>
      </w:r>
      <w:r w:rsidR="00BA674C" w:rsidRPr="00D96FB2">
        <w:rPr>
          <w:lang w:val="es-ES"/>
        </w:rPr>
        <w:t>programadores. Esta información puede ser utilizada en diferentes campos de aplicaci</w:t>
      </w:r>
      <w:r w:rsidR="007C72EC" w:rsidRPr="00D96FB2">
        <w:rPr>
          <w:lang w:val="es-ES"/>
        </w:rPr>
        <w:t>ó</w:t>
      </w:r>
      <w:r w:rsidR="00BA674C" w:rsidRPr="00D96FB2">
        <w:rPr>
          <w:lang w:val="es-ES"/>
        </w:rPr>
        <w:t xml:space="preserve">n, como la enseñanza de la programación, la implementación de </w:t>
      </w:r>
      <w:r w:rsidR="00BA674C" w:rsidRPr="00D96FB2">
        <w:rPr>
          <w:i/>
          <w:iCs/>
          <w:lang w:val="es-ES"/>
        </w:rPr>
        <w:t>IDE</w:t>
      </w:r>
      <w:r w:rsidR="00BA674C" w:rsidRPr="00D96FB2">
        <w:rPr>
          <w:lang w:val="es-ES"/>
        </w:rPr>
        <w:t>s y la documentación de patrones</w:t>
      </w:r>
      <w:r w:rsidR="00072496" w:rsidRPr="00D96FB2">
        <w:rPr>
          <w:lang w:val="es-ES"/>
        </w:rPr>
        <w:t>. Para</w:t>
      </w:r>
      <w:r w:rsidR="00072496" w:rsidRPr="00947DF6">
        <w:rPr>
          <w:lang w:val="es-ES"/>
        </w:rPr>
        <w:t xml:space="preserve"> poder trabajar con grandes volúmenes de programas, es necesario almacenar esas estructuras en bases de datos. Elegiremos para ello el modelo relacional por su madurez y eficiencia. El principal </w:t>
      </w:r>
      <w:r w:rsidR="003D4534" w:rsidRPr="00947DF6">
        <w:rPr>
          <w:lang w:val="es-ES"/>
        </w:rPr>
        <w:t>problema es que la información sintáctica de los programas se representa jerárquicamente mediante estructuras de árbol o grafo.</w:t>
      </w:r>
      <w:r w:rsidR="00072496" w:rsidRPr="00947DF6">
        <w:rPr>
          <w:lang w:val="es-ES"/>
        </w:rPr>
        <w:t xml:space="preserve"> Por lo tanto, es necesario representar los distintos patrones sintácticos (clases, métodos, sentencias, expresiones, etc.) en formato de tabla. Para cada construcción sintáctica, se identifica su contexto mediante información del propio nodo, de su nodo padre, de los nodos hijos y de sus niveles de profundidad y anchura. Así se aúna información local y global de cada nodo. El primer objetivo de este trabajo es la extracción del </w:t>
      </w:r>
      <w:r w:rsidR="00072496" w:rsidRPr="00BA674C">
        <w:rPr>
          <w:i/>
          <w:iCs/>
          <w:lang w:val="es-ES"/>
        </w:rPr>
        <w:t>AST</w:t>
      </w:r>
      <w:r w:rsidR="00072496" w:rsidRPr="00947DF6">
        <w:rPr>
          <w:lang w:val="es-ES"/>
        </w:rPr>
        <w:t xml:space="preserve"> de cualquier programa Python.  </w:t>
      </w:r>
      <w:r w:rsidRPr="00947DF6">
        <w:rPr>
          <w:lang w:val="es-ES"/>
        </w:rPr>
        <w:t xml:space="preserve">Para llevar a cabo este objetivo, el sistema propuesto modifica la salida del módulo </w:t>
      </w:r>
      <w:r w:rsidRPr="00BA674C">
        <w:rPr>
          <w:i/>
          <w:iCs/>
          <w:lang w:val="es-ES"/>
        </w:rPr>
        <w:t>AST</w:t>
      </w:r>
      <w:r w:rsidRPr="00947DF6">
        <w:rPr>
          <w:lang w:val="es-ES"/>
        </w:rPr>
        <w:t xml:space="preserve"> de la</w:t>
      </w:r>
      <w:r w:rsidR="00F62AB4" w:rsidRPr="00947DF6">
        <w:rPr>
          <w:lang w:val="es-ES"/>
        </w:rPr>
        <w:t xml:space="preserve"> Librería Estándar de Python</w:t>
      </w:r>
      <w:r w:rsidRPr="00947DF6">
        <w:rPr>
          <w:lang w:val="es-ES"/>
        </w:rPr>
        <w:t xml:space="preserve"> </w:t>
      </w:r>
      <w:r w:rsidR="00F62AB4" w:rsidRPr="00947DF6">
        <w:rPr>
          <w:lang w:val="es-ES"/>
        </w:rPr>
        <w:t>(</w:t>
      </w:r>
      <w:r w:rsidRPr="00947DF6">
        <w:rPr>
          <w:i/>
          <w:iCs/>
          <w:lang w:val="es-ES"/>
        </w:rPr>
        <w:t>Python S</w:t>
      </w:r>
      <w:r w:rsidR="00F62AB4" w:rsidRPr="00947DF6">
        <w:rPr>
          <w:i/>
          <w:iCs/>
          <w:lang w:val="es-ES"/>
        </w:rPr>
        <w:t>ta</w:t>
      </w:r>
      <w:r w:rsidRPr="00947DF6">
        <w:rPr>
          <w:i/>
          <w:iCs/>
          <w:lang w:val="es-ES"/>
        </w:rPr>
        <w:t>ndar Library</w:t>
      </w:r>
      <w:r w:rsidR="00F62AB4" w:rsidRPr="00947DF6">
        <w:rPr>
          <w:lang w:val="es-ES"/>
        </w:rPr>
        <w:t xml:space="preserve">) </w:t>
      </w:r>
      <w:r w:rsidRPr="00947DF6">
        <w:rPr>
          <w:lang w:val="es-ES"/>
        </w:rPr>
        <w:t xml:space="preserve">para ampliar la información sintáctica proporcionada por su </w:t>
      </w:r>
      <w:r w:rsidRPr="00BA674C">
        <w:rPr>
          <w:i/>
          <w:iCs/>
          <w:lang w:val="es-ES"/>
        </w:rPr>
        <w:t>AST</w:t>
      </w:r>
      <w:r w:rsidRPr="00947DF6">
        <w:rPr>
          <w:lang w:val="es-ES"/>
        </w:rPr>
        <w:t xml:space="preserve">. </w:t>
      </w:r>
      <w:r w:rsidR="00072496" w:rsidRPr="00947DF6">
        <w:rPr>
          <w:lang w:val="es-ES"/>
        </w:rPr>
        <w:t xml:space="preserve">El segundo objetivo del presente proyecto es la transformación de esos </w:t>
      </w:r>
      <w:r w:rsidR="00072496" w:rsidRPr="00BA674C">
        <w:rPr>
          <w:i/>
          <w:iCs/>
          <w:lang w:val="es-ES"/>
        </w:rPr>
        <w:t>AST</w:t>
      </w:r>
      <w:r w:rsidR="00072496" w:rsidRPr="00947DF6">
        <w:rPr>
          <w:lang w:val="es-ES"/>
        </w:rPr>
        <w:t xml:space="preserve">s en un modelo relacional que permita almacenar grandes volúmenes de código, pudiéndolos consultar de un modo eficiente. </w:t>
      </w:r>
      <w:r w:rsidRPr="00947DF6">
        <w:rPr>
          <w:lang w:val="es-ES"/>
        </w:rPr>
        <w:t>El sistema implementa</w:t>
      </w:r>
      <w:r w:rsidR="00072496" w:rsidRPr="00947DF6">
        <w:rPr>
          <w:lang w:val="es-ES"/>
        </w:rPr>
        <w:t xml:space="preserve"> un mecanismo para traducir los </w:t>
      </w:r>
      <w:r w:rsidR="00072496" w:rsidRPr="00BA674C">
        <w:rPr>
          <w:i/>
          <w:iCs/>
          <w:lang w:val="es-ES"/>
        </w:rPr>
        <w:t>AST</w:t>
      </w:r>
      <w:r w:rsidR="00072496" w:rsidRPr="00947DF6">
        <w:rPr>
          <w:lang w:val="es-ES"/>
        </w:rPr>
        <w:t xml:space="preserve">s </w:t>
      </w:r>
      <w:r w:rsidR="00072496" w:rsidRPr="00513EAA">
        <w:rPr>
          <w:lang w:val="es-ES"/>
        </w:rPr>
        <w:t xml:space="preserve">obtenidos en vectores n-dimensionales que pueden ser almacenados en forma de tabla. </w:t>
      </w:r>
      <w:r w:rsidR="004116C5" w:rsidRPr="00513EAA">
        <w:rPr>
          <w:lang w:val="es-ES"/>
        </w:rPr>
        <w:t>De este modo</w:t>
      </w:r>
      <w:r w:rsidR="00072496" w:rsidRPr="00513EAA">
        <w:rPr>
          <w:lang w:val="es-ES"/>
        </w:rPr>
        <w:t xml:space="preserve">, será posible </w:t>
      </w:r>
      <w:r w:rsidR="00D96FB2">
        <w:rPr>
          <w:lang w:val="es-ES"/>
        </w:rPr>
        <w:t>obtener</w:t>
      </w:r>
      <w:r w:rsidR="004116C5" w:rsidRPr="00513EAA">
        <w:rPr>
          <w:lang w:val="es-ES"/>
        </w:rPr>
        <w:t xml:space="preserve"> </w:t>
      </w:r>
      <w:r w:rsidR="00072496" w:rsidRPr="00513EAA">
        <w:rPr>
          <w:lang w:val="es-ES"/>
        </w:rPr>
        <w:t>las distintas construcciones sintácticas empleadas por los programadores</w:t>
      </w:r>
      <w:r w:rsidR="004116C5" w:rsidRPr="00513EAA">
        <w:rPr>
          <w:lang w:val="es-ES"/>
        </w:rPr>
        <w:t xml:space="preserve"> de numerosos proyectos reales.</w:t>
      </w:r>
      <w:r w:rsidR="00D96FB2">
        <w:rPr>
          <w:lang w:val="es-ES"/>
        </w:rPr>
        <w:t xml:space="preserve"> </w:t>
      </w:r>
      <w:r w:rsidR="00D96FB2" w:rsidRPr="00D96FB2">
        <w:rPr>
          <w:lang w:val="es-ES"/>
        </w:rPr>
        <w:t>Las estructuras sintácticas obtenidas pueden emplearse para minar, analizar y documentar los patrones sintácticos recurrentes utilizados por los programadores. De este modo, se podrían detectar fragmentos de código altamente repetidos (</w:t>
      </w:r>
      <w:r w:rsidR="00D96FB2" w:rsidRPr="00D96FB2">
        <w:rPr>
          <w:i/>
          <w:iCs/>
          <w:lang w:val="es-ES"/>
        </w:rPr>
        <w:t>idioms</w:t>
      </w:r>
      <w:r w:rsidR="00D96FB2" w:rsidRPr="00D96FB2">
        <w:rPr>
          <w:lang w:val="es-ES"/>
        </w:rPr>
        <w:t>), asociar patrones al nivel de experiencia de los programadores, identificar patrones que pudiesen dar lugar a errores o reconocer los patrones de uso de una nueva característica añadida a una versión reciente de un lenguaje.</w:t>
      </w:r>
      <w:r w:rsidR="00D96FB2">
        <w:rPr>
          <w:lang w:val="es-ES"/>
        </w:rPr>
        <w:t xml:space="preserve"> </w:t>
      </w:r>
      <w:r w:rsidR="00072496" w:rsidRPr="00513EAA">
        <w:rPr>
          <w:lang w:val="es-ES"/>
        </w:rPr>
        <w:t xml:space="preserve">A modo de ejemplo, </w:t>
      </w:r>
      <w:r w:rsidR="00072496" w:rsidRPr="00947DF6">
        <w:rPr>
          <w:lang w:val="es-ES"/>
        </w:rPr>
        <w:t xml:space="preserve">en este trabajo </w:t>
      </w:r>
      <w:r w:rsidR="001B6D8D">
        <w:rPr>
          <w:lang w:val="es-ES"/>
        </w:rPr>
        <w:t xml:space="preserve">se hace un </w:t>
      </w:r>
      <w:r w:rsidR="001B6D8D" w:rsidRPr="001B6D8D">
        <w:rPr>
          <w:lang w:val="es-ES"/>
        </w:rPr>
        <w:t>análisis detallado de las anomalías encontradas en el uso de diferentes construcciones sintácticas por parte de los programadores de Python.</w:t>
      </w:r>
    </w:p>
    <w:p w14:paraId="77C89AA9" w14:textId="77777777" w:rsidR="00880AEA" w:rsidRPr="00947DF6" w:rsidRDefault="00880AEA" w:rsidP="00036344">
      <w:pPr>
        <w:rPr>
          <w:lang w:val="es-ES"/>
        </w:rPr>
      </w:pPr>
    </w:p>
    <w:p w14:paraId="6AEE08F3" w14:textId="77777777" w:rsidR="00036344" w:rsidRPr="00947DF6" w:rsidRDefault="00036344" w:rsidP="00036344">
      <w:pPr>
        <w:rPr>
          <w:color w:val="262626" w:themeColor="text1" w:themeTint="D9"/>
          <w:sz w:val="32"/>
          <w:szCs w:val="32"/>
          <w:lang w:val="es-ES"/>
        </w:rPr>
      </w:pPr>
      <w:r w:rsidRPr="00947DF6">
        <w:rPr>
          <w:color w:val="262626" w:themeColor="text1" w:themeTint="D9"/>
          <w:sz w:val="32"/>
          <w:szCs w:val="32"/>
          <w:lang w:val="es-ES"/>
        </w:rPr>
        <w:t>Palabras clave</w:t>
      </w:r>
    </w:p>
    <w:p w14:paraId="48DA4E82" w14:textId="0E6D799F" w:rsidR="00036344" w:rsidRPr="009957A8" w:rsidRDefault="007026CC" w:rsidP="00036344">
      <w:pPr>
        <w:rPr>
          <w:lang w:val="es-ES"/>
        </w:rPr>
      </w:pPr>
      <w:r w:rsidRPr="00947DF6">
        <w:rPr>
          <w:lang w:val="es-ES"/>
        </w:rPr>
        <w:t>Lenguajes de programación, construcciones sintácticas, Árboles de Sintaxis Abstracta, Python</w:t>
      </w:r>
      <w:r w:rsidR="004F4697">
        <w:rPr>
          <w:lang w:val="es-ES"/>
        </w:rPr>
        <w:t xml:space="preserve">, base de datos relacional, </w:t>
      </w:r>
      <w:r w:rsidR="00A12197">
        <w:rPr>
          <w:lang w:val="es-ES"/>
        </w:rPr>
        <w:t>minado de datos.</w:t>
      </w:r>
    </w:p>
    <w:p w14:paraId="7026AC25" w14:textId="77777777" w:rsidR="00533AF2" w:rsidRPr="00DC6D34" w:rsidRDefault="00533AF2">
      <w:pPr>
        <w:rPr>
          <w:color w:val="2F5496" w:themeColor="accent1" w:themeShade="BF"/>
          <w:sz w:val="32"/>
          <w:szCs w:val="32"/>
          <w:lang w:val="es-ES"/>
        </w:rPr>
      </w:pPr>
      <w:r w:rsidRPr="00DC6D34">
        <w:rPr>
          <w:color w:val="2F5496" w:themeColor="accent1" w:themeShade="BF"/>
          <w:sz w:val="32"/>
          <w:szCs w:val="32"/>
          <w:lang w:val="es-ES"/>
        </w:rPr>
        <w:br w:type="page"/>
      </w:r>
    </w:p>
    <w:p w14:paraId="5CA13C72" w14:textId="6F3C71B9" w:rsidR="00660C7C" w:rsidRPr="00431C16" w:rsidRDefault="00660C7C" w:rsidP="00660C7C">
      <w:pPr>
        <w:rPr>
          <w:color w:val="262626" w:themeColor="text1" w:themeTint="D9"/>
          <w:sz w:val="32"/>
          <w:szCs w:val="32"/>
          <w:lang w:val="es-ES"/>
        </w:rPr>
      </w:pPr>
      <w:r w:rsidRPr="00431C16">
        <w:rPr>
          <w:color w:val="262626" w:themeColor="text1" w:themeTint="D9"/>
          <w:sz w:val="32"/>
          <w:szCs w:val="32"/>
          <w:lang w:val="es-ES"/>
        </w:rPr>
        <w:lastRenderedPageBreak/>
        <w:t>Abstract</w:t>
      </w:r>
    </w:p>
    <w:p w14:paraId="2300E6F6" w14:textId="318527EB" w:rsidR="00880AEA" w:rsidRPr="00D24325" w:rsidRDefault="00D24325" w:rsidP="00E63DCB">
      <w:r w:rsidRPr="00D24325">
        <w:rPr>
          <w:highlight w:val="yellow"/>
        </w:rPr>
        <w:t>The main goal of this research project is to find a general mechanism for extracting syntactic constructs from Python code for subsequent analysis and exploitation. The syntactic representation of computer programs is typically carried out with structures known as Abstract Syntax Trees (ASTs). The extraction of these structures is a necessary step to be able to analyze the syntactic constructs used by programmers. This information can be used in different fields of application, such as programming teaching, IDE implementation, and pattern documentation. In order to work with large volumes of programs, it is necessary to store these structures in databases. We will choose the relational model for its maturity and efficiency. The main problem is that the syntactic information of the programs is represented hierarchically using tree or graph structures. Therefore, it is necessary to represent the different syntactic patterns (classes, methods, statements, expressions, etc.) in table format. For each syntactic construct, its context is identified by information from the node itself, its parent node, its child nodes, and its depth and width levels. Thus, local and global information of each node is combined. The first objective of this work is the extraction of the AST of any Python program. To carry out this objective, the proposed system modifies the output of the AST module of the Python Standard Library to expand the syntactic information provided by its AST. The second objective of this project is to transform these ASTs into a relational model that allows storing large volumes of code and consulting them efficiently. The system implements a mechanism to translate the obtained ASTs into n-dimensional vectors that can be stored in table form. In this way, it will be possible to obtain the different syntactic constructs used by programmers in numerous real projects. The obtained syntactic structures can be used to mine, analyze, and document the recurrent syntactic patterns used by programmers. In this way, it would be possible to detect highly repeated code fragments (idioms), associate patterns with the experience level of programmers, identify patterns that could lead to errors, or recognize the usage patterns of a new feature added to a recent version of a language. As an example, this work provides a detailed analysis of the anomalies found in the use of different syntactic constructs by Python programmers.</w:t>
      </w:r>
    </w:p>
    <w:p w14:paraId="7E03FB44" w14:textId="77777777" w:rsidR="00E63DCB" w:rsidRPr="00431C16" w:rsidRDefault="00E63DCB" w:rsidP="00E63DCB">
      <w:pPr>
        <w:rPr>
          <w:color w:val="262626" w:themeColor="text1" w:themeTint="D9"/>
          <w:sz w:val="32"/>
          <w:szCs w:val="32"/>
          <w:lang w:val="es-ES"/>
        </w:rPr>
      </w:pPr>
      <w:r w:rsidRPr="00431C16">
        <w:rPr>
          <w:color w:val="262626" w:themeColor="text1" w:themeTint="D9"/>
          <w:sz w:val="32"/>
          <w:szCs w:val="32"/>
          <w:lang w:val="es-ES"/>
        </w:rPr>
        <w:t>Keywords</w:t>
      </w:r>
    </w:p>
    <w:p w14:paraId="21727E40" w14:textId="2F18C18E" w:rsidR="00166B92" w:rsidRPr="00817E22" w:rsidRDefault="000F6848">
      <w:r>
        <w:rPr>
          <w:highlight w:val="yellow"/>
        </w:rPr>
        <w:t xml:space="preserve">Programming language, </w:t>
      </w:r>
      <w:r w:rsidR="004F4697" w:rsidRPr="004F4697">
        <w:rPr>
          <w:highlight w:val="yellow"/>
        </w:rPr>
        <w:t>Syntactic patterns</w:t>
      </w:r>
      <w:r w:rsidR="004F4697">
        <w:rPr>
          <w:highlight w:val="yellow"/>
        </w:rPr>
        <w:t xml:space="preserve">, </w:t>
      </w:r>
      <w:r w:rsidR="00817E22" w:rsidRPr="00817E22">
        <w:rPr>
          <w:highlight w:val="yellow"/>
        </w:rPr>
        <w:t>Abstract Syntax Trees, Python, relational databases, data mining</w:t>
      </w:r>
      <w:r w:rsidR="004F4697">
        <w:t>.</w:t>
      </w:r>
      <w:r w:rsidR="00166B92" w:rsidRPr="00817E22">
        <w:br w:type="page"/>
      </w:r>
    </w:p>
    <w:p w14:paraId="41BC86B5" w14:textId="2E36FC01" w:rsidR="00704B83" w:rsidRPr="00CE747D" w:rsidRDefault="006F2AED" w:rsidP="00704B83">
      <w:pPr>
        <w:rPr>
          <w:color w:val="262626" w:themeColor="text1" w:themeTint="D9"/>
          <w:sz w:val="32"/>
          <w:szCs w:val="32"/>
          <w:lang w:val="es-ES"/>
        </w:rPr>
      </w:pPr>
      <w:r>
        <w:rPr>
          <w:color w:val="262626" w:themeColor="text1" w:themeTint="D9"/>
          <w:sz w:val="32"/>
          <w:szCs w:val="32"/>
          <w:lang w:val="es-ES"/>
        </w:rPr>
        <w:lastRenderedPageBreak/>
        <w:t>Agradecimientos</w:t>
      </w:r>
    </w:p>
    <w:p w14:paraId="66D6F7B6" w14:textId="3D1FAAC4" w:rsidR="00BF4B95" w:rsidRDefault="00ED7E53" w:rsidP="00704B83">
      <w:pPr>
        <w:rPr>
          <w:lang w:val="es-ES"/>
        </w:rPr>
      </w:pPr>
      <w:r>
        <w:rPr>
          <w:lang w:val="es-ES"/>
        </w:rPr>
        <w:t xml:space="preserve">En primer lugar, me gustaría agradecer </w:t>
      </w:r>
      <w:r w:rsidR="006D64E5">
        <w:rPr>
          <w:lang w:val="es-ES"/>
        </w:rPr>
        <w:t xml:space="preserve">encarecidamente la colaboración e implicación de mis dos tutores. En especial a Miguel, por su atención y plena disponibilidad para lograr que este trabajo </w:t>
      </w:r>
      <w:r w:rsidR="000A0271">
        <w:rPr>
          <w:lang w:val="es-ES"/>
        </w:rPr>
        <w:t>se haya completado</w:t>
      </w:r>
      <w:r w:rsidR="00060749">
        <w:rPr>
          <w:lang w:val="es-ES"/>
        </w:rPr>
        <w:t xml:space="preserve"> </w:t>
      </w:r>
      <w:r w:rsidR="000A0271">
        <w:rPr>
          <w:lang w:val="es-ES"/>
        </w:rPr>
        <w:t>logrando que ambas partes hayamos quedado satisfechas.</w:t>
      </w:r>
      <w:r w:rsidR="00060749">
        <w:rPr>
          <w:lang w:val="es-ES"/>
        </w:rPr>
        <w:t xml:space="preserve"> Además, por enseñarme y ayudarme a </w:t>
      </w:r>
      <w:r w:rsidR="00E573F3">
        <w:rPr>
          <w:lang w:val="es-ES"/>
        </w:rPr>
        <w:t>tomar decisiones sobre mi futuro profesional.</w:t>
      </w:r>
    </w:p>
    <w:p w14:paraId="004E3921" w14:textId="77777777" w:rsidR="00204850" w:rsidRDefault="000A0271" w:rsidP="00704B83">
      <w:pPr>
        <w:rPr>
          <w:lang w:val="es-ES"/>
        </w:rPr>
      </w:pPr>
      <w:r>
        <w:rPr>
          <w:lang w:val="es-ES"/>
        </w:rPr>
        <w:t xml:space="preserve">Por otro lado, agradecer </w:t>
      </w:r>
      <w:r w:rsidR="006D3575">
        <w:rPr>
          <w:lang w:val="es-ES"/>
        </w:rPr>
        <w:t xml:space="preserve">a mis amigos y a mi pareja por su apoyo </w:t>
      </w:r>
      <w:r w:rsidR="00060749">
        <w:rPr>
          <w:lang w:val="es-ES"/>
        </w:rPr>
        <w:t xml:space="preserve">a pesar de no entender casi nada de lo que estaba </w:t>
      </w:r>
      <w:r w:rsidR="00E573F3">
        <w:rPr>
          <w:lang w:val="es-ES"/>
        </w:rPr>
        <w:t>realizando en este trabajo</w:t>
      </w:r>
      <w:r w:rsidR="00060749">
        <w:rPr>
          <w:lang w:val="es-ES"/>
        </w:rPr>
        <w:t>.</w:t>
      </w:r>
      <w:r w:rsidR="00E573F3">
        <w:rPr>
          <w:lang w:val="es-ES"/>
        </w:rPr>
        <w:t xml:space="preserve"> </w:t>
      </w:r>
    </w:p>
    <w:p w14:paraId="2ADAAC5D" w14:textId="58D05CB5" w:rsidR="000A0271" w:rsidRPr="00BF4B95" w:rsidRDefault="00204850" w:rsidP="00704B83">
      <w:pPr>
        <w:rPr>
          <w:lang w:val="es-ES"/>
        </w:rPr>
      </w:pPr>
      <w:r>
        <w:rPr>
          <w:lang w:val="es-ES"/>
        </w:rPr>
        <w:t xml:space="preserve">Por último, </w:t>
      </w:r>
      <w:r w:rsidR="00025E6F">
        <w:rPr>
          <w:lang w:val="es-ES"/>
        </w:rPr>
        <w:t>eternamente agradecido a mis padres y a mi hermano por brindarme un entorno cómodo y tranquilo en el que trabajar.</w:t>
      </w:r>
      <w:r w:rsidR="00060749">
        <w:rPr>
          <w:lang w:val="es-ES"/>
        </w:rPr>
        <w:t xml:space="preserve"> </w:t>
      </w:r>
    </w:p>
    <w:p w14:paraId="00000017" w14:textId="4AAB1C89" w:rsidR="00771079" w:rsidRPr="00BF4B95" w:rsidRDefault="00B91501">
      <w:pPr>
        <w:jc w:val="left"/>
        <w:rPr>
          <w:i/>
          <w:lang w:val="es-ES"/>
        </w:rPr>
      </w:pPr>
      <w:r w:rsidRPr="00BF4B95">
        <w:rPr>
          <w:lang w:val="es-ES"/>
        </w:rPr>
        <w:br w:type="page"/>
      </w:r>
    </w:p>
    <w:sdt>
      <w:sdtPr>
        <w:rPr>
          <w:rFonts w:ascii="Calibri" w:eastAsiaTheme="minorEastAsia" w:hAnsi="Calibri" w:cs="Calibri"/>
          <w:color w:val="auto"/>
          <w:sz w:val="22"/>
          <w:szCs w:val="22"/>
          <w:lang w:val="en-GB"/>
        </w:rPr>
        <w:id w:val="-1911685028"/>
        <w:docPartObj>
          <w:docPartGallery w:val="Table of Contents"/>
          <w:docPartUnique/>
        </w:docPartObj>
      </w:sdtPr>
      <w:sdtEndPr>
        <w:rPr>
          <w:b/>
          <w:bCs/>
          <w:noProof/>
        </w:rPr>
      </w:sdtEndPr>
      <w:sdtContent>
        <w:p w14:paraId="579AB0CD" w14:textId="1CB9F98C" w:rsidR="00E5173C" w:rsidRDefault="00E5173C" w:rsidP="00E5173C">
          <w:pPr>
            <w:pStyle w:val="TtuloTDC"/>
            <w:numPr>
              <w:ilvl w:val="0"/>
              <w:numId w:val="0"/>
            </w:numPr>
            <w:ind w:left="432" w:hanging="432"/>
          </w:pPr>
          <w:r>
            <w:t>Índice de contenido</w:t>
          </w:r>
        </w:p>
        <w:p w14:paraId="0997F8B8" w14:textId="5CC25C40" w:rsidR="0066657B" w:rsidRDefault="00E5173C">
          <w:pPr>
            <w:pStyle w:val="TDC1"/>
            <w:tabs>
              <w:tab w:val="left" w:pos="440"/>
              <w:tab w:val="right" w:leader="dot" w:pos="8494"/>
            </w:tabs>
            <w:rPr>
              <w:rFonts w:cstheme="minorBidi"/>
              <w:b w:val="0"/>
              <w:bCs w:val="0"/>
              <w:caps w:val="0"/>
              <w:noProof/>
              <w:kern w:val="2"/>
              <w:sz w:val="24"/>
              <w:szCs w:val="24"/>
              <w:lang w:val="es-ES" w:eastAsia="es-ES"/>
              <w14:ligatures w14:val="standardContextual"/>
            </w:rPr>
          </w:pPr>
          <w:r>
            <w:rPr>
              <w:b w:val="0"/>
              <w:bCs w:val="0"/>
            </w:rPr>
            <w:fldChar w:fldCharType="begin"/>
          </w:r>
          <w:r>
            <w:instrText>TOC \o "1-3" \h \z \u</w:instrText>
          </w:r>
          <w:r>
            <w:rPr>
              <w:b w:val="0"/>
              <w:bCs w:val="0"/>
            </w:rPr>
            <w:fldChar w:fldCharType="separate"/>
          </w:r>
          <w:hyperlink w:anchor="_Toc170228890" w:history="1">
            <w:r w:rsidR="0066657B" w:rsidRPr="00000505">
              <w:rPr>
                <w:rStyle w:val="Hipervnculo"/>
                <w:noProof/>
                <w:lang w:val="es-ES_tradnl"/>
              </w:rPr>
              <w:t>1</w:t>
            </w:r>
            <w:r w:rsidR="0066657B">
              <w:rPr>
                <w:rFonts w:cstheme="minorBidi"/>
                <w:b w:val="0"/>
                <w:bCs w:val="0"/>
                <w:caps w:val="0"/>
                <w:noProof/>
                <w:kern w:val="2"/>
                <w:sz w:val="24"/>
                <w:szCs w:val="24"/>
                <w:lang w:val="es-ES" w:eastAsia="es-ES"/>
                <w14:ligatures w14:val="standardContextual"/>
              </w:rPr>
              <w:tab/>
            </w:r>
            <w:r w:rsidR="0066657B" w:rsidRPr="00000505">
              <w:rPr>
                <w:rStyle w:val="Hipervnculo"/>
                <w:noProof/>
                <w:lang w:val="es-ES_tradnl"/>
              </w:rPr>
              <w:t>Introducción</w:t>
            </w:r>
            <w:r w:rsidR="0066657B">
              <w:rPr>
                <w:noProof/>
                <w:webHidden/>
              </w:rPr>
              <w:tab/>
            </w:r>
            <w:r w:rsidR="0066657B">
              <w:rPr>
                <w:noProof/>
                <w:webHidden/>
              </w:rPr>
              <w:fldChar w:fldCharType="begin"/>
            </w:r>
            <w:r w:rsidR="0066657B">
              <w:rPr>
                <w:noProof/>
                <w:webHidden/>
              </w:rPr>
              <w:instrText xml:space="preserve"> PAGEREF _Toc170228890 \h </w:instrText>
            </w:r>
            <w:r w:rsidR="0066657B">
              <w:rPr>
                <w:noProof/>
                <w:webHidden/>
              </w:rPr>
            </w:r>
            <w:r w:rsidR="0066657B">
              <w:rPr>
                <w:noProof/>
                <w:webHidden/>
              </w:rPr>
              <w:fldChar w:fldCharType="separate"/>
            </w:r>
            <w:r w:rsidR="0066657B">
              <w:rPr>
                <w:noProof/>
                <w:webHidden/>
              </w:rPr>
              <w:t>9</w:t>
            </w:r>
            <w:r w:rsidR="0066657B">
              <w:rPr>
                <w:noProof/>
                <w:webHidden/>
              </w:rPr>
              <w:fldChar w:fldCharType="end"/>
            </w:r>
          </w:hyperlink>
        </w:p>
        <w:p w14:paraId="262D7254" w14:textId="591AB9AB" w:rsidR="0066657B"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28891" w:history="1">
            <w:r w:rsidR="0066657B" w:rsidRPr="00000505">
              <w:rPr>
                <w:rStyle w:val="Hipervnculo"/>
                <w:noProof/>
                <w:lang w:val="es-ES_tradnl"/>
              </w:rPr>
              <w:t>2</w:t>
            </w:r>
            <w:r w:rsidR="0066657B">
              <w:rPr>
                <w:rFonts w:cstheme="minorBidi"/>
                <w:b w:val="0"/>
                <w:bCs w:val="0"/>
                <w:caps w:val="0"/>
                <w:noProof/>
                <w:kern w:val="2"/>
                <w:sz w:val="24"/>
                <w:szCs w:val="24"/>
                <w:lang w:val="es-ES" w:eastAsia="es-ES"/>
                <w14:ligatures w14:val="standardContextual"/>
              </w:rPr>
              <w:tab/>
            </w:r>
            <w:r w:rsidR="0066657B" w:rsidRPr="00000505">
              <w:rPr>
                <w:rStyle w:val="Hipervnculo"/>
                <w:noProof/>
                <w:lang w:val="es-ES_tradnl"/>
              </w:rPr>
              <w:t>Trabajo relacionado</w:t>
            </w:r>
            <w:r w:rsidR="0066657B">
              <w:rPr>
                <w:noProof/>
                <w:webHidden/>
              </w:rPr>
              <w:tab/>
            </w:r>
            <w:r w:rsidR="0066657B">
              <w:rPr>
                <w:noProof/>
                <w:webHidden/>
              </w:rPr>
              <w:fldChar w:fldCharType="begin"/>
            </w:r>
            <w:r w:rsidR="0066657B">
              <w:rPr>
                <w:noProof/>
                <w:webHidden/>
              </w:rPr>
              <w:instrText xml:space="preserve"> PAGEREF _Toc170228891 \h </w:instrText>
            </w:r>
            <w:r w:rsidR="0066657B">
              <w:rPr>
                <w:noProof/>
                <w:webHidden/>
              </w:rPr>
            </w:r>
            <w:r w:rsidR="0066657B">
              <w:rPr>
                <w:noProof/>
                <w:webHidden/>
              </w:rPr>
              <w:fldChar w:fldCharType="separate"/>
            </w:r>
            <w:r w:rsidR="0066657B">
              <w:rPr>
                <w:noProof/>
                <w:webHidden/>
              </w:rPr>
              <w:t>11</w:t>
            </w:r>
            <w:r w:rsidR="0066657B">
              <w:rPr>
                <w:noProof/>
                <w:webHidden/>
              </w:rPr>
              <w:fldChar w:fldCharType="end"/>
            </w:r>
          </w:hyperlink>
        </w:p>
        <w:p w14:paraId="3887BEEF" w14:textId="07B172D1" w:rsidR="0066657B"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28892" w:history="1">
            <w:r w:rsidR="0066657B" w:rsidRPr="00000505">
              <w:rPr>
                <w:rStyle w:val="Hipervnculo"/>
                <w:noProof/>
                <w:lang w:val="es-ES_tradnl"/>
              </w:rPr>
              <w:t>3</w:t>
            </w:r>
            <w:r w:rsidR="0066657B">
              <w:rPr>
                <w:rFonts w:cstheme="minorBidi"/>
                <w:b w:val="0"/>
                <w:bCs w:val="0"/>
                <w:caps w:val="0"/>
                <w:noProof/>
                <w:kern w:val="2"/>
                <w:sz w:val="24"/>
                <w:szCs w:val="24"/>
                <w:lang w:val="es-ES" w:eastAsia="es-ES"/>
                <w14:ligatures w14:val="standardContextual"/>
              </w:rPr>
              <w:tab/>
            </w:r>
            <w:r w:rsidR="0066657B" w:rsidRPr="00000505">
              <w:rPr>
                <w:rStyle w:val="Hipervnculo"/>
                <w:noProof/>
                <w:lang w:val="es-ES_tradnl"/>
              </w:rPr>
              <w:t>Descripción del sistema</w:t>
            </w:r>
            <w:r w:rsidR="0066657B">
              <w:rPr>
                <w:noProof/>
                <w:webHidden/>
              </w:rPr>
              <w:tab/>
            </w:r>
            <w:r w:rsidR="0066657B">
              <w:rPr>
                <w:noProof/>
                <w:webHidden/>
              </w:rPr>
              <w:fldChar w:fldCharType="begin"/>
            </w:r>
            <w:r w:rsidR="0066657B">
              <w:rPr>
                <w:noProof/>
                <w:webHidden/>
              </w:rPr>
              <w:instrText xml:space="preserve"> PAGEREF _Toc170228892 \h </w:instrText>
            </w:r>
            <w:r w:rsidR="0066657B">
              <w:rPr>
                <w:noProof/>
                <w:webHidden/>
              </w:rPr>
            </w:r>
            <w:r w:rsidR="0066657B">
              <w:rPr>
                <w:noProof/>
                <w:webHidden/>
              </w:rPr>
              <w:fldChar w:fldCharType="separate"/>
            </w:r>
            <w:r w:rsidR="0066657B">
              <w:rPr>
                <w:noProof/>
                <w:webHidden/>
              </w:rPr>
              <w:t>12</w:t>
            </w:r>
            <w:r w:rsidR="0066657B">
              <w:rPr>
                <w:noProof/>
                <w:webHidden/>
              </w:rPr>
              <w:fldChar w:fldCharType="end"/>
            </w:r>
          </w:hyperlink>
        </w:p>
        <w:p w14:paraId="4AB49610" w14:textId="7A124D78"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893" w:history="1">
            <w:r w:rsidR="0066657B" w:rsidRPr="00000505">
              <w:rPr>
                <w:rStyle w:val="Hipervnculo"/>
                <w:noProof/>
                <w:lang w:val="es-ES_tradnl"/>
              </w:rPr>
              <w:t>3.1</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 xml:space="preserve">Extracción de </w:t>
            </w:r>
            <w:r w:rsidR="0066657B" w:rsidRPr="00000505">
              <w:rPr>
                <w:rStyle w:val="Hipervnculo"/>
                <w:i/>
                <w:iCs/>
                <w:noProof/>
                <w:lang w:val="es-ES_tradnl"/>
              </w:rPr>
              <w:t>AST</w:t>
            </w:r>
            <w:r w:rsidR="0066657B" w:rsidRPr="00000505">
              <w:rPr>
                <w:rStyle w:val="Hipervnculo"/>
                <w:noProof/>
                <w:lang w:val="es-ES_tradnl"/>
              </w:rPr>
              <w:t>s</w:t>
            </w:r>
            <w:r w:rsidR="0066657B">
              <w:rPr>
                <w:noProof/>
                <w:webHidden/>
              </w:rPr>
              <w:tab/>
            </w:r>
            <w:r w:rsidR="0066657B">
              <w:rPr>
                <w:noProof/>
                <w:webHidden/>
              </w:rPr>
              <w:fldChar w:fldCharType="begin"/>
            </w:r>
            <w:r w:rsidR="0066657B">
              <w:rPr>
                <w:noProof/>
                <w:webHidden/>
              </w:rPr>
              <w:instrText xml:space="preserve"> PAGEREF _Toc170228893 \h </w:instrText>
            </w:r>
            <w:r w:rsidR="0066657B">
              <w:rPr>
                <w:noProof/>
                <w:webHidden/>
              </w:rPr>
            </w:r>
            <w:r w:rsidR="0066657B">
              <w:rPr>
                <w:noProof/>
                <w:webHidden/>
              </w:rPr>
              <w:fldChar w:fldCharType="separate"/>
            </w:r>
            <w:r w:rsidR="0066657B">
              <w:rPr>
                <w:noProof/>
                <w:webHidden/>
              </w:rPr>
              <w:t>13</w:t>
            </w:r>
            <w:r w:rsidR="0066657B">
              <w:rPr>
                <w:noProof/>
                <w:webHidden/>
              </w:rPr>
              <w:fldChar w:fldCharType="end"/>
            </w:r>
          </w:hyperlink>
        </w:p>
        <w:p w14:paraId="0CEDC958" w14:textId="745EE488"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894" w:history="1">
            <w:r w:rsidR="0066657B" w:rsidRPr="00000505">
              <w:rPr>
                <w:rStyle w:val="Hipervnculo"/>
                <w:noProof/>
                <w:lang w:val="es-ES_tradnl"/>
              </w:rPr>
              <w:t>3.2</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Generación de tablas</w:t>
            </w:r>
            <w:r w:rsidR="0066657B">
              <w:rPr>
                <w:noProof/>
                <w:webHidden/>
              </w:rPr>
              <w:tab/>
            </w:r>
            <w:r w:rsidR="0066657B">
              <w:rPr>
                <w:noProof/>
                <w:webHidden/>
              </w:rPr>
              <w:fldChar w:fldCharType="begin"/>
            </w:r>
            <w:r w:rsidR="0066657B">
              <w:rPr>
                <w:noProof/>
                <w:webHidden/>
              </w:rPr>
              <w:instrText xml:space="preserve"> PAGEREF _Toc170228894 \h </w:instrText>
            </w:r>
            <w:r w:rsidR="0066657B">
              <w:rPr>
                <w:noProof/>
                <w:webHidden/>
              </w:rPr>
            </w:r>
            <w:r w:rsidR="0066657B">
              <w:rPr>
                <w:noProof/>
                <w:webHidden/>
              </w:rPr>
              <w:fldChar w:fldCharType="separate"/>
            </w:r>
            <w:r w:rsidR="0066657B">
              <w:rPr>
                <w:noProof/>
                <w:webHidden/>
              </w:rPr>
              <w:t>14</w:t>
            </w:r>
            <w:r w:rsidR="0066657B">
              <w:rPr>
                <w:noProof/>
                <w:webHidden/>
              </w:rPr>
              <w:fldChar w:fldCharType="end"/>
            </w:r>
          </w:hyperlink>
        </w:p>
        <w:p w14:paraId="1951ED2B" w14:textId="6651A963"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895" w:history="1">
            <w:r w:rsidR="0066657B" w:rsidRPr="00000505">
              <w:rPr>
                <w:rStyle w:val="Hipervnculo"/>
                <w:noProof/>
                <w:lang w:val="es-ES"/>
              </w:rPr>
              <w:t>3.2.1</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Programs</w:t>
            </w:r>
            <w:r w:rsidR="0066657B">
              <w:rPr>
                <w:noProof/>
                <w:webHidden/>
              </w:rPr>
              <w:tab/>
            </w:r>
            <w:r w:rsidR="0066657B">
              <w:rPr>
                <w:noProof/>
                <w:webHidden/>
              </w:rPr>
              <w:fldChar w:fldCharType="begin"/>
            </w:r>
            <w:r w:rsidR="0066657B">
              <w:rPr>
                <w:noProof/>
                <w:webHidden/>
              </w:rPr>
              <w:instrText xml:space="preserve"> PAGEREF _Toc170228895 \h </w:instrText>
            </w:r>
            <w:r w:rsidR="0066657B">
              <w:rPr>
                <w:noProof/>
                <w:webHidden/>
              </w:rPr>
            </w:r>
            <w:r w:rsidR="0066657B">
              <w:rPr>
                <w:noProof/>
                <w:webHidden/>
              </w:rPr>
              <w:fldChar w:fldCharType="separate"/>
            </w:r>
            <w:r w:rsidR="0066657B">
              <w:rPr>
                <w:noProof/>
                <w:webHidden/>
              </w:rPr>
              <w:t>15</w:t>
            </w:r>
            <w:r w:rsidR="0066657B">
              <w:rPr>
                <w:noProof/>
                <w:webHidden/>
              </w:rPr>
              <w:fldChar w:fldCharType="end"/>
            </w:r>
          </w:hyperlink>
        </w:p>
        <w:p w14:paraId="770446EF" w14:textId="1B7032C7"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896" w:history="1">
            <w:r w:rsidR="0066657B" w:rsidRPr="00000505">
              <w:rPr>
                <w:rStyle w:val="Hipervnculo"/>
                <w:noProof/>
                <w:lang w:val="es-ES"/>
              </w:rPr>
              <w:t>3.2.2</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Modules</w:t>
            </w:r>
            <w:r w:rsidR="0066657B">
              <w:rPr>
                <w:noProof/>
                <w:webHidden/>
              </w:rPr>
              <w:tab/>
            </w:r>
            <w:r w:rsidR="0066657B">
              <w:rPr>
                <w:noProof/>
                <w:webHidden/>
              </w:rPr>
              <w:fldChar w:fldCharType="begin"/>
            </w:r>
            <w:r w:rsidR="0066657B">
              <w:rPr>
                <w:noProof/>
                <w:webHidden/>
              </w:rPr>
              <w:instrText xml:space="preserve"> PAGEREF _Toc170228896 \h </w:instrText>
            </w:r>
            <w:r w:rsidR="0066657B">
              <w:rPr>
                <w:noProof/>
                <w:webHidden/>
              </w:rPr>
            </w:r>
            <w:r w:rsidR="0066657B">
              <w:rPr>
                <w:noProof/>
                <w:webHidden/>
              </w:rPr>
              <w:fldChar w:fldCharType="separate"/>
            </w:r>
            <w:r w:rsidR="0066657B">
              <w:rPr>
                <w:noProof/>
                <w:webHidden/>
              </w:rPr>
              <w:t>17</w:t>
            </w:r>
            <w:r w:rsidR="0066657B">
              <w:rPr>
                <w:noProof/>
                <w:webHidden/>
              </w:rPr>
              <w:fldChar w:fldCharType="end"/>
            </w:r>
          </w:hyperlink>
        </w:p>
        <w:p w14:paraId="7A22477D" w14:textId="2F5A054C"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897" w:history="1">
            <w:r w:rsidR="0066657B" w:rsidRPr="00000505">
              <w:rPr>
                <w:rStyle w:val="Hipervnculo"/>
                <w:noProof/>
                <w:lang w:val="es-ES"/>
              </w:rPr>
              <w:t>3.2.3</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Imports</w:t>
            </w:r>
            <w:r w:rsidR="0066657B">
              <w:rPr>
                <w:noProof/>
                <w:webHidden/>
              </w:rPr>
              <w:tab/>
            </w:r>
            <w:r w:rsidR="0066657B">
              <w:rPr>
                <w:noProof/>
                <w:webHidden/>
              </w:rPr>
              <w:fldChar w:fldCharType="begin"/>
            </w:r>
            <w:r w:rsidR="0066657B">
              <w:rPr>
                <w:noProof/>
                <w:webHidden/>
              </w:rPr>
              <w:instrText xml:space="preserve"> PAGEREF _Toc170228897 \h </w:instrText>
            </w:r>
            <w:r w:rsidR="0066657B">
              <w:rPr>
                <w:noProof/>
                <w:webHidden/>
              </w:rPr>
            </w:r>
            <w:r w:rsidR="0066657B">
              <w:rPr>
                <w:noProof/>
                <w:webHidden/>
              </w:rPr>
              <w:fldChar w:fldCharType="separate"/>
            </w:r>
            <w:r w:rsidR="0066657B">
              <w:rPr>
                <w:noProof/>
                <w:webHidden/>
              </w:rPr>
              <w:t>18</w:t>
            </w:r>
            <w:r w:rsidR="0066657B">
              <w:rPr>
                <w:noProof/>
                <w:webHidden/>
              </w:rPr>
              <w:fldChar w:fldCharType="end"/>
            </w:r>
          </w:hyperlink>
        </w:p>
        <w:p w14:paraId="101D929B" w14:textId="6D4873C8"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898" w:history="1">
            <w:r w:rsidR="0066657B" w:rsidRPr="00000505">
              <w:rPr>
                <w:rStyle w:val="Hipervnculo"/>
                <w:noProof/>
                <w:lang w:val="es-ES"/>
              </w:rPr>
              <w:t>3.2.4</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Class Definitions</w:t>
            </w:r>
            <w:r w:rsidR="0066657B">
              <w:rPr>
                <w:noProof/>
                <w:webHidden/>
              </w:rPr>
              <w:tab/>
            </w:r>
            <w:r w:rsidR="0066657B">
              <w:rPr>
                <w:noProof/>
                <w:webHidden/>
              </w:rPr>
              <w:fldChar w:fldCharType="begin"/>
            </w:r>
            <w:r w:rsidR="0066657B">
              <w:rPr>
                <w:noProof/>
                <w:webHidden/>
              </w:rPr>
              <w:instrText xml:space="preserve"> PAGEREF _Toc170228898 \h </w:instrText>
            </w:r>
            <w:r w:rsidR="0066657B">
              <w:rPr>
                <w:noProof/>
                <w:webHidden/>
              </w:rPr>
            </w:r>
            <w:r w:rsidR="0066657B">
              <w:rPr>
                <w:noProof/>
                <w:webHidden/>
              </w:rPr>
              <w:fldChar w:fldCharType="separate"/>
            </w:r>
            <w:r w:rsidR="0066657B">
              <w:rPr>
                <w:noProof/>
                <w:webHidden/>
              </w:rPr>
              <w:t>18</w:t>
            </w:r>
            <w:r w:rsidR="0066657B">
              <w:rPr>
                <w:noProof/>
                <w:webHidden/>
              </w:rPr>
              <w:fldChar w:fldCharType="end"/>
            </w:r>
          </w:hyperlink>
        </w:p>
        <w:p w14:paraId="598DF217" w14:textId="7DA955AD"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899" w:history="1">
            <w:r w:rsidR="0066657B" w:rsidRPr="00000505">
              <w:rPr>
                <w:rStyle w:val="Hipervnculo"/>
                <w:noProof/>
                <w:lang w:val="es-ES"/>
              </w:rPr>
              <w:t>3.2.5</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Function Definitions</w:t>
            </w:r>
            <w:r w:rsidR="0066657B">
              <w:rPr>
                <w:noProof/>
                <w:webHidden/>
              </w:rPr>
              <w:tab/>
            </w:r>
            <w:r w:rsidR="0066657B">
              <w:rPr>
                <w:noProof/>
                <w:webHidden/>
              </w:rPr>
              <w:fldChar w:fldCharType="begin"/>
            </w:r>
            <w:r w:rsidR="0066657B">
              <w:rPr>
                <w:noProof/>
                <w:webHidden/>
              </w:rPr>
              <w:instrText xml:space="preserve"> PAGEREF _Toc170228899 \h </w:instrText>
            </w:r>
            <w:r w:rsidR="0066657B">
              <w:rPr>
                <w:noProof/>
                <w:webHidden/>
              </w:rPr>
            </w:r>
            <w:r w:rsidR="0066657B">
              <w:rPr>
                <w:noProof/>
                <w:webHidden/>
              </w:rPr>
              <w:fldChar w:fldCharType="separate"/>
            </w:r>
            <w:r w:rsidR="0066657B">
              <w:rPr>
                <w:noProof/>
                <w:webHidden/>
              </w:rPr>
              <w:t>20</w:t>
            </w:r>
            <w:r w:rsidR="0066657B">
              <w:rPr>
                <w:noProof/>
                <w:webHidden/>
              </w:rPr>
              <w:fldChar w:fldCharType="end"/>
            </w:r>
          </w:hyperlink>
        </w:p>
        <w:p w14:paraId="358D3585" w14:textId="0D37B213"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00" w:history="1">
            <w:r w:rsidR="0066657B" w:rsidRPr="00000505">
              <w:rPr>
                <w:rStyle w:val="Hipervnculo"/>
                <w:noProof/>
                <w:lang w:val="es-ES"/>
              </w:rPr>
              <w:t>3.2.6</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Method Definitions</w:t>
            </w:r>
            <w:r w:rsidR="0066657B">
              <w:rPr>
                <w:noProof/>
                <w:webHidden/>
              </w:rPr>
              <w:tab/>
            </w:r>
            <w:r w:rsidR="0066657B">
              <w:rPr>
                <w:noProof/>
                <w:webHidden/>
              </w:rPr>
              <w:fldChar w:fldCharType="begin"/>
            </w:r>
            <w:r w:rsidR="0066657B">
              <w:rPr>
                <w:noProof/>
                <w:webHidden/>
              </w:rPr>
              <w:instrText xml:space="preserve"> PAGEREF _Toc170228900 \h </w:instrText>
            </w:r>
            <w:r w:rsidR="0066657B">
              <w:rPr>
                <w:noProof/>
                <w:webHidden/>
              </w:rPr>
            </w:r>
            <w:r w:rsidR="0066657B">
              <w:rPr>
                <w:noProof/>
                <w:webHidden/>
              </w:rPr>
              <w:fldChar w:fldCharType="separate"/>
            </w:r>
            <w:r w:rsidR="0066657B">
              <w:rPr>
                <w:noProof/>
                <w:webHidden/>
              </w:rPr>
              <w:t>21</w:t>
            </w:r>
            <w:r w:rsidR="0066657B">
              <w:rPr>
                <w:noProof/>
                <w:webHidden/>
              </w:rPr>
              <w:fldChar w:fldCharType="end"/>
            </w:r>
          </w:hyperlink>
        </w:p>
        <w:p w14:paraId="054B0F01" w14:textId="030B03A1"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01" w:history="1">
            <w:r w:rsidR="0066657B" w:rsidRPr="00000505">
              <w:rPr>
                <w:rStyle w:val="Hipervnculo"/>
                <w:noProof/>
                <w:lang w:val="es-ES"/>
              </w:rPr>
              <w:t>3.2.7</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Statements</w:t>
            </w:r>
            <w:r w:rsidR="0066657B">
              <w:rPr>
                <w:noProof/>
                <w:webHidden/>
              </w:rPr>
              <w:tab/>
            </w:r>
            <w:r w:rsidR="0066657B">
              <w:rPr>
                <w:noProof/>
                <w:webHidden/>
              </w:rPr>
              <w:fldChar w:fldCharType="begin"/>
            </w:r>
            <w:r w:rsidR="0066657B">
              <w:rPr>
                <w:noProof/>
                <w:webHidden/>
              </w:rPr>
              <w:instrText xml:space="preserve"> PAGEREF _Toc170228901 \h </w:instrText>
            </w:r>
            <w:r w:rsidR="0066657B">
              <w:rPr>
                <w:noProof/>
                <w:webHidden/>
              </w:rPr>
            </w:r>
            <w:r w:rsidR="0066657B">
              <w:rPr>
                <w:noProof/>
                <w:webHidden/>
              </w:rPr>
              <w:fldChar w:fldCharType="separate"/>
            </w:r>
            <w:r w:rsidR="0066657B">
              <w:rPr>
                <w:noProof/>
                <w:webHidden/>
              </w:rPr>
              <w:t>22</w:t>
            </w:r>
            <w:r w:rsidR="0066657B">
              <w:rPr>
                <w:noProof/>
                <w:webHidden/>
              </w:rPr>
              <w:fldChar w:fldCharType="end"/>
            </w:r>
          </w:hyperlink>
        </w:p>
        <w:p w14:paraId="2B8B4B1E" w14:textId="6B7EEBB9"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02" w:history="1">
            <w:r w:rsidR="0066657B" w:rsidRPr="00000505">
              <w:rPr>
                <w:rStyle w:val="Hipervnculo"/>
                <w:noProof/>
                <w:lang w:val="es-ES"/>
              </w:rPr>
              <w:t>3.2.8</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Cases</w:t>
            </w:r>
            <w:r w:rsidR="0066657B">
              <w:rPr>
                <w:noProof/>
                <w:webHidden/>
              </w:rPr>
              <w:tab/>
            </w:r>
            <w:r w:rsidR="0066657B">
              <w:rPr>
                <w:noProof/>
                <w:webHidden/>
              </w:rPr>
              <w:fldChar w:fldCharType="begin"/>
            </w:r>
            <w:r w:rsidR="0066657B">
              <w:rPr>
                <w:noProof/>
                <w:webHidden/>
              </w:rPr>
              <w:instrText xml:space="preserve"> PAGEREF _Toc170228902 \h </w:instrText>
            </w:r>
            <w:r w:rsidR="0066657B">
              <w:rPr>
                <w:noProof/>
                <w:webHidden/>
              </w:rPr>
            </w:r>
            <w:r w:rsidR="0066657B">
              <w:rPr>
                <w:noProof/>
                <w:webHidden/>
              </w:rPr>
              <w:fldChar w:fldCharType="separate"/>
            </w:r>
            <w:r w:rsidR="0066657B">
              <w:rPr>
                <w:noProof/>
                <w:webHidden/>
              </w:rPr>
              <w:t>23</w:t>
            </w:r>
            <w:r w:rsidR="0066657B">
              <w:rPr>
                <w:noProof/>
                <w:webHidden/>
              </w:rPr>
              <w:fldChar w:fldCharType="end"/>
            </w:r>
          </w:hyperlink>
        </w:p>
        <w:p w14:paraId="19CD88C1" w14:textId="27F196ED"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03" w:history="1">
            <w:r w:rsidR="0066657B" w:rsidRPr="00000505">
              <w:rPr>
                <w:rStyle w:val="Hipervnculo"/>
                <w:noProof/>
                <w:lang w:val="es-ES"/>
              </w:rPr>
              <w:t>3.2.9</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Handlers</w:t>
            </w:r>
            <w:r w:rsidR="0066657B">
              <w:rPr>
                <w:noProof/>
                <w:webHidden/>
              </w:rPr>
              <w:tab/>
            </w:r>
            <w:r w:rsidR="0066657B">
              <w:rPr>
                <w:noProof/>
                <w:webHidden/>
              </w:rPr>
              <w:fldChar w:fldCharType="begin"/>
            </w:r>
            <w:r w:rsidR="0066657B">
              <w:rPr>
                <w:noProof/>
                <w:webHidden/>
              </w:rPr>
              <w:instrText xml:space="preserve"> PAGEREF _Toc170228903 \h </w:instrText>
            </w:r>
            <w:r w:rsidR="0066657B">
              <w:rPr>
                <w:noProof/>
                <w:webHidden/>
              </w:rPr>
            </w:r>
            <w:r w:rsidR="0066657B">
              <w:rPr>
                <w:noProof/>
                <w:webHidden/>
              </w:rPr>
              <w:fldChar w:fldCharType="separate"/>
            </w:r>
            <w:r w:rsidR="0066657B">
              <w:rPr>
                <w:noProof/>
                <w:webHidden/>
              </w:rPr>
              <w:t>24</w:t>
            </w:r>
            <w:r w:rsidR="0066657B">
              <w:rPr>
                <w:noProof/>
                <w:webHidden/>
              </w:rPr>
              <w:fldChar w:fldCharType="end"/>
            </w:r>
          </w:hyperlink>
        </w:p>
        <w:p w14:paraId="7D041932" w14:textId="36037F24"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04" w:history="1">
            <w:r w:rsidR="0066657B" w:rsidRPr="00000505">
              <w:rPr>
                <w:rStyle w:val="Hipervnculo"/>
                <w:noProof/>
                <w:lang w:val="es-ES"/>
              </w:rPr>
              <w:t>3.2.10</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Expressions</w:t>
            </w:r>
            <w:r w:rsidR="0066657B">
              <w:rPr>
                <w:noProof/>
                <w:webHidden/>
              </w:rPr>
              <w:tab/>
            </w:r>
            <w:r w:rsidR="0066657B">
              <w:rPr>
                <w:noProof/>
                <w:webHidden/>
              </w:rPr>
              <w:fldChar w:fldCharType="begin"/>
            </w:r>
            <w:r w:rsidR="0066657B">
              <w:rPr>
                <w:noProof/>
                <w:webHidden/>
              </w:rPr>
              <w:instrText xml:space="preserve"> PAGEREF _Toc170228904 \h </w:instrText>
            </w:r>
            <w:r w:rsidR="0066657B">
              <w:rPr>
                <w:noProof/>
                <w:webHidden/>
              </w:rPr>
            </w:r>
            <w:r w:rsidR="0066657B">
              <w:rPr>
                <w:noProof/>
                <w:webHidden/>
              </w:rPr>
              <w:fldChar w:fldCharType="separate"/>
            </w:r>
            <w:r w:rsidR="0066657B">
              <w:rPr>
                <w:noProof/>
                <w:webHidden/>
              </w:rPr>
              <w:t>24</w:t>
            </w:r>
            <w:r w:rsidR="0066657B">
              <w:rPr>
                <w:noProof/>
                <w:webHidden/>
              </w:rPr>
              <w:fldChar w:fldCharType="end"/>
            </w:r>
          </w:hyperlink>
        </w:p>
        <w:p w14:paraId="21477F23" w14:textId="7AD7AD6C"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05" w:history="1">
            <w:r w:rsidR="0066657B" w:rsidRPr="00000505">
              <w:rPr>
                <w:rStyle w:val="Hipervnculo"/>
                <w:noProof/>
                <w:lang w:val="es-ES"/>
              </w:rPr>
              <w:t>3.2.11</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Comprehensions</w:t>
            </w:r>
            <w:r w:rsidR="0066657B">
              <w:rPr>
                <w:noProof/>
                <w:webHidden/>
              </w:rPr>
              <w:tab/>
            </w:r>
            <w:r w:rsidR="0066657B">
              <w:rPr>
                <w:noProof/>
                <w:webHidden/>
              </w:rPr>
              <w:fldChar w:fldCharType="begin"/>
            </w:r>
            <w:r w:rsidR="0066657B">
              <w:rPr>
                <w:noProof/>
                <w:webHidden/>
              </w:rPr>
              <w:instrText xml:space="preserve"> PAGEREF _Toc170228905 \h </w:instrText>
            </w:r>
            <w:r w:rsidR="0066657B">
              <w:rPr>
                <w:noProof/>
                <w:webHidden/>
              </w:rPr>
            </w:r>
            <w:r w:rsidR="0066657B">
              <w:rPr>
                <w:noProof/>
                <w:webHidden/>
              </w:rPr>
              <w:fldChar w:fldCharType="separate"/>
            </w:r>
            <w:r w:rsidR="0066657B">
              <w:rPr>
                <w:noProof/>
                <w:webHidden/>
              </w:rPr>
              <w:t>25</w:t>
            </w:r>
            <w:r w:rsidR="0066657B">
              <w:rPr>
                <w:noProof/>
                <w:webHidden/>
              </w:rPr>
              <w:fldChar w:fldCharType="end"/>
            </w:r>
          </w:hyperlink>
        </w:p>
        <w:p w14:paraId="4EE531D0" w14:textId="30CFEFDF"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06" w:history="1">
            <w:r w:rsidR="0066657B" w:rsidRPr="00000505">
              <w:rPr>
                <w:rStyle w:val="Hipervnculo"/>
                <w:noProof/>
                <w:lang w:val="es-ES"/>
              </w:rPr>
              <w:t>3.2.12</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CallArgs</w:t>
            </w:r>
            <w:r w:rsidR="0066657B">
              <w:rPr>
                <w:noProof/>
                <w:webHidden/>
              </w:rPr>
              <w:tab/>
            </w:r>
            <w:r w:rsidR="0066657B">
              <w:rPr>
                <w:noProof/>
                <w:webHidden/>
              </w:rPr>
              <w:fldChar w:fldCharType="begin"/>
            </w:r>
            <w:r w:rsidR="0066657B">
              <w:rPr>
                <w:noProof/>
                <w:webHidden/>
              </w:rPr>
              <w:instrText xml:space="preserve"> PAGEREF _Toc170228906 \h </w:instrText>
            </w:r>
            <w:r w:rsidR="0066657B">
              <w:rPr>
                <w:noProof/>
                <w:webHidden/>
              </w:rPr>
            </w:r>
            <w:r w:rsidR="0066657B">
              <w:rPr>
                <w:noProof/>
                <w:webHidden/>
              </w:rPr>
              <w:fldChar w:fldCharType="separate"/>
            </w:r>
            <w:r w:rsidR="0066657B">
              <w:rPr>
                <w:noProof/>
                <w:webHidden/>
              </w:rPr>
              <w:t>25</w:t>
            </w:r>
            <w:r w:rsidR="0066657B">
              <w:rPr>
                <w:noProof/>
                <w:webHidden/>
              </w:rPr>
              <w:fldChar w:fldCharType="end"/>
            </w:r>
          </w:hyperlink>
        </w:p>
        <w:p w14:paraId="49B4D912" w14:textId="292B5BF2"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07" w:history="1">
            <w:r w:rsidR="0066657B" w:rsidRPr="00000505">
              <w:rPr>
                <w:rStyle w:val="Hipervnculo"/>
                <w:noProof/>
                <w:lang w:val="es-ES"/>
              </w:rPr>
              <w:t>3.2.13</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FStrings</w:t>
            </w:r>
            <w:r w:rsidR="0066657B">
              <w:rPr>
                <w:noProof/>
                <w:webHidden/>
              </w:rPr>
              <w:tab/>
            </w:r>
            <w:r w:rsidR="0066657B">
              <w:rPr>
                <w:noProof/>
                <w:webHidden/>
              </w:rPr>
              <w:fldChar w:fldCharType="begin"/>
            </w:r>
            <w:r w:rsidR="0066657B">
              <w:rPr>
                <w:noProof/>
                <w:webHidden/>
              </w:rPr>
              <w:instrText xml:space="preserve"> PAGEREF _Toc170228907 \h </w:instrText>
            </w:r>
            <w:r w:rsidR="0066657B">
              <w:rPr>
                <w:noProof/>
                <w:webHidden/>
              </w:rPr>
            </w:r>
            <w:r w:rsidR="0066657B">
              <w:rPr>
                <w:noProof/>
                <w:webHidden/>
              </w:rPr>
              <w:fldChar w:fldCharType="separate"/>
            </w:r>
            <w:r w:rsidR="0066657B">
              <w:rPr>
                <w:noProof/>
                <w:webHidden/>
              </w:rPr>
              <w:t>26</w:t>
            </w:r>
            <w:r w:rsidR="0066657B">
              <w:rPr>
                <w:noProof/>
                <w:webHidden/>
              </w:rPr>
              <w:fldChar w:fldCharType="end"/>
            </w:r>
          </w:hyperlink>
        </w:p>
        <w:p w14:paraId="39F85F95" w14:textId="5F23FB26"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08" w:history="1">
            <w:r w:rsidR="0066657B" w:rsidRPr="00000505">
              <w:rPr>
                <w:rStyle w:val="Hipervnculo"/>
                <w:noProof/>
                <w:lang w:val="es-ES"/>
              </w:rPr>
              <w:t>3.2.14</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Variables</w:t>
            </w:r>
            <w:r w:rsidR="0066657B">
              <w:rPr>
                <w:noProof/>
                <w:webHidden/>
              </w:rPr>
              <w:tab/>
            </w:r>
            <w:r w:rsidR="0066657B">
              <w:rPr>
                <w:noProof/>
                <w:webHidden/>
              </w:rPr>
              <w:fldChar w:fldCharType="begin"/>
            </w:r>
            <w:r w:rsidR="0066657B">
              <w:rPr>
                <w:noProof/>
                <w:webHidden/>
              </w:rPr>
              <w:instrText xml:space="preserve"> PAGEREF _Toc170228908 \h </w:instrText>
            </w:r>
            <w:r w:rsidR="0066657B">
              <w:rPr>
                <w:noProof/>
                <w:webHidden/>
              </w:rPr>
            </w:r>
            <w:r w:rsidR="0066657B">
              <w:rPr>
                <w:noProof/>
                <w:webHidden/>
              </w:rPr>
              <w:fldChar w:fldCharType="separate"/>
            </w:r>
            <w:r w:rsidR="0066657B">
              <w:rPr>
                <w:noProof/>
                <w:webHidden/>
              </w:rPr>
              <w:t>26</w:t>
            </w:r>
            <w:r w:rsidR="0066657B">
              <w:rPr>
                <w:noProof/>
                <w:webHidden/>
              </w:rPr>
              <w:fldChar w:fldCharType="end"/>
            </w:r>
          </w:hyperlink>
        </w:p>
        <w:p w14:paraId="08779B05" w14:textId="56C0B3D7"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09" w:history="1">
            <w:r w:rsidR="0066657B" w:rsidRPr="00000505">
              <w:rPr>
                <w:rStyle w:val="Hipervnculo"/>
                <w:noProof/>
                <w:lang w:val="es-ES"/>
              </w:rPr>
              <w:t>3.2.15</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Vectors</w:t>
            </w:r>
            <w:r w:rsidR="0066657B">
              <w:rPr>
                <w:noProof/>
                <w:webHidden/>
              </w:rPr>
              <w:tab/>
            </w:r>
            <w:r w:rsidR="0066657B">
              <w:rPr>
                <w:noProof/>
                <w:webHidden/>
              </w:rPr>
              <w:fldChar w:fldCharType="begin"/>
            </w:r>
            <w:r w:rsidR="0066657B">
              <w:rPr>
                <w:noProof/>
                <w:webHidden/>
              </w:rPr>
              <w:instrText xml:space="preserve"> PAGEREF _Toc170228909 \h </w:instrText>
            </w:r>
            <w:r w:rsidR="0066657B">
              <w:rPr>
                <w:noProof/>
                <w:webHidden/>
              </w:rPr>
            </w:r>
            <w:r w:rsidR="0066657B">
              <w:rPr>
                <w:noProof/>
                <w:webHidden/>
              </w:rPr>
              <w:fldChar w:fldCharType="separate"/>
            </w:r>
            <w:r w:rsidR="0066657B">
              <w:rPr>
                <w:noProof/>
                <w:webHidden/>
              </w:rPr>
              <w:t>27</w:t>
            </w:r>
            <w:r w:rsidR="0066657B">
              <w:rPr>
                <w:noProof/>
                <w:webHidden/>
              </w:rPr>
              <w:fldChar w:fldCharType="end"/>
            </w:r>
          </w:hyperlink>
        </w:p>
        <w:p w14:paraId="6F82B1A8" w14:textId="3498104D"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10" w:history="1">
            <w:r w:rsidR="0066657B" w:rsidRPr="00000505">
              <w:rPr>
                <w:rStyle w:val="Hipervnculo"/>
                <w:noProof/>
                <w:lang w:val="es-ES"/>
              </w:rPr>
              <w:t>3.2.16</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Parameters</w:t>
            </w:r>
            <w:r w:rsidR="0066657B">
              <w:rPr>
                <w:noProof/>
                <w:webHidden/>
              </w:rPr>
              <w:tab/>
            </w:r>
            <w:r w:rsidR="0066657B">
              <w:rPr>
                <w:noProof/>
                <w:webHidden/>
              </w:rPr>
              <w:fldChar w:fldCharType="begin"/>
            </w:r>
            <w:r w:rsidR="0066657B">
              <w:rPr>
                <w:noProof/>
                <w:webHidden/>
              </w:rPr>
              <w:instrText xml:space="preserve"> PAGEREF _Toc170228910 \h </w:instrText>
            </w:r>
            <w:r w:rsidR="0066657B">
              <w:rPr>
                <w:noProof/>
                <w:webHidden/>
              </w:rPr>
            </w:r>
            <w:r w:rsidR="0066657B">
              <w:rPr>
                <w:noProof/>
                <w:webHidden/>
              </w:rPr>
              <w:fldChar w:fldCharType="separate"/>
            </w:r>
            <w:r w:rsidR="0066657B">
              <w:rPr>
                <w:noProof/>
                <w:webHidden/>
              </w:rPr>
              <w:t>27</w:t>
            </w:r>
            <w:r w:rsidR="0066657B">
              <w:rPr>
                <w:noProof/>
                <w:webHidden/>
              </w:rPr>
              <w:fldChar w:fldCharType="end"/>
            </w:r>
          </w:hyperlink>
        </w:p>
        <w:p w14:paraId="03E665A2" w14:textId="140AA72B"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11" w:history="1">
            <w:r w:rsidR="0066657B" w:rsidRPr="00000505">
              <w:rPr>
                <w:rStyle w:val="Hipervnculo"/>
                <w:noProof/>
                <w:lang w:val="es-ES"/>
              </w:rPr>
              <w:t>3.3</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
              </w:rPr>
              <w:t>Detección de valores atípicos</w:t>
            </w:r>
            <w:r w:rsidR="0066657B">
              <w:rPr>
                <w:noProof/>
                <w:webHidden/>
              </w:rPr>
              <w:tab/>
            </w:r>
            <w:r w:rsidR="0066657B">
              <w:rPr>
                <w:noProof/>
                <w:webHidden/>
              </w:rPr>
              <w:fldChar w:fldCharType="begin"/>
            </w:r>
            <w:r w:rsidR="0066657B">
              <w:rPr>
                <w:noProof/>
                <w:webHidden/>
              </w:rPr>
              <w:instrText xml:space="preserve"> PAGEREF _Toc170228911 \h </w:instrText>
            </w:r>
            <w:r w:rsidR="0066657B">
              <w:rPr>
                <w:noProof/>
                <w:webHidden/>
              </w:rPr>
            </w:r>
            <w:r w:rsidR="0066657B">
              <w:rPr>
                <w:noProof/>
                <w:webHidden/>
              </w:rPr>
              <w:fldChar w:fldCharType="separate"/>
            </w:r>
            <w:r w:rsidR="0066657B">
              <w:rPr>
                <w:noProof/>
                <w:webHidden/>
              </w:rPr>
              <w:t>28</w:t>
            </w:r>
            <w:r w:rsidR="0066657B">
              <w:rPr>
                <w:noProof/>
                <w:webHidden/>
              </w:rPr>
              <w:fldChar w:fldCharType="end"/>
            </w:r>
          </w:hyperlink>
        </w:p>
        <w:p w14:paraId="38D5A509" w14:textId="2B2C2486" w:rsidR="0066657B"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28912" w:history="1">
            <w:r w:rsidR="0066657B" w:rsidRPr="00000505">
              <w:rPr>
                <w:rStyle w:val="Hipervnculo"/>
                <w:noProof/>
                <w:lang w:val="es-ES_tradnl"/>
              </w:rPr>
              <w:t>4</w:t>
            </w:r>
            <w:r w:rsidR="0066657B">
              <w:rPr>
                <w:rFonts w:cstheme="minorBidi"/>
                <w:b w:val="0"/>
                <w:bCs w:val="0"/>
                <w:caps w:val="0"/>
                <w:noProof/>
                <w:kern w:val="2"/>
                <w:sz w:val="24"/>
                <w:szCs w:val="24"/>
                <w:lang w:val="es-ES" w:eastAsia="es-ES"/>
                <w14:ligatures w14:val="standardContextual"/>
              </w:rPr>
              <w:tab/>
            </w:r>
            <w:r w:rsidR="0066657B" w:rsidRPr="00000505">
              <w:rPr>
                <w:rStyle w:val="Hipervnculo"/>
                <w:noProof/>
                <w:lang w:val="es-ES_tradnl"/>
              </w:rPr>
              <w:t>Metodología</w:t>
            </w:r>
            <w:r w:rsidR="0066657B">
              <w:rPr>
                <w:noProof/>
                <w:webHidden/>
              </w:rPr>
              <w:tab/>
            </w:r>
            <w:r w:rsidR="0066657B">
              <w:rPr>
                <w:noProof/>
                <w:webHidden/>
              </w:rPr>
              <w:fldChar w:fldCharType="begin"/>
            </w:r>
            <w:r w:rsidR="0066657B">
              <w:rPr>
                <w:noProof/>
                <w:webHidden/>
              </w:rPr>
              <w:instrText xml:space="preserve"> PAGEREF _Toc170228912 \h </w:instrText>
            </w:r>
            <w:r w:rsidR="0066657B">
              <w:rPr>
                <w:noProof/>
                <w:webHidden/>
              </w:rPr>
            </w:r>
            <w:r w:rsidR="0066657B">
              <w:rPr>
                <w:noProof/>
                <w:webHidden/>
              </w:rPr>
              <w:fldChar w:fldCharType="separate"/>
            </w:r>
            <w:r w:rsidR="0066657B">
              <w:rPr>
                <w:noProof/>
                <w:webHidden/>
              </w:rPr>
              <w:t>30</w:t>
            </w:r>
            <w:r w:rsidR="0066657B">
              <w:rPr>
                <w:noProof/>
                <w:webHidden/>
              </w:rPr>
              <w:fldChar w:fldCharType="end"/>
            </w:r>
          </w:hyperlink>
        </w:p>
        <w:p w14:paraId="7729120C" w14:textId="6B97772B"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13" w:history="1">
            <w:r w:rsidR="0066657B" w:rsidRPr="00000505">
              <w:rPr>
                <w:rStyle w:val="Hipervnculo"/>
                <w:noProof/>
                <w:lang w:val="es-ES"/>
              </w:rPr>
              <w:t>4.1</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
              </w:rPr>
              <w:t>Conjunto de Datos</w:t>
            </w:r>
            <w:r w:rsidR="0066657B">
              <w:rPr>
                <w:noProof/>
                <w:webHidden/>
              </w:rPr>
              <w:tab/>
            </w:r>
            <w:r w:rsidR="0066657B">
              <w:rPr>
                <w:noProof/>
                <w:webHidden/>
              </w:rPr>
              <w:fldChar w:fldCharType="begin"/>
            </w:r>
            <w:r w:rsidR="0066657B">
              <w:rPr>
                <w:noProof/>
                <w:webHidden/>
              </w:rPr>
              <w:instrText xml:space="preserve"> PAGEREF _Toc170228913 \h </w:instrText>
            </w:r>
            <w:r w:rsidR="0066657B">
              <w:rPr>
                <w:noProof/>
                <w:webHidden/>
              </w:rPr>
            </w:r>
            <w:r w:rsidR="0066657B">
              <w:rPr>
                <w:noProof/>
                <w:webHidden/>
              </w:rPr>
              <w:fldChar w:fldCharType="separate"/>
            </w:r>
            <w:r w:rsidR="0066657B">
              <w:rPr>
                <w:noProof/>
                <w:webHidden/>
              </w:rPr>
              <w:t>30</w:t>
            </w:r>
            <w:r w:rsidR="0066657B">
              <w:rPr>
                <w:noProof/>
                <w:webHidden/>
              </w:rPr>
              <w:fldChar w:fldCharType="end"/>
            </w:r>
          </w:hyperlink>
        </w:p>
        <w:p w14:paraId="7DA65702" w14:textId="5FA46ADB"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14" w:history="1">
            <w:r w:rsidR="0066657B" w:rsidRPr="00000505">
              <w:rPr>
                <w:rStyle w:val="Hipervnculo"/>
                <w:noProof/>
                <w:lang w:val="es-ES_tradnl"/>
              </w:rPr>
              <w:t>4.2</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Análisis de anomalías</w:t>
            </w:r>
            <w:r w:rsidR="0066657B">
              <w:rPr>
                <w:noProof/>
                <w:webHidden/>
              </w:rPr>
              <w:tab/>
            </w:r>
            <w:r w:rsidR="0066657B">
              <w:rPr>
                <w:noProof/>
                <w:webHidden/>
              </w:rPr>
              <w:fldChar w:fldCharType="begin"/>
            </w:r>
            <w:r w:rsidR="0066657B">
              <w:rPr>
                <w:noProof/>
                <w:webHidden/>
              </w:rPr>
              <w:instrText xml:space="preserve"> PAGEREF _Toc170228914 \h </w:instrText>
            </w:r>
            <w:r w:rsidR="0066657B">
              <w:rPr>
                <w:noProof/>
                <w:webHidden/>
              </w:rPr>
            </w:r>
            <w:r w:rsidR="0066657B">
              <w:rPr>
                <w:noProof/>
                <w:webHidden/>
              </w:rPr>
              <w:fldChar w:fldCharType="separate"/>
            </w:r>
            <w:r w:rsidR="0066657B">
              <w:rPr>
                <w:noProof/>
                <w:webHidden/>
              </w:rPr>
              <w:t>31</w:t>
            </w:r>
            <w:r w:rsidR="0066657B">
              <w:rPr>
                <w:noProof/>
                <w:webHidden/>
              </w:rPr>
              <w:fldChar w:fldCharType="end"/>
            </w:r>
          </w:hyperlink>
        </w:p>
        <w:p w14:paraId="7164E348" w14:textId="32D17D91"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15" w:history="1">
            <w:r w:rsidR="0066657B" w:rsidRPr="00000505">
              <w:rPr>
                <w:rStyle w:val="Hipervnculo"/>
                <w:noProof/>
                <w:lang w:val="es-ES_tradnl"/>
              </w:rPr>
              <w:t>4.3</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Entorno de ejecución</w:t>
            </w:r>
            <w:r w:rsidR="0066657B">
              <w:rPr>
                <w:noProof/>
                <w:webHidden/>
              </w:rPr>
              <w:tab/>
            </w:r>
            <w:r w:rsidR="0066657B">
              <w:rPr>
                <w:noProof/>
                <w:webHidden/>
              </w:rPr>
              <w:fldChar w:fldCharType="begin"/>
            </w:r>
            <w:r w:rsidR="0066657B">
              <w:rPr>
                <w:noProof/>
                <w:webHidden/>
              </w:rPr>
              <w:instrText xml:space="preserve"> PAGEREF _Toc170228915 \h </w:instrText>
            </w:r>
            <w:r w:rsidR="0066657B">
              <w:rPr>
                <w:noProof/>
                <w:webHidden/>
              </w:rPr>
            </w:r>
            <w:r w:rsidR="0066657B">
              <w:rPr>
                <w:noProof/>
                <w:webHidden/>
              </w:rPr>
              <w:fldChar w:fldCharType="separate"/>
            </w:r>
            <w:r w:rsidR="0066657B">
              <w:rPr>
                <w:noProof/>
                <w:webHidden/>
              </w:rPr>
              <w:t>31</w:t>
            </w:r>
            <w:r w:rsidR="0066657B">
              <w:rPr>
                <w:noProof/>
                <w:webHidden/>
              </w:rPr>
              <w:fldChar w:fldCharType="end"/>
            </w:r>
          </w:hyperlink>
        </w:p>
        <w:p w14:paraId="46702F3A" w14:textId="14118C6E" w:rsidR="0066657B"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28916" w:history="1">
            <w:r w:rsidR="0066657B" w:rsidRPr="00000505">
              <w:rPr>
                <w:rStyle w:val="Hipervnculo"/>
                <w:noProof/>
                <w:lang w:val="es-ES_tradnl"/>
              </w:rPr>
              <w:t>5</w:t>
            </w:r>
            <w:r w:rsidR="0066657B">
              <w:rPr>
                <w:rFonts w:cstheme="minorBidi"/>
                <w:b w:val="0"/>
                <w:bCs w:val="0"/>
                <w:caps w:val="0"/>
                <w:noProof/>
                <w:kern w:val="2"/>
                <w:sz w:val="24"/>
                <w:szCs w:val="24"/>
                <w:lang w:val="es-ES" w:eastAsia="es-ES"/>
                <w14:ligatures w14:val="standardContextual"/>
              </w:rPr>
              <w:tab/>
            </w:r>
            <w:r w:rsidR="0066657B" w:rsidRPr="00000505">
              <w:rPr>
                <w:rStyle w:val="Hipervnculo"/>
                <w:noProof/>
                <w:lang w:val="es-ES_tradnl"/>
              </w:rPr>
              <w:t>Evaluación</w:t>
            </w:r>
            <w:r w:rsidR="0066657B">
              <w:rPr>
                <w:noProof/>
                <w:webHidden/>
              </w:rPr>
              <w:tab/>
            </w:r>
            <w:r w:rsidR="0066657B">
              <w:rPr>
                <w:noProof/>
                <w:webHidden/>
              </w:rPr>
              <w:fldChar w:fldCharType="begin"/>
            </w:r>
            <w:r w:rsidR="0066657B">
              <w:rPr>
                <w:noProof/>
                <w:webHidden/>
              </w:rPr>
              <w:instrText xml:space="preserve"> PAGEREF _Toc170228916 \h </w:instrText>
            </w:r>
            <w:r w:rsidR="0066657B">
              <w:rPr>
                <w:noProof/>
                <w:webHidden/>
              </w:rPr>
            </w:r>
            <w:r w:rsidR="0066657B">
              <w:rPr>
                <w:noProof/>
                <w:webHidden/>
              </w:rPr>
              <w:fldChar w:fldCharType="separate"/>
            </w:r>
            <w:r w:rsidR="0066657B">
              <w:rPr>
                <w:noProof/>
                <w:webHidden/>
              </w:rPr>
              <w:t>32</w:t>
            </w:r>
            <w:r w:rsidR="0066657B">
              <w:rPr>
                <w:noProof/>
                <w:webHidden/>
              </w:rPr>
              <w:fldChar w:fldCharType="end"/>
            </w:r>
          </w:hyperlink>
        </w:p>
        <w:p w14:paraId="58D09777" w14:textId="53F0ED5F"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17" w:history="1">
            <w:r w:rsidR="0066657B" w:rsidRPr="00000505">
              <w:rPr>
                <w:rStyle w:val="Hipervnculo"/>
                <w:noProof/>
                <w:lang w:val="es-ES_tradnl"/>
              </w:rPr>
              <w:t>5.1</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Programs</w:t>
            </w:r>
            <w:r w:rsidR="0066657B">
              <w:rPr>
                <w:noProof/>
                <w:webHidden/>
              </w:rPr>
              <w:tab/>
            </w:r>
            <w:r w:rsidR="0066657B">
              <w:rPr>
                <w:noProof/>
                <w:webHidden/>
              </w:rPr>
              <w:fldChar w:fldCharType="begin"/>
            </w:r>
            <w:r w:rsidR="0066657B">
              <w:rPr>
                <w:noProof/>
                <w:webHidden/>
              </w:rPr>
              <w:instrText xml:space="preserve"> PAGEREF _Toc170228917 \h </w:instrText>
            </w:r>
            <w:r w:rsidR="0066657B">
              <w:rPr>
                <w:noProof/>
                <w:webHidden/>
              </w:rPr>
            </w:r>
            <w:r w:rsidR="0066657B">
              <w:rPr>
                <w:noProof/>
                <w:webHidden/>
              </w:rPr>
              <w:fldChar w:fldCharType="separate"/>
            </w:r>
            <w:r w:rsidR="0066657B">
              <w:rPr>
                <w:noProof/>
                <w:webHidden/>
              </w:rPr>
              <w:t>32</w:t>
            </w:r>
            <w:r w:rsidR="0066657B">
              <w:rPr>
                <w:noProof/>
                <w:webHidden/>
              </w:rPr>
              <w:fldChar w:fldCharType="end"/>
            </w:r>
          </w:hyperlink>
        </w:p>
        <w:p w14:paraId="554F9070" w14:textId="195B3832"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18" w:history="1">
            <w:r w:rsidR="0066657B" w:rsidRPr="00000505">
              <w:rPr>
                <w:rStyle w:val="Hipervnculo"/>
                <w:noProof/>
                <w:lang w:val="es-ES_tradnl"/>
              </w:rPr>
              <w:t>5.2</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Modules</w:t>
            </w:r>
            <w:r w:rsidR="0066657B">
              <w:rPr>
                <w:noProof/>
                <w:webHidden/>
              </w:rPr>
              <w:tab/>
            </w:r>
            <w:r w:rsidR="0066657B">
              <w:rPr>
                <w:noProof/>
                <w:webHidden/>
              </w:rPr>
              <w:fldChar w:fldCharType="begin"/>
            </w:r>
            <w:r w:rsidR="0066657B">
              <w:rPr>
                <w:noProof/>
                <w:webHidden/>
              </w:rPr>
              <w:instrText xml:space="preserve"> PAGEREF _Toc170228918 \h </w:instrText>
            </w:r>
            <w:r w:rsidR="0066657B">
              <w:rPr>
                <w:noProof/>
                <w:webHidden/>
              </w:rPr>
            </w:r>
            <w:r w:rsidR="0066657B">
              <w:rPr>
                <w:noProof/>
                <w:webHidden/>
              </w:rPr>
              <w:fldChar w:fldCharType="separate"/>
            </w:r>
            <w:r w:rsidR="0066657B">
              <w:rPr>
                <w:noProof/>
                <w:webHidden/>
              </w:rPr>
              <w:t>32</w:t>
            </w:r>
            <w:r w:rsidR="0066657B">
              <w:rPr>
                <w:noProof/>
                <w:webHidden/>
              </w:rPr>
              <w:fldChar w:fldCharType="end"/>
            </w:r>
          </w:hyperlink>
        </w:p>
        <w:p w14:paraId="6864FB37" w14:textId="2D2697E0"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19" w:history="1">
            <w:r w:rsidR="0066657B" w:rsidRPr="00000505">
              <w:rPr>
                <w:rStyle w:val="Hipervnculo"/>
                <w:noProof/>
                <w:lang w:val="es-ES_tradnl"/>
              </w:rPr>
              <w:t>5.3</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Imports</w:t>
            </w:r>
            <w:r w:rsidR="0066657B">
              <w:rPr>
                <w:noProof/>
                <w:webHidden/>
              </w:rPr>
              <w:tab/>
            </w:r>
            <w:r w:rsidR="0066657B">
              <w:rPr>
                <w:noProof/>
                <w:webHidden/>
              </w:rPr>
              <w:fldChar w:fldCharType="begin"/>
            </w:r>
            <w:r w:rsidR="0066657B">
              <w:rPr>
                <w:noProof/>
                <w:webHidden/>
              </w:rPr>
              <w:instrText xml:space="preserve"> PAGEREF _Toc170228919 \h </w:instrText>
            </w:r>
            <w:r w:rsidR="0066657B">
              <w:rPr>
                <w:noProof/>
                <w:webHidden/>
              </w:rPr>
            </w:r>
            <w:r w:rsidR="0066657B">
              <w:rPr>
                <w:noProof/>
                <w:webHidden/>
              </w:rPr>
              <w:fldChar w:fldCharType="separate"/>
            </w:r>
            <w:r w:rsidR="0066657B">
              <w:rPr>
                <w:noProof/>
                <w:webHidden/>
              </w:rPr>
              <w:t>33</w:t>
            </w:r>
            <w:r w:rsidR="0066657B">
              <w:rPr>
                <w:noProof/>
                <w:webHidden/>
              </w:rPr>
              <w:fldChar w:fldCharType="end"/>
            </w:r>
          </w:hyperlink>
        </w:p>
        <w:p w14:paraId="050667B8" w14:textId="4F2EA62D"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20" w:history="1">
            <w:r w:rsidR="0066657B" w:rsidRPr="00000505">
              <w:rPr>
                <w:rStyle w:val="Hipervnculo"/>
                <w:noProof/>
                <w:lang w:val="es-ES_tradnl"/>
              </w:rPr>
              <w:t>5.4</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Class Definitions</w:t>
            </w:r>
            <w:r w:rsidR="0066657B">
              <w:rPr>
                <w:noProof/>
                <w:webHidden/>
              </w:rPr>
              <w:tab/>
            </w:r>
            <w:r w:rsidR="0066657B">
              <w:rPr>
                <w:noProof/>
                <w:webHidden/>
              </w:rPr>
              <w:fldChar w:fldCharType="begin"/>
            </w:r>
            <w:r w:rsidR="0066657B">
              <w:rPr>
                <w:noProof/>
                <w:webHidden/>
              </w:rPr>
              <w:instrText xml:space="preserve"> PAGEREF _Toc170228920 \h </w:instrText>
            </w:r>
            <w:r w:rsidR="0066657B">
              <w:rPr>
                <w:noProof/>
                <w:webHidden/>
              </w:rPr>
            </w:r>
            <w:r w:rsidR="0066657B">
              <w:rPr>
                <w:noProof/>
                <w:webHidden/>
              </w:rPr>
              <w:fldChar w:fldCharType="separate"/>
            </w:r>
            <w:r w:rsidR="0066657B">
              <w:rPr>
                <w:noProof/>
                <w:webHidden/>
              </w:rPr>
              <w:t>33</w:t>
            </w:r>
            <w:r w:rsidR="0066657B">
              <w:rPr>
                <w:noProof/>
                <w:webHidden/>
              </w:rPr>
              <w:fldChar w:fldCharType="end"/>
            </w:r>
          </w:hyperlink>
        </w:p>
        <w:p w14:paraId="61C59F2F" w14:textId="293F670B"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21" w:history="1">
            <w:r w:rsidR="0066657B" w:rsidRPr="00000505">
              <w:rPr>
                <w:rStyle w:val="Hipervnculo"/>
                <w:noProof/>
                <w:lang w:val="es-ES_tradnl"/>
              </w:rPr>
              <w:t>5.5</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Function Definitions</w:t>
            </w:r>
            <w:r w:rsidR="0066657B">
              <w:rPr>
                <w:noProof/>
                <w:webHidden/>
              </w:rPr>
              <w:tab/>
            </w:r>
            <w:r w:rsidR="0066657B">
              <w:rPr>
                <w:noProof/>
                <w:webHidden/>
              </w:rPr>
              <w:fldChar w:fldCharType="begin"/>
            </w:r>
            <w:r w:rsidR="0066657B">
              <w:rPr>
                <w:noProof/>
                <w:webHidden/>
              </w:rPr>
              <w:instrText xml:space="preserve"> PAGEREF _Toc170228921 \h </w:instrText>
            </w:r>
            <w:r w:rsidR="0066657B">
              <w:rPr>
                <w:noProof/>
                <w:webHidden/>
              </w:rPr>
            </w:r>
            <w:r w:rsidR="0066657B">
              <w:rPr>
                <w:noProof/>
                <w:webHidden/>
              </w:rPr>
              <w:fldChar w:fldCharType="separate"/>
            </w:r>
            <w:r w:rsidR="0066657B">
              <w:rPr>
                <w:noProof/>
                <w:webHidden/>
              </w:rPr>
              <w:t>34</w:t>
            </w:r>
            <w:r w:rsidR="0066657B">
              <w:rPr>
                <w:noProof/>
                <w:webHidden/>
              </w:rPr>
              <w:fldChar w:fldCharType="end"/>
            </w:r>
          </w:hyperlink>
        </w:p>
        <w:p w14:paraId="7578C7C1" w14:textId="2F2BE02F"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22" w:history="1">
            <w:r w:rsidR="0066657B" w:rsidRPr="00000505">
              <w:rPr>
                <w:rStyle w:val="Hipervnculo"/>
                <w:noProof/>
                <w:lang w:val="es-ES_tradnl"/>
              </w:rPr>
              <w:t>5.6</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Method Definitions</w:t>
            </w:r>
            <w:r w:rsidR="0066657B">
              <w:rPr>
                <w:noProof/>
                <w:webHidden/>
              </w:rPr>
              <w:tab/>
            </w:r>
            <w:r w:rsidR="0066657B">
              <w:rPr>
                <w:noProof/>
                <w:webHidden/>
              </w:rPr>
              <w:fldChar w:fldCharType="begin"/>
            </w:r>
            <w:r w:rsidR="0066657B">
              <w:rPr>
                <w:noProof/>
                <w:webHidden/>
              </w:rPr>
              <w:instrText xml:space="preserve"> PAGEREF _Toc170228922 \h </w:instrText>
            </w:r>
            <w:r w:rsidR="0066657B">
              <w:rPr>
                <w:noProof/>
                <w:webHidden/>
              </w:rPr>
            </w:r>
            <w:r w:rsidR="0066657B">
              <w:rPr>
                <w:noProof/>
                <w:webHidden/>
              </w:rPr>
              <w:fldChar w:fldCharType="separate"/>
            </w:r>
            <w:r w:rsidR="0066657B">
              <w:rPr>
                <w:noProof/>
                <w:webHidden/>
              </w:rPr>
              <w:t>34</w:t>
            </w:r>
            <w:r w:rsidR="0066657B">
              <w:rPr>
                <w:noProof/>
                <w:webHidden/>
              </w:rPr>
              <w:fldChar w:fldCharType="end"/>
            </w:r>
          </w:hyperlink>
        </w:p>
        <w:p w14:paraId="359436B8" w14:textId="1B96D109"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23" w:history="1">
            <w:r w:rsidR="0066657B" w:rsidRPr="00000505">
              <w:rPr>
                <w:rStyle w:val="Hipervnculo"/>
                <w:noProof/>
                <w:lang w:val="es-ES_tradnl"/>
              </w:rPr>
              <w:t>5.7</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Statements</w:t>
            </w:r>
            <w:r w:rsidR="0066657B">
              <w:rPr>
                <w:noProof/>
                <w:webHidden/>
              </w:rPr>
              <w:tab/>
            </w:r>
            <w:r w:rsidR="0066657B">
              <w:rPr>
                <w:noProof/>
                <w:webHidden/>
              </w:rPr>
              <w:fldChar w:fldCharType="begin"/>
            </w:r>
            <w:r w:rsidR="0066657B">
              <w:rPr>
                <w:noProof/>
                <w:webHidden/>
              </w:rPr>
              <w:instrText xml:space="preserve"> PAGEREF _Toc170228923 \h </w:instrText>
            </w:r>
            <w:r w:rsidR="0066657B">
              <w:rPr>
                <w:noProof/>
                <w:webHidden/>
              </w:rPr>
            </w:r>
            <w:r w:rsidR="0066657B">
              <w:rPr>
                <w:noProof/>
                <w:webHidden/>
              </w:rPr>
              <w:fldChar w:fldCharType="separate"/>
            </w:r>
            <w:r w:rsidR="0066657B">
              <w:rPr>
                <w:noProof/>
                <w:webHidden/>
              </w:rPr>
              <w:t>35</w:t>
            </w:r>
            <w:r w:rsidR="0066657B">
              <w:rPr>
                <w:noProof/>
                <w:webHidden/>
              </w:rPr>
              <w:fldChar w:fldCharType="end"/>
            </w:r>
          </w:hyperlink>
        </w:p>
        <w:p w14:paraId="1203F136" w14:textId="46C383E1"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24" w:history="1">
            <w:r w:rsidR="0066657B" w:rsidRPr="00000505">
              <w:rPr>
                <w:rStyle w:val="Hipervnculo"/>
                <w:noProof/>
                <w:lang w:val="es-ES_tradnl"/>
              </w:rPr>
              <w:t>5.8</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Cases</w:t>
            </w:r>
            <w:r w:rsidR="0066657B">
              <w:rPr>
                <w:noProof/>
                <w:webHidden/>
              </w:rPr>
              <w:tab/>
            </w:r>
            <w:r w:rsidR="0066657B">
              <w:rPr>
                <w:noProof/>
                <w:webHidden/>
              </w:rPr>
              <w:fldChar w:fldCharType="begin"/>
            </w:r>
            <w:r w:rsidR="0066657B">
              <w:rPr>
                <w:noProof/>
                <w:webHidden/>
              </w:rPr>
              <w:instrText xml:space="preserve"> PAGEREF _Toc170228924 \h </w:instrText>
            </w:r>
            <w:r w:rsidR="0066657B">
              <w:rPr>
                <w:noProof/>
                <w:webHidden/>
              </w:rPr>
            </w:r>
            <w:r w:rsidR="0066657B">
              <w:rPr>
                <w:noProof/>
                <w:webHidden/>
              </w:rPr>
              <w:fldChar w:fldCharType="separate"/>
            </w:r>
            <w:r w:rsidR="0066657B">
              <w:rPr>
                <w:noProof/>
                <w:webHidden/>
              </w:rPr>
              <w:t>35</w:t>
            </w:r>
            <w:r w:rsidR="0066657B">
              <w:rPr>
                <w:noProof/>
                <w:webHidden/>
              </w:rPr>
              <w:fldChar w:fldCharType="end"/>
            </w:r>
          </w:hyperlink>
        </w:p>
        <w:p w14:paraId="3C495938" w14:textId="063FBB13"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25" w:history="1">
            <w:r w:rsidR="0066657B" w:rsidRPr="00000505">
              <w:rPr>
                <w:rStyle w:val="Hipervnculo"/>
                <w:noProof/>
                <w:lang w:val="es-ES_tradnl"/>
              </w:rPr>
              <w:t>5.9</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Handlers</w:t>
            </w:r>
            <w:r w:rsidR="0066657B">
              <w:rPr>
                <w:noProof/>
                <w:webHidden/>
              </w:rPr>
              <w:tab/>
            </w:r>
            <w:r w:rsidR="0066657B">
              <w:rPr>
                <w:noProof/>
                <w:webHidden/>
              </w:rPr>
              <w:fldChar w:fldCharType="begin"/>
            </w:r>
            <w:r w:rsidR="0066657B">
              <w:rPr>
                <w:noProof/>
                <w:webHidden/>
              </w:rPr>
              <w:instrText xml:space="preserve"> PAGEREF _Toc170228925 \h </w:instrText>
            </w:r>
            <w:r w:rsidR="0066657B">
              <w:rPr>
                <w:noProof/>
                <w:webHidden/>
              </w:rPr>
            </w:r>
            <w:r w:rsidR="0066657B">
              <w:rPr>
                <w:noProof/>
                <w:webHidden/>
              </w:rPr>
              <w:fldChar w:fldCharType="separate"/>
            </w:r>
            <w:r w:rsidR="0066657B">
              <w:rPr>
                <w:noProof/>
                <w:webHidden/>
              </w:rPr>
              <w:t>35</w:t>
            </w:r>
            <w:r w:rsidR="0066657B">
              <w:rPr>
                <w:noProof/>
                <w:webHidden/>
              </w:rPr>
              <w:fldChar w:fldCharType="end"/>
            </w:r>
          </w:hyperlink>
        </w:p>
        <w:p w14:paraId="64F08073" w14:textId="605FC1FF"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26" w:history="1">
            <w:r w:rsidR="0066657B" w:rsidRPr="00000505">
              <w:rPr>
                <w:rStyle w:val="Hipervnculo"/>
                <w:noProof/>
                <w:lang w:val="es-ES_tradnl"/>
              </w:rPr>
              <w:t>5.10</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Expressions</w:t>
            </w:r>
            <w:r w:rsidR="0066657B">
              <w:rPr>
                <w:noProof/>
                <w:webHidden/>
              </w:rPr>
              <w:tab/>
            </w:r>
            <w:r w:rsidR="0066657B">
              <w:rPr>
                <w:noProof/>
                <w:webHidden/>
              </w:rPr>
              <w:fldChar w:fldCharType="begin"/>
            </w:r>
            <w:r w:rsidR="0066657B">
              <w:rPr>
                <w:noProof/>
                <w:webHidden/>
              </w:rPr>
              <w:instrText xml:space="preserve"> PAGEREF _Toc170228926 \h </w:instrText>
            </w:r>
            <w:r w:rsidR="0066657B">
              <w:rPr>
                <w:noProof/>
                <w:webHidden/>
              </w:rPr>
            </w:r>
            <w:r w:rsidR="0066657B">
              <w:rPr>
                <w:noProof/>
                <w:webHidden/>
              </w:rPr>
              <w:fldChar w:fldCharType="separate"/>
            </w:r>
            <w:r w:rsidR="0066657B">
              <w:rPr>
                <w:noProof/>
                <w:webHidden/>
              </w:rPr>
              <w:t>35</w:t>
            </w:r>
            <w:r w:rsidR="0066657B">
              <w:rPr>
                <w:noProof/>
                <w:webHidden/>
              </w:rPr>
              <w:fldChar w:fldCharType="end"/>
            </w:r>
          </w:hyperlink>
        </w:p>
        <w:p w14:paraId="797CA413" w14:textId="2F694362"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27" w:history="1">
            <w:r w:rsidR="0066657B" w:rsidRPr="00000505">
              <w:rPr>
                <w:rStyle w:val="Hipervnculo"/>
                <w:noProof/>
              </w:rPr>
              <w:t>5.11</w:t>
            </w:r>
            <w:r w:rsidR="0066657B">
              <w:rPr>
                <w:rFonts w:cstheme="minorBidi"/>
                <w:smallCaps w:val="0"/>
                <w:noProof/>
                <w:kern w:val="2"/>
                <w:sz w:val="24"/>
                <w:szCs w:val="24"/>
                <w:lang w:val="es-ES" w:eastAsia="es-ES"/>
                <w14:ligatures w14:val="standardContextual"/>
              </w:rPr>
              <w:tab/>
            </w:r>
            <w:r w:rsidR="0066657B" w:rsidRPr="00000505">
              <w:rPr>
                <w:rStyle w:val="Hipervnculo"/>
                <w:noProof/>
              </w:rPr>
              <w:t>Comprehensions</w:t>
            </w:r>
            <w:r w:rsidR="0066657B">
              <w:rPr>
                <w:noProof/>
                <w:webHidden/>
              </w:rPr>
              <w:tab/>
            </w:r>
            <w:r w:rsidR="0066657B">
              <w:rPr>
                <w:noProof/>
                <w:webHidden/>
              </w:rPr>
              <w:fldChar w:fldCharType="begin"/>
            </w:r>
            <w:r w:rsidR="0066657B">
              <w:rPr>
                <w:noProof/>
                <w:webHidden/>
              </w:rPr>
              <w:instrText xml:space="preserve"> PAGEREF _Toc170228927 \h </w:instrText>
            </w:r>
            <w:r w:rsidR="0066657B">
              <w:rPr>
                <w:noProof/>
                <w:webHidden/>
              </w:rPr>
            </w:r>
            <w:r w:rsidR="0066657B">
              <w:rPr>
                <w:noProof/>
                <w:webHidden/>
              </w:rPr>
              <w:fldChar w:fldCharType="separate"/>
            </w:r>
            <w:r w:rsidR="0066657B">
              <w:rPr>
                <w:noProof/>
                <w:webHidden/>
              </w:rPr>
              <w:t>36</w:t>
            </w:r>
            <w:r w:rsidR="0066657B">
              <w:rPr>
                <w:noProof/>
                <w:webHidden/>
              </w:rPr>
              <w:fldChar w:fldCharType="end"/>
            </w:r>
          </w:hyperlink>
        </w:p>
        <w:p w14:paraId="3DAF671C" w14:textId="04832E2D"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28" w:history="1">
            <w:r w:rsidR="0066657B" w:rsidRPr="00000505">
              <w:rPr>
                <w:rStyle w:val="Hipervnculo"/>
                <w:noProof/>
                <w:lang w:val="es-ES_tradnl"/>
              </w:rPr>
              <w:t>5.12</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CallArgs</w:t>
            </w:r>
            <w:r w:rsidR="0066657B">
              <w:rPr>
                <w:noProof/>
                <w:webHidden/>
              </w:rPr>
              <w:tab/>
            </w:r>
            <w:r w:rsidR="0066657B">
              <w:rPr>
                <w:noProof/>
                <w:webHidden/>
              </w:rPr>
              <w:fldChar w:fldCharType="begin"/>
            </w:r>
            <w:r w:rsidR="0066657B">
              <w:rPr>
                <w:noProof/>
                <w:webHidden/>
              </w:rPr>
              <w:instrText xml:space="preserve"> PAGEREF _Toc170228928 \h </w:instrText>
            </w:r>
            <w:r w:rsidR="0066657B">
              <w:rPr>
                <w:noProof/>
                <w:webHidden/>
              </w:rPr>
            </w:r>
            <w:r w:rsidR="0066657B">
              <w:rPr>
                <w:noProof/>
                <w:webHidden/>
              </w:rPr>
              <w:fldChar w:fldCharType="separate"/>
            </w:r>
            <w:r w:rsidR="0066657B">
              <w:rPr>
                <w:noProof/>
                <w:webHidden/>
              </w:rPr>
              <w:t>36</w:t>
            </w:r>
            <w:r w:rsidR="0066657B">
              <w:rPr>
                <w:noProof/>
                <w:webHidden/>
              </w:rPr>
              <w:fldChar w:fldCharType="end"/>
            </w:r>
          </w:hyperlink>
        </w:p>
        <w:p w14:paraId="0D1380E8" w14:textId="14C1163B"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29" w:history="1">
            <w:r w:rsidR="0066657B" w:rsidRPr="00000505">
              <w:rPr>
                <w:rStyle w:val="Hipervnculo"/>
                <w:noProof/>
                <w:lang w:val="es-ES_tradnl"/>
              </w:rPr>
              <w:t>5.13</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FStrings</w:t>
            </w:r>
            <w:r w:rsidR="0066657B">
              <w:rPr>
                <w:noProof/>
                <w:webHidden/>
              </w:rPr>
              <w:tab/>
            </w:r>
            <w:r w:rsidR="0066657B">
              <w:rPr>
                <w:noProof/>
                <w:webHidden/>
              </w:rPr>
              <w:fldChar w:fldCharType="begin"/>
            </w:r>
            <w:r w:rsidR="0066657B">
              <w:rPr>
                <w:noProof/>
                <w:webHidden/>
              </w:rPr>
              <w:instrText xml:space="preserve"> PAGEREF _Toc170228929 \h </w:instrText>
            </w:r>
            <w:r w:rsidR="0066657B">
              <w:rPr>
                <w:noProof/>
                <w:webHidden/>
              </w:rPr>
            </w:r>
            <w:r w:rsidR="0066657B">
              <w:rPr>
                <w:noProof/>
                <w:webHidden/>
              </w:rPr>
              <w:fldChar w:fldCharType="separate"/>
            </w:r>
            <w:r w:rsidR="0066657B">
              <w:rPr>
                <w:noProof/>
                <w:webHidden/>
              </w:rPr>
              <w:t>36</w:t>
            </w:r>
            <w:r w:rsidR="0066657B">
              <w:rPr>
                <w:noProof/>
                <w:webHidden/>
              </w:rPr>
              <w:fldChar w:fldCharType="end"/>
            </w:r>
          </w:hyperlink>
        </w:p>
        <w:p w14:paraId="4044EEB1" w14:textId="5DC73035"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30" w:history="1">
            <w:r w:rsidR="0066657B" w:rsidRPr="00000505">
              <w:rPr>
                <w:rStyle w:val="Hipervnculo"/>
                <w:noProof/>
                <w:lang w:val="es-ES_tradnl"/>
              </w:rPr>
              <w:t>5.14</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Variables</w:t>
            </w:r>
            <w:r w:rsidR="0066657B">
              <w:rPr>
                <w:noProof/>
                <w:webHidden/>
              </w:rPr>
              <w:tab/>
            </w:r>
            <w:r w:rsidR="0066657B">
              <w:rPr>
                <w:noProof/>
                <w:webHidden/>
              </w:rPr>
              <w:fldChar w:fldCharType="begin"/>
            </w:r>
            <w:r w:rsidR="0066657B">
              <w:rPr>
                <w:noProof/>
                <w:webHidden/>
              </w:rPr>
              <w:instrText xml:space="preserve"> PAGEREF _Toc170228930 \h </w:instrText>
            </w:r>
            <w:r w:rsidR="0066657B">
              <w:rPr>
                <w:noProof/>
                <w:webHidden/>
              </w:rPr>
            </w:r>
            <w:r w:rsidR="0066657B">
              <w:rPr>
                <w:noProof/>
                <w:webHidden/>
              </w:rPr>
              <w:fldChar w:fldCharType="separate"/>
            </w:r>
            <w:r w:rsidR="0066657B">
              <w:rPr>
                <w:noProof/>
                <w:webHidden/>
              </w:rPr>
              <w:t>36</w:t>
            </w:r>
            <w:r w:rsidR="0066657B">
              <w:rPr>
                <w:noProof/>
                <w:webHidden/>
              </w:rPr>
              <w:fldChar w:fldCharType="end"/>
            </w:r>
          </w:hyperlink>
        </w:p>
        <w:p w14:paraId="2F85CECC" w14:textId="1B292AA4"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31" w:history="1">
            <w:r w:rsidR="0066657B" w:rsidRPr="00000505">
              <w:rPr>
                <w:rStyle w:val="Hipervnculo"/>
                <w:noProof/>
                <w:lang w:val="es-ES_tradnl"/>
              </w:rPr>
              <w:t>5.15</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Vectors</w:t>
            </w:r>
            <w:r w:rsidR="0066657B">
              <w:rPr>
                <w:noProof/>
                <w:webHidden/>
              </w:rPr>
              <w:tab/>
            </w:r>
            <w:r w:rsidR="0066657B">
              <w:rPr>
                <w:noProof/>
                <w:webHidden/>
              </w:rPr>
              <w:fldChar w:fldCharType="begin"/>
            </w:r>
            <w:r w:rsidR="0066657B">
              <w:rPr>
                <w:noProof/>
                <w:webHidden/>
              </w:rPr>
              <w:instrText xml:space="preserve"> PAGEREF _Toc170228931 \h </w:instrText>
            </w:r>
            <w:r w:rsidR="0066657B">
              <w:rPr>
                <w:noProof/>
                <w:webHidden/>
              </w:rPr>
            </w:r>
            <w:r w:rsidR="0066657B">
              <w:rPr>
                <w:noProof/>
                <w:webHidden/>
              </w:rPr>
              <w:fldChar w:fldCharType="separate"/>
            </w:r>
            <w:r w:rsidR="0066657B">
              <w:rPr>
                <w:noProof/>
                <w:webHidden/>
              </w:rPr>
              <w:t>36</w:t>
            </w:r>
            <w:r w:rsidR="0066657B">
              <w:rPr>
                <w:noProof/>
                <w:webHidden/>
              </w:rPr>
              <w:fldChar w:fldCharType="end"/>
            </w:r>
          </w:hyperlink>
        </w:p>
        <w:p w14:paraId="3B5B416D" w14:textId="1A57895A"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32" w:history="1">
            <w:r w:rsidR="0066657B" w:rsidRPr="00000505">
              <w:rPr>
                <w:rStyle w:val="Hipervnculo"/>
                <w:noProof/>
                <w:lang w:val="es-ES_tradnl"/>
              </w:rPr>
              <w:t>5.16</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Parameters</w:t>
            </w:r>
            <w:r w:rsidR="0066657B">
              <w:rPr>
                <w:noProof/>
                <w:webHidden/>
              </w:rPr>
              <w:tab/>
            </w:r>
            <w:r w:rsidR="0066657B">
              <w:rPr>
                <w:noProof/>
                <w:webHidden/>
              </w:rPr>
              <w:fldChar w:fldCharType="begin"/>
            </w:r>
            <w:r w:rsidR="0066657B">
              <w:rPr>
                <w:noProof/>
                <w:webHidden/>
              </w:rPr>
              <w:instrText xml:space="preserve"> PAGEREF _Toc170228932 \h </w:instrText>
            </w:r>
            <w:r w:rsidR="0066657B">
              <w:rPr>
                <w:noProof/>
                <w:webHidden/>
              </w:rPr>
            </w:r>
            <w:r w:rsidR="0066657B">
              <w:rPr>
                <w:noProof/>
                <w:webHidden/>
              </w:rPr>
              <w:fldChar w:fldCharType="separate"/>
            </w:r>
            <w:r w:rsidR="0066657B">
              <w:rPr>
                <w:noProof/>
                <w:webHidden/>
              </w:rPr>
              <w:t>36</w:t>
            </w:r>
            <w:r w:rsidR="0066657B">
              <w:rPr>
                <w:noProof/>
                <w:webHidden/>
              </w:rPr>
              <w:fldChar w:fldCharType="end"/>
            </w:r>
          </w:hyperlink>
        </w:p>
        <w:p w14:paraId="36E9B9DB" w14:textId="0B5567CE" w:rsidR="0066657B"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28933" w:history="1">
            <w:r w:rsidR="0066657B" w:rsidRPr="00000505">
              <w:rPr>
                <w:rStyle w:val="Hipervnculo"/>
                <w:noProof/>
                <w:lang w:val="es-ES_tradnl"/>
              </w:rPr>
              <w:t>6</w:t>
            </w:r>
            <w:r w:rsidR="0066657B">
              <w:rPr>
                <w:rFonts w:cstheme="minorBidi"/>
                <w:b w:val="0"/>
                <w:bCs w:val="0"/>
                <w:caps w:val="0"/>
                <w:noProof/>
                <w:kern w:val="2"/>
                <w:sz w:val="24"/>
                <w:szCs w:val="24"/>
                <w:lang w:val="es-ES" w:eastAsia="es-ES"/>
                <w14:ligatures w14:val="standardContextual"/>
              </w:rPr>
              <w:tab/>
            </w:r>
            <w:r w:rsidR="0066657B" w:rsidRPr="00000505">
              <w:rPr>
                <w:rStyle w:val="Hipervnculo"/>
                <w:noProof/>
                <w:lang w:val="es-ES_tradnl"/>
              </w:rPr>
              <w:t>Conclusiones y Trabajo Futuro</w:t>
            </w:r>
            <w:r w:rsidR="0066657B">
              <w:rPr>
                <w:noProof/>
                <w:webHidden/>
              </w:rPr>
              <w:tab/>
            </w:r>
            <w:r w:rsidR="0066657B">
              <w:rPr>
                <w:noProof/>
                <w:webHidden/>
              </w:rPr>
              <w:fldChar w:fldCharType="begin"/>
            </w:r>
            <w:r w:rsidR="0066657B">
              <w:rPr>
                <w:noProof/>
                <w:webHidden/>
              </w:rPr>
              <w:instrText xml:space="preserve"> PAGEREF _Toc170228933 \h </w:instrText>
            </w:r>
            <w:r w:rsidR="0066657B">
              <w:rPr>
                <w:noProof/>
                <w:webHidden/>
              </w:rPr>
            </w:r>
            <w:r w:rsidR="0066657B">
              <w:rPr>
                <w:noProof/>
                <w:webHidden/>
              </w:rPr>
              <w:fldChar w:fldCharType="separate"/>
            </w:r>
            <w:r w:rsidR="0066657B">
              <w:rPr>
                <w:noProof/>
                <w:webHidden/>
              </w:rPr>
              <w:t>37</w:t>
            </w:r>
            <w:r w:rsidR="0066657B">
              <w:rPr>
                <w:noProof/>
                <w:webHidden/>
              </w:rPr>
              <w:fldChar w:fldCharType="end"/>
            </w:r>
          </w:hyperlink>
        </w:p>
        <w:p w14:paraId="3F8BD66F" w14:textId="7576F884"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34" w:history="1">
            <w:r w:rsidR="0066657B" w:rsidRPr="00000505">
              <w:rPr>
                <w:rStyle w:val="Hipervnculo"/>
                <w:noProof/>
                <w:lang w:val="es-ES_tradnl"/>
              </w:rPr>
              <w:t>6.1</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Conclusiones</w:t>
            </w:r>
            <w:r w:rsidR="0066657B">
              <w:rPr>
                <w:noProof/>
                <w:webHidden/>
              </w:rPr>
              <w:tab/>
            </w:r>
            <w:r w:rsidR="0066657B">
              <w:rPr>
                <w:noProof/>
                <w:webHidden/>
              </w:rPr>
              <w:fldChar w:fldCharType="begin"/>
            </w:r>
            <w:r w:rsidR="0066657B">
              <w:rPr>
                <w:noProof/>
                <w:webHidden/>
              </w:rPr>
              <w:instrText xml:space="preserve"> PAGEREF _Toc170228934 \h </w:instrText>
            </w:r>
            <w:r w:rsidR="0066657B">
              <w:rPr>
                <w:noProof/>
                <w:webHidden/>
              </w:rPr>
            </w:r>
            <w:r w:rsidR="0066657B">
              <w:rPr>
                <w:noProof/>
                <w:webHidden/>
              </w:rPr>
              <w:fldChar w:fldCharType="separate"/>
            </w:r>
            <w:r w:rsidR="0066657B">
              <w:rPr>
                <w:noProof/>
                <w:webHidden/>
              </w:rPr>
              <w:t>37</w:t>
            </w:r>
            <w:r w:rsidR="0066657B">
              <w:rPr>
                <w:noProof/>
                <w:webHidden/>
              </w:rPr>
              <w:fldChar w:fldCharType="end"/>
            </w:r>
          </w:hyperlink>
        </w:p>
        <w:p w14:paraId="72AE2BED" w14:textId="15B56651"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35" w:history="1">
            <w:r w:rsidR="0066657B" w:rsidRPr="00000505">
              <w:rPr>
                <w:rStyle w:val="Hipervnculo"/>
                <w:noProof/>
                <w:lang w:val="es-ES_tradnl"/>
              </w:rPr>
              <w:t>6.2</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Trabajo Futuro</w:t>
            </w:r>
            <w:r w:rsidR="0066657B">
              <w:rPr>
                <w:noProof/>
                <w:webHidden/>
              </w:rPr>
              <w:tab/>
            </w:r>
            <w:r w:rsidR="0066657B">
              <w:rPr>
                <w:noProof/>
                <w:webHidden/>
              </w:rPr>
              <w:fldChar w:fldCharType="begin"/>
            </w:r>
            <w:r w:rsidR="0066657B">
              <w:rPr>
                <w:noProof/>
                <w:webHidden/>
              </w:rPr>
              <w:instrText xml:space="preserve"> PAGEREF _Toc170228935 \h </w:instrText>
            </w:r>
            <w:r w:rsidR="0066657B">
              <w:rPr>
                <w:noProof/>
                <w:webHidden/>
              </w:rPr>
            </w:r>
            <w:r w:rsidR="0066657B">
              <w:rPr>
                <w:noProof/>
                <w:webHidden/>
              </w:rPr>
              <w:fldChar w:fldCharType="separate"/>
            </w:r>
            <w:r w:rsidR="0066657B">
              <w:rPr>
                <w:noProof/>
                <w:webHidden/>
              </w:rPr>
              <w:t>37</w:t>
            </w:r>
            <w:r w:rsidR="0066657B">
              <w:rPr>
                <w:noProof/>
                <w:webHidden/>
              </w:rPr>
              <w:fldChar w:fldCharType="end"/>
            </w:r>
          </w:hyperlink>
        </w:p>
        <w:p w14:paraId="1ED80781" w14:textId="243D3695" w:rsidR="0066657B"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28936" w:history="1">
            <w:r w:rsidR="0066657B" w:rsidRPr="00000505">
              <w:rPr>
                <w:rStyle w:val="Hipervnculo"/>
                <w:noProof/>
                <w:lang w:val="es-ES_tradnl"/>
              </w:rPr>
              <w:t>7</w:t>
            </w:r>
            <w:r w:rsidR="0066657B">
              <w:rPr>
                <w:rFonts w:cstheme="minorBidi"/>
                <w:b w:val="0"/>
                <w:bCs w:val="0"/>
                <w:caps w:val="0"/>
                <w:noProof/>
                <w:kern w:val="2"/>
                <w:sz w:val="24"/>
                <w:szCs w:val="24"/>
                <w:lang w:val="es-ES" w:eastAsia="es-ES"/>
                <w14:ligatures w14:val="standardContextual"/>
              </w:rPr>
              <w:tab/>
            </w:r>
            <w:r w:rsidR="0066657B" w:rsidRPr="00000505">
              <w:rPr>
                <w:rStyle w:val="Hipervnculo"/>
                <w:noProof/>
                <w:lang w:val="es-ES_tradnl"/>
              </w:rPr>
              <w:t>Planificación y Presupuesto</w:t>
            </w:r>
            <w:r w:rsidR="0066657B">
              <w:rPr>
                <w:noProof/>
                <w:webHidden/>
              </w:rPr>
              <w:tab/>
            </w:r>
            <w:r w:rsidR="0066657B">
              <w:rPr>
                <w:noProof/>
                <w:webHidden/>
              </w:rPr>
              <w:fldChar w:fldCharType="begin"/>
            </w:r>
            <w:r w:rsidR="0066657B">
              <w:rPr>
                <w:noProof/>
                <w:webHidden/>
              </w:rPr>
              <w:instrText xml:space="preserve"> PAGEREF _Toc170228936 \h </w:instrText>
            </w:r>
            <w:r w:rsidR="0066657B">
              <w:rPr>
                <w:noProof/>
                <w:webHidden/>
              </w:rPr>
            </w:r>
            <w:r w:rsidR="0066657B">
              <w:rPr>
                <w:noProof/>
                <w:webHidden/>
              </w:rPr>
              <w:fldChar w:fldCharType="separate"/>
            </w:r>
            <w:r w:rsidR="0066657B">
              <w:rPr>
                <w:noProof/>
                <w:webHidden/>
              </w:rPr>
              <w:t>39</w:t>
            </w:r>
            <w:r w:rsidR="0066657B">
              <w:rPr>
                <w:noProof/>
                <w:webHidden/>
              </w:rPr>
              <w:fldChar w:fldCharType="end"/>
            </w:r>
          </w:hyperlink>
        </w:p>
        <w:p w14:paraId="60A4A29F" w14:textId="4AECE7B3"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37" w:history="1">
            <w:r w:rsidR="0066657B" w:rsidRPr="00000505">
              <w:rPr>
                <w:rStyle w:val="Hipervnculo"/>
                <w:noProof/>
                <w:lang w:val="es-ES_tradnl"/>
              </w:rPr>
              <w:t>7.1</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Planificación del proyecto</w:t>
            </w:r>
            <w:r w:rsidR="0066657B">
              <w:rPr>
                <w:noProof/>
                <w:webHidden/>
              </w:rPr>
              <w:tab/>
            </w:r>
            <w:r w:rsidR="0066657B">
              <w:rPr>
                <w:noProof/>
                <w:webHidden/>
              </w:rPr>
              <w:fldChar w:fldCharType="begin"/>
            </w:r>
            <w:r w:rsidR="0066657B">
              <w:rPr>
                <w:noProof/>
                <w:webHidden/>
              </w:rPr>
              <w:instrText xml:space="preserve"> PAGEREF _Toc170228937 \h </w:instrText>
            </w:r>
            <w:r w:rsidR="0066657B">
              <w:rPr>
                <w:noProof/>
                <w:webHidden/>
              </w:rPr>
            </w:r>
            <w:r w:rsidR="0066657B">
              <w:rPr>
                <w:noProof/>
                <w:webHidden/>
              </w:rPr>
              <w:fldChar w:fldCharType="separate"/>
            </w:r>
            <w:r w:rsidR="0066657B">
              <w:rPr>
                <w:noProof/>
                <w:webHidden/>
              </w:rPr>
              <w:t>39</w:t>
            </w:r>
            <w:r w:rsidR="0066657B">
              <w:rPr>
                <w:noProof/>
                <w:webHidden/>
              </w:rPr>
              <w:fldChar w:fldCharType="end"/>
            </w:r>
          </w:hyperlink>
        </w:p>
        <w:p w14:paraId="26FFA7E6" w14:textId="7B22ECD4"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38" w:history="1">
            <w:r w:rsidR="0066657B" w:rsidRPr="00000505">
              <w:rPr>
                <w:rStyle w:val="Hipervnculo"/>
                <w:noProof/>
                <w:lang w:val="es-ES_tradnl"/>
              </w:rPr>
              <w:t>7.2</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Planificación del proyecto</w:t>
            </w:r>
            <w:r w:rsidR="0066657B">
              <w:rPr>
                <w:noProof/>
                <w:webHidden/>
              </w:rPr>
              <w:tab/>
            </w:r>
            <w:r w:rsidR="0066657B">
              <w:rPr>
                <w:noProof/>
                <w:webHidden/>
              </w:rPr>
              <w:fldChar w:fldCharType="begin"/>
            </w:r>
            <w:r w:rsidR="0066657B">
              <w:rPr>
                <w:noProof/>
                <w:webHidden/>
              </w:rPr>
              <w:instrText xml:space="preserve"> PAGEREF _Toc170228938 \h </w:instrText>
            </w:r>
            <w:r w:rsidR="0066657B">
              <w:rPr>
                <w:noProof/>
                <w:webHidden/>
              </w:rPr>
            </w:r>
            <w:r w:rsidR="0066657B">
              <w:rPr>
                <w:noProof/>
                <w:webHidden/>
              </w:rPr>
              <w:fldChar w:fldCharType="separate"/>
            </w:r>
            <w:r w:rsidR="0066657B">
              <w:rPr>
                <w:noProof/>
                <w:webHidden/>
              </w:rPr>
              <w:t>39</w:t>
            </w:r>
            <w:r w:rsidR="0066657B">
              <w:rPr>
                <w:noProof/>
                <w:webHidden/>
              </w:rPr>
              <w:fldChar w:fldCharType="end"/>
            </w:r>
          </w:hyperlink>
        </w:p>
        <w:p w14:paraId="38D8D8E1" w14:textId="526ADCB3"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39" w:history="1">
            <w:r w:rsidR="0066657B" w:rsidRPr="00000505">
              <w:rPr>
                <w:rStyle w:val="Hipervnculo"/>
                <w:noProof/>
                <w:lang w:val="es-ES_tradnl"/>
              </w:rPr>
              <w:t>7.2.1</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_tradnl"/>
              </w:rPr>
              <w:t>Precios por hora</w:t>
            </w:r>
            <w:r w:rsidR="0066657B">
              <w:rPr>
                <w:noProof/>
                <w:webHidden/>
              </w:rPr>
              <w:tab/>
            </w:r>
            <w:r w:rsidR="0066657B">
              <w:rPr>
                <w:noProof/>
                <w:webHidden/>
              </w:rPr>
              <w:fldChar w:fldCharType="begin"/>
            </w:r>
            <w:r w:rsidR="0066657B">
              <w:rPr>
                <w:noProof/>
                <w:webHidden/>
              </w:rPr>
              <w:instrText xml:space="preserve"> PAGEREF _Toc170228939 \h </w:instrText>
            </w:r>
            <w:r w:rsidR="0066657B">
              <w:rPr>
                <w:noProof/>
                <w:webHidden/>
              </w:rPr>
            </w:r>
            <w:r w:rsidR="0066657B">
              <w:rPr>
                <w:noProof/>
                <w:webHidden/>
              </w:rPr>
              <w:fldChar w:fldCharType="separate"/>
            </w:r>
            <w:r w:rsidR="0066657B">
              <w:rPr>
                <w:noProof/>
                <w:webHidden/>
              </w:rPr>
              <w:t>39</w:t>
            </w:r>
            <w:r w:rsidR="0066657B">
              <w:rPr>
                <w:noProof/>
                <w:webHidden/>
              </w:rPr>
              <w:fldChar w:fldCharType="end"/>
            </w:r>
          </w:hyperlink>
        </w:p>
        <w:p w14:paraId="7204FDA9" w14:textId="33A9EB28"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40" w:history="1">
            <w:r w:rsidR="0066657B" w:rsidRPr="00000505">
              <w:rPr>
                <w:rStyle w:val="Hipervnculo"/>
                <w:noProof/>
                <w:lang w:val="es-ES"/>
              </w:rPr>
              <w:t>7.2.2</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Precio por unidad de trabajo</w:t>
            </w:r>
            <w:r w:rsidR="0066657B">
              <w:rPr>
                <w:noProof/>
                <w:webHidden/>
              </w:rPr>
              <w:tab/>
            </w:r>
            <w:r w:rsidR="0066657B">
              <w:rPr>
                <w:noProof/>
                <w:webHidden/>
              </w:rPr>
              <w:fldChar w:fldCharType="begin"/>
            </w:r>
            <w:r w:rsidR="0066657B">
              <w:rPr>
                <w:noProof/>
                <w:webHidden/>
              </w:rPr>
              <w:instrText xml:space="preserve"> PAGEREF _Toc170228940 \h </w:instrText>
            </w:r>
            <w:r w:rsidR="0066657B">
              <w:rPr>
                <w:noProof/>
                <w:webHidden/>
              </w:rPr>
            </w:r>
            <w:r w:rsidR="0066657B">
              <w:rPr>
                <w:noProof/>
                <w:webHidden/>
              </w:rPr>
              <w:fldChar w:fldCharType="separate"/>
            </w:r>
            <w:r w:rsidR="0066657B">
              <w:rPr>
                <w:noProof/>
                <w:webHidden/>
              </w:rPr>
              <w:t>40</w:t>
            </w:r>
            <w:r w:rsidR="0066657B">
              <w:rPr>
                <w:noProof/>
                <w:webHidden/>
              </w:rPr>
              <w:fldChar w:fldCharType="end"/>
            </w:r>
          </w:hyperlink>
        </w:p>
        <w:p w14:paraId="44843900" w14:textId="7B2FB642"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41" w:history="1">
            <w:r w:rsidR="0066657B" w:rsidRPr="00000505">
              <w:rPr>
                <w:rStyle w:val="Hipervnculo"/>
                <w:noProof/>
                <w:lang w:val="es-ES_tradnl"/>
              </w:rPr>
              <w:t>7.2.3</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_tradnl"/>
              </w:rPr>
              <w:t>Presupuesto total</w:t>
            </w:r>
            <w:r w:rsidR="0066657B">
              <w:rPr>
                <w:noProof/>
                <w:webHidden/>
              </w:rPr>
              <w:tab/>
            </w:r>
            <w:r w:rsidR="0066657B">
              <w:rPr>
                <w:noProof/>
                <w:webHidden/>
              </w:rPr>
              <w:fldChar w:fldCharType="begin"/>
            </w:r>
            <w:r w:rsidR="0066657B">
              <w:rPr>
                <w:noProof/>
                <w:webHidden/>
              </w:rPr>
              <w:instrText xml:space="preserve"> PAGEREF _Toc170228941 \h </w:instrText>
            </w:r>
            <w:r w:rsidR="0066657B">
              <w:rPr>
                <w:noProof/>
                <w:webHidden/>
              </w:rPr>
            </w:r>
            <w:r w:rsidR="0066657B">
              <w:rPr>
                <w:noProof/>
                <w:webHidden/>
              </w:rPr>
              <w:fldChar w:fldCharType="separate"/>
            </w:r>
            <w:r w:rsidR="0066657B">
              <w:rPr>
                <w:noProof/>
                <w:webHidden/>
              </w:rPr>
              <w:t>43</w:t>
            </w:r>
            <w:r w:rsidR="0066657B">
              <w:rPr>
                <w:noProof/>
                <w:webHidden/>
              </w:rPr>
              <w:fldChar w:fldCharType="end"/>
            </w:r>
          </w:hyperlink>
        </w:p>
        <w:p w14:paraId="1F8B918A" w14:textId="4235BBDF" w:rsidR="0066657B"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28942" w:history="1">
            <w:r w:rsidR="0066657B" w:rsidRPr="00000505">
              <w:rPr>
                <w:rStyle w:val="Hipervnculo"/>
                <w:noProof/>
              </w:rPr>
              <w:t>8</w:t>
            </w:r>
            <w:r w:rsidR="0066657B">
              <w:rPr>
                <w:rFonts w:cstheme="minorBidi"/>
                <w:b w:val="0"/>
                <w:bCs w:val="0"/>
                <w:caps w:val="0"/>
                <w:noProof/>
                <w:kern w:val="2"/>
                <w:sz w:val="24"/>
                <w:szCs w:val="24"/>
                <w:lang w:val="es-ES" w:eastAsia="es-ES"/>
                <w14:ligatures w14:val="standardContextual"/>
              </w:rPr>
              <w:tab/>
            </w:r>
            <w:r w:rsidR="0066657B" w:rsidRPr="00000505">
              <w:rPr>
                <w:rStyle w:val="Hipervnculo"/>
                <w:noProof/>
                <w:lang w:val="es-ES"/>
              </w:rPr>
              <w:t>Referencias</w:t>
            </w:r>
            <w:r w:rsidR="0066657B">
              <w:rPr>
                <w:noProof/>
                <w:webHidden/>
              </w:rPr>
              <w:tab/>
            </w:r>
            <w:r w:rsidR="0066657B">
              <w:rPr>
                <w:noProof/>
                <w:webHidden/>
              </w:rPr>
              <w:fldChar w:fldCharType="begin"/>
            </w:r>
            <w:r w:rsidR="0066657B">
              <w:rPr>
                <w:noProof/>
                <w:webHidden/>
              </w:rPr>
              <w:instrText xml:space="preserve"> PAGEREF _Toc170228942 \h </w:instrText>
            </w:r>
            <w:r w:rsidR="0066657B">
              <w:rPr>
                <w:noProof/>
                <w:webHidden/>
              </w:rPr>
            </w:r>
            <w:r w:rsidR="0066657B">
              <w:rPr>
                <w:noProof/>
                <w:webHidden/>
              </w:rPr>
              <w:fldChar w:fldCharType="separate"/>
            </w:r>
            <w:r w:rsidR="0066657B">
              <w:rPr>
                <w:noProof/>
                <w:webHidden/>
              </w:rPr>
              <w:t>44</w:t>
            </w:r>
            <w:r w:rsidR="0066657B">
              <w:rPr>
                <w:noProof/>
                <w:webHidden/>
              </w:rPr>
              <w:fldChar w:fldCharType="end"/>
            </w:r>
          </w:hyperlink>
        </w:p>
        <w:p w14:paraId="485B1B1F" w14:textId="21E6C685" w:rsidR="0066657B" w:rsidRDefault="00000000">
          <w:pPr>
            <w:pStyle w:val="TDC1"/>
            <w:tabs>
              <w:tab w:val="left" w:pos="440"/>
              <w:tab w:val="right" w:leader="dot" w:pos="8494"/>
            </w:tabs>
            <w:rPr>
              <w:rFonts w:cstheme="minorBidi"/>
              <w:b w:val="0"/>
              <w:bCs w:val="0"/>
              <w:caps w:val="0"/>
              <w:noProof/>
              <w:kern w:val="2"/>
              <w:sz w:val="24"/>
              <w:szCs w:val="24"/>
              <w:lang w:val="es-ES" w:eastAsia="es-ES"/>
              <w14:ligatures w14:val="standardContextual"/>
            </w:rPr>
          </w:pPr>
          <w:hyperlink w:anchor="_Toc170228943" w:history="1">
            <w:r w:rsidR="0066657B" w:rsidRPr="00000505">
              <w:rPr>
                <w:rStyle w:val="Hipervnculo"/>
                <w:noProof/>
              </w:rPr>
              <w:t>9</w:t>
            </w:r>
            <w:r w:rsidR="0066657B">
              <w:rPr>
                <w:rFonts w:cstheme="minorBidi"/>
                <w:b w:val="0"/>
                <w:bCs w:val="0"/>
                <w:caps w:val="0"/>
                <w:noProof/>
                <w:kern w:val="2"/>
                <w:sz w:val="24"/>
                <w:szCs w:val="24"/>
                <w:lang w:val="es-ES" w:eastAsia="es-ES"/>
                <w14:ligatures w14:val="standardContextual"/>
              </w:rPr>
              <w:tab/>
            </w:r>
            <w:r w:rsidR="0066657B" w:rsidRPr="00000505">
              <w:rPr>
                <w:rStyle w:val="Hipervnculo"/>
                <w:noProof/>
              </w:rPr>
              <w:t>Anexos</w:t>
            </w:r>
            <w:r w:rsidR="0066657B">
              <w:rPr>
                <w:noProof/>
                <w:webHidden/>
              </w:rPr>
              <w:tab/>
            </w:r>
            <w:r w:rsidR="0066657B">
              <w:rPr>
                <w:noProof/>
                <w:webHidden/>
              </w:rPr>
              <w:fldChar w:fldCharType="begin"/>
            </w:r>
            <w:r w:rsidR="0066657B">
              <w:rPr>
                <w:noProof/>
                <w:webHidden/>
              </w:rPr>
              <w:instrText xml:space="preserve"> PAGEREF _Toc170228943 \h </w:instrText>
            </w:r>
            <w:r w:rsidR="0066657B">
              <w:rPr>
                <w:noProof/>
                <w:webHidden/>
              </w:rPr>
            </w:r>
            <w:r w:rsidR="0066657B">
              <w:rPr>
                <w:noProof/>
                <w:webHidden/>
              </w:rPr>
              <w:fldChar w:fldCharType="separate"/>
            </w:r>
            <w:r w:rsidR="0066657B">
              <w:rPr>
                <w:noProof/>
                <w:webHidden/>
              </w:rPr>
              <w:t>46</w:t>
            </w:r>
            <w:r w:rsidR="0066657B">
              <w:rPr>
                <w:noProof/>
                <w:webHidden/>
              </w:rPr>
              <w:fldChar w:fldCharType="end"/>
            </w:r>
          </w:hyperlink>
        </w:p>
        <w:p w14:paraId="6A2C52BE" w14:textId="3C2B9CA6"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44" w:history="1">
            <w:r w:rsidR="0066657B" w:rsidRPr="00000505">
              <w:rPr>
                <w:rStyle w:val="Hipervnculo"/>
                <w:noProof/>
                <w:lang w:val="es-ES_tradnl"/>
              </w:rPr>
              <w:t>9.1</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Diseño de la Base de Datos</w:t>
            </w:r>
            <w:r w:rsidR="0066657B">
              <w:rPr>
                <w:noProof/>
                <w:webHidden/>
              </w:rPr>
              <w:tab/>
            </w:r>
            <w:r w:rsidR="0066657B">
              <w:rPr>
                <w:noProof/>
                <w:webHidden/>
              </w:rPr>
              <w:fldChar w:fldCharType="begin"/>
            </w:r>
            <w:r w:rsidR="0066657B">
              <w:rPr>
                <w:noProof/>
                <w:webHidden/>
              </w:rPr>
              <w:instrText xml:space="preserve"> PAGEREF _Toc170228944 \h </w:instrText>
            </w:r>
            <w:r w:rsidR="0066657B">
              <w:rPr>
                <w:noProof/>
                <w:webHidden/>
              </w:rPr>
            </w:r>
            <w:r w:rsidR="0066657B">
              <w:rPr>
                <w:noProof/>
                <w:webHidden/>
              </w:rPr>
              <w:fldChar w:fldCharType="separate"/>
            </w:r>
            <w:r w:rsidR="0066657B">
              <w:rPr>
                <w:noProof/>
                <w:webHidden/>
              </w:rPr>
              <w:t>47</w:t>
            </w:r>
            <w:r w:rsidR="0066657B">
              <w:rPr>
                <w:noProof/>
                <w:webHidden/>
              </w:rPr>
              <w:fldChar w:fldCharType="end"/>
            </w:r>
          </w:hyperlink>
        </w:p>
        <w:p w14:paraId="416F4519" w14:textId="6C300FD4"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45" w:history="1">
            <w:r w:rsidR="0066657B" w:rsidRPr="00000505">
              <w:rPr>
                <w:rStyle w:val="Hipervnculo"/>
                <w:noProof/>
                <w:lang w:val="es-ES_tradnl"/>
              </w:rPr>
              <w:t>9.2</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Dominio de las características</w:t>
            </w:r>
            <w:r w:rsidR="0066657B">
              <w:rPr>
                <w:noProof/>
                <w:webHidden/>
              </w:rPr>
              <w:tab/>
            </w:r>
            <w:r w:rsidR="0066657B">
              <w:rPr>
                <w:noProof/>
                <w:webHidden/>
              </w:rPr>
              <w:fldChar w:fldCharType="begin"/>
            </w:r>
            <w:r w:rsidR="0066657B">
              <w:rPr>
                <w:noProof/>
                <w:webHidden/>
              </w:rPr>
              <w:instrText xml:space="preserve"> PAGEREF _Toc170228945 \h </w:instrText>
            </w:r>
            <w:r w:rsidR="0066657B">
              <w:rPr>
                <w:noProof/>
                <w:webHidden/>
              </w:rPr>
            </w:r>
            <w:r w:rsidR="0066657B">
              <w:rPr>
                <w:noProof/>
                <w:webHidden/>
              </w:rPr>
              <w:fldChar w:fldCharType="separate"/>
            </w:r>
            <w:r w:rsidR="0066657B">
              <w:rPr>
                <w:noProof/>
                <w:webHidden/>
              </w:rPr>
              <w:t>48</w:t>
            </w:r>
            <w:r w:rsidR="0066657B">
              <w:rPr>
                <w:noProof/>
                <w:webHidden/>
              </w:rPr>
              <w:fldChar w:fldCharType="end"/>
            </w:r>
          </w:hyperlink>
        </w:p>
        <w:p w14:paraId="64BAB682" w14:textId="300C557E"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46" w:history="1">
            <w:r w:rsidR="0066657B" w:rsidRPr="00000505">
              <w:rPr>
                <w:rStyle w:val="Hipervnculo"/>
                <w:noProof/>
              </w:rPr>
              <w:t>9.2.1</w:t>
            </w:r>
            <w:r w:rsidR="0066657B">
              <w:rPr>
                <w:rFonts w:cstheme="minorBidi"/>
                <w:i w:val="0"/>
                <w:iCs w:val="0"/>
                <w:noProof/>
                <w:kern w:val="2"/>
                <w:sz w:val="24"/>
                <w:szCs w:val="24"/>
                <w:lang w:val="es-ES" w:eastAsia="es-ES"/>
                <w14:ligatures w14:val="standardContextual"/>
              </w:rPr>
              <w:tab/>
            </w:r>
            <w:r w:rsidR="0066657B" w:rsidRPr="00000505">
              <w:rPr>
                <w:rStyle w:val="Hipervnculo"/>
                <w:noProof/>
              </w:rPr>
              <w:t>Statement Category</w:t>
            </w:r>
            <w:r w:rsidR="0066657B">
              <w:rPr>
                <w:noProof/>
                <w:webHidden/>
              </w:rPr>
              <w:tab/>
            </w:r>
            <w:r w:rsidR="0066657B">
              <w:rPr>
                <w:noProof/>
                <w:webHidden/>
              </w:rPr>
              <w:fldChar w:fldCharType="begin"/>
            </w:r>
            <w:r w:rsidR="0066657B">
              <w:rPr>
                <w:noProof/>
                <w:webHidden/>
              </w:rPr>
              <w:instrText xml:space="preserve"> PAGEREF _Toc170228946 \h </w:instrText>
            </w:r>
            <w:r w:rsidR="0066657B">
              <w:rPr>
                <w:noProof/>
                <w:webHidden/>
              </w:rPr>
            </w:r>
            <w:r w:rsidR="0066657B">
              <w:rPr>
                <w:noProof/>
                <w:webHidden/>
              </w:rPr>
              <w:fldChar w:fldCharType="separate"/>
            </w:r>
            <w:r w:rsidR="0066657B">
              <w:rPr>
                <w:noProof/>
                <w:webHidden/>
              </w:rPr>
              <w:t>48</w:t>
            </w:r>
            <w:r w:rsidR="0066657B">
              <w:rPr>
                <w:noProof/>
                <w:webHidden/>
              </w:rPr>
              <w:fldChar w:fldCharType="end"/>
            </w:r>
          </w:hyperlink>
        </w:p>
        <w:p w14:paraId="69F87EAD" w14:textId="4C78B0B9"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47" w:history="1">
            <w:r w:rsidR="0066657B" w:rsidRPr="00000505">
              <w:rPr>
                <w:rStyle w:val="Hipervnculo"/>
                <w:noProof/>
                <w:lang w:val="en-US"/>
              </w:rPr>
              <w:t>9.2.2</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n-US"/>
              </w:rPr>
              <w:t>Statement Role</w:t>
            </w:r>
            <w:r w:rsidR="0066657B">
              <w:rPr>
                <w:noProof/>
                <w:webHidden/>
              </w:rPr>
              <w:tab/>
            </w:r>
            <w:r w:rsidR="0066657B">
              <w:rPr>
                <w:noProof/>
                <w:webHidden/>
              </w:rPr>
              <w:fldChar w:fldCharType="begin"/>
            </w:r>
            <w:r w:rsidR="0066657B">
              <w:rPr>
                <w:noProof/>
                <w:webHidden/>
              </w:rPr>
              <w:instrText xml:space="preserve"> PAGEREF _Toc170228947 \h </w:instrText>
            </w:r>
            <w:r w:rsidR="0066657B">
              <w:rPr>
                <w:noProof/>
                <w:webHidden/>
              </w:rPr>
            </w:r>
            <w:r w:rsidR="0066657B">
              <w:rPr>
                <w:noProof/>
                <w:webHidden/>
              </w:rPr>
              <w:fldChar w:fldCharType="separate"/>
            </w:r>
            <w:r w:rsidR="0066657B">
              <w:rPr>
                <w:noProof/>
                <w:webHidden/>
              </w:rPr>
              <w:t>48</w:t>
            </w:r>
            <w:r w:rsidR="0066657B">
              <w:rPr>
                <w:noProof/>
                <w:webHidden/>
              </w:rPr>
              <w:fldChar w:fldCharType="end"/>
            </w:r>
          </w:hyperlink>
        </w:p>
        <w:p w14:paraId="7D20B0CC" w14:textId="27E3A239"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48" w:history="1">
            <w:r w:rsidR="0066657B" w:rsidRPr="00000505">
              <w:rPr>
                <w:rStyle w:val="Hipervnculo"/>
                <w:noProof/>
              </w:rPr>
              <w:t>9.2.3</w:t>
            </w:r>
            <w:r w:rsidR="0066657B">
              <w:rPr>
                <w:rFonts w:cstheme="minorBidi"/>
                <w:i w:val="0"/>
                <w:iCs w:val="0"/>
                <w:noProof/>
                <w:kern w:val="2"/>
                <w:sz w:val="24"/>
                <w:szCs w:val="24"/>
                <w:lang w:val="es-ES" w:eastAsia="es-ES"/>
                <w14:ligatures w14:val="standardContextual"/>
              </w:rPr>
              <w:tab/>
            </w:r>
            <w:r w:rsidR="0066657B" w:rsidRPr="00000505">
              <w:rPr>
                <w:rStyle w:val="Hipervnculo"/>
                <w:noProof/>
              </w:rPr>
              <w:t>Expression Category</w:t>
            </w:r>
            <w:r w:rsidR="0066657B">
              <w:rPr>
                <w:noProof/>
                <w:webHidden/>
              </w:rPr>
              <w:tab/>
            </w:r>
            <w:r w:rsidR="0066657B">
              <w:rPr>
                <w:noProof/>
                <w:webHidden/>
              </w:rPr>
              <w:fldChar w:fldCharType="begin"/>
            </w:r>
            <w:r w:rsidR="0066657B">
              <w:rPr>
                <w:noProof/>
                <w:webHidden/>
              </w:rPr>
              <w:instrText xml:space="preserve"> PAGEREF _Toc170228948 \h </w:instrText>
            </w:r>
            <w:r w:rsidR="0066657B">
              <w:rPr>
                <w:noProof/>
                <w:webHidden/>
              </w:rPr>
            </w:r>
            <w:r w:rsidR="0066657B">
              <w:rPr>
                <w:noProof/>
                <w:webHidden/>
              </w:rPr>
              <w:fldChar w:fldCharType="separate"/>
            </w:r>
            <w:r w:rsidR="0066657B">
              <w:rPr>
                <w:noProof/>
                <w:webHidden/>
              </w:rPr>
              <w:t>48</w:t>
            </w:r>
            <w:r w:rsidR="0066657B">
              <w:rPr>
                <w:noProof/>
                <w:webHidden/>
              </w:rPr>
              <w:fldChar w:fldCharType="end"/>
            </w:r>
          </w:hyperlink>
        </w:p>
        <w:p w14:paraId="6A2B8F46" w14:textId="3C01C859"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49" w:history="1">
            <w:r w:rsidR="0066657B" w:rsidRPr="00000505">
              <w:rPr>
                <w:rStyle w:val="Hipervnculo"/>
                <w:noProof/>
              </w:rPr>
              <w:t>9.2.4</w:t>
            </w:r>
            <w:r w:rsidR="0066657B">
              <w:rPr>
                <w:rFonts w:cstheme="minorBidi"/>
                <w:i w:val="0"/>
                <w:iCs w:val="0"/>
                <w:noProof/>
                <w:kern w:val="2"/>
                <w:sz w:val="24"/>
                <w:szCs w:val="24"/>
                <w:lang w:val="es-ES" w:eastAsia="es-ES"/>
                <w14:ligatures w14:val="standardContextual"/>
              </w:rPr>
              <w:tab/>
            </w:r>
            <w:r w:rsidR="0066657B" w:rsidRPr="00000505">
              <w:rPr>
                <w:rStyle w:val="Hipervnculo"/>
                <w:noProof/>
              </w:rPr>
              <w:t>Expression Role</w:t>
            </w:r>
            <w:r w:rsidR="0066657B">
              <w:rPr>
                <w:noProof/>
                <w:webHidden/>
              </w:rPr>
              <w:tab/>
            </w:r>
            <w:r w:rsidR="0066657B">
              <w:rPr>
                <w:noProof/>
                <w:webHidden/>
              </w:rPr>
              <w:fldChar w:fldCharType="begin"/>
            </w:r>
            <w:r w:rsidR="0066657B">
              <w:rPr>
                <w:noProof/>
                <w:webHidden/>
              </w:rPr>
              <w:instrText xml:space="preserve"> PAGEREF _Toc170228949 \h </w:instrText>
            </w:r>
            <w:r w:rsidR="0066657B">
              <w:rPr>
                <w:noProof/>
                <w:webHidden/>
              </w:rPr>
            </w:r>
            <w:r w:rsidR="0066657B">
              <w:rPr>
                <w:noProof/>
                <w:webHidden/>
              </w:rPr>
              <w:fldChar w:fldCharType="separate"/>
            </w:r>
            <w:r w:rsidR="0066657B">
              <w:rPr>
                <w:noProof/>
                <w:webHidden/>
              </w:rPr>
              <w:t>48</w:t>
            </w:r>
            <w:r w:rsidR="0066657B">
              <w:rPr>
                <w:noProof/>
                <w:webHidden/>
              </w:rPr>
              <w:fldChar w:fldCharType="end"/>
            </w:r>
          </w:hyperlink>
        </w:p>
        <w:p w14:paraId="2424525D" w14:textId="4759D031"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50" w:history="1">
            <w:r w:rsidR="0066657B" w:rsidRPr="00000505">
              <w:rPr>
                <w:rStyle w:val="Hipervnculo"/>
                <w:noProof/>
                <w:lang w:val="es-ES_tradnl"/>
              </w:rPr>
              <w:t>9.3</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_tradnl"/>
              </w:rPr>
              <w:t>Resultados Detección de Anomalías</w:t>
            </w:r>
            <w:r w:rsidR="0066657B">
              <w:rPr>
                <w:noProof/>
                <w:webHidden/>
              </w:rPr>
              <w:tab/>
            </w:r>
            <w:r w:rsidR="0066657B">
              <w:rPr>
                <w:noProof/>
                <w:webHidden/>
              </w:rPr>
              <w:fldChar w:fldCharType="begin"/>
            </w:r>
            <w:r w:rsidR="0066657B">
              <w:rPr>
                <w:noProof/>
                <w:webHidden/>
              </w:rPr>
              <w:instrText xml:space="preserve"> PAGEREF _Toc170228950 \h </w:instrText>
            </w:r>
            <w:r w:rsidR="0066657B">
              <w:rPr>
                <w:noProof/>
                <w:webHidden/>
              </w:rPr>
            </w:r>
            <w:r w:rsidR="0066657B">
              <w:rPr>
                <w:noProof/>
                <w:webHidden/>
              </w:rPr>
              <w:fldChar w:fldCharType="separate"/>
            </w:r>
            <w:r w:rsidR="0066657B">
              <w:rPr>
                <w:noProof/>
                <w:webHidden/>
              </w:rPr>
              <w:t>49</w:t>
            </w:r>
            <w:r w:rsidR="0066657B">
              <w:rPr>
                <w:noProof/>
                <w:webHidden/>
              </w:rPr>
              <w:fldChar w:fldCharType="end"/>
            </w:r>
          </w:hyperlink>
        </w:p>
        <w:p w14:paraId="20787CC6" w14:textId="6571D933"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51" w:history="1">
            <w:r w:rsidR="0066657B" w:rsidRPr="00000505">
              <w:rPr>
                <w:rStyle w:val="Hipervnculo"/>
                <w:noProof/>
              </w:rPr>
              <w:t>9.3.1</w:t>
            </w:r>
            <w:r w:rsidR="0066657B">
              <w:rPr>
                <w:rFonts w:cstheme="minorBidi"/>
                <w:i w:val="0"/>
                <w:iCs w:val="0"/>
                <w:noProof/>
                <w:kern w:val="2"/>
                <w:sz w:val="24"/>
                <w:szCs w:val="24"/>
                <w:lang w:val="es-ES" w:eastAsia="es-ES"/>
                <w14:ligatures w14:val="standardContextual"/>
              </w:rPr>
              <w:tab/>
            </w:r>
            <w:r w:rsidR="0066657B" w:rsidRPr="00000505">
              <w:rPr>
                <w:rStyle w:val="Hipervnculo"/>
                <w:noProof/>
              </w:rPr>
              <w:t>Programs</w:t>
            </w:r>
            <w:r w:rsidR="0066657B">
              <w:rPr>
                <w:noProof/>
                <w:webHidden/>
              </w:rPr>
              <w:tab/>
            </w:r>
            <w:r w:rsidR="0066657B">
              <w:rPr>
                <w:noProof/>
                <w:webHidden/>
              </w:rPr>
              <w:fldChar w:fldCharType="begin"/>
            </w:r>
            <w:r w:rsidR="0066657B">
              <w:rPr>
                <w:noProof/>
                <w:webHidden/>
              </w:rPr>
              <w:instrText xml:space="preserve"> PAGEREF _Toc170228951 \h </w:instrText>
            </w:r>
            <w:r w:rsidR="0066657B">
              <w:rPr>
                <w:noProof/>
                <w:webHidden/>
              </w:rPr>
            </w:r>
            <w:r w:rsidR="0066657B">
              <w:rPr>
                <w:noProof/>
                <w:webHidden/>
              </w:rPr>
              <w:fldChar w:fldCharType="separate"/>
            </w:r>
            <w:r w:rsidR="0066657B">
              <w:rPr>
                <w:noProof/>
                <w:webHidden/>
              </w:rPr>
              <w:t>49</w:t>
            </w:r>
            <w:r w:rsidR="0066657B">
              <w:rPr>
                <w:noProof/>
                <w:webHidden/>
              </w:rPr>
              <w:fldChar w:fldCharType="end"/>
            </w:r>
          </w:hyperlink>
        </w:p>
        <w:p w14:paraId="49577A3E" w14:textId="1C0E6557"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52" w:history="1">
            <w:r w:rsidR="0066657B" w:rsidRPr="00000505">
              <w:rPr>
                <w:rStyle w:val="Hipervnculo"/>
                <w:noProof/>
                <w:lang w:val="en-US"/>
              </w:rPr>
              <w:t>9.3.2</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n-US"/>
              </w:rPr>
              <w:t>Modules</w:t>
            </w:r>
            <w:r w:rsidR="0066657B">
              <w:rPr>
                <w:noProof/>
                <w:webHidden/>
              </w:rPr>
              <w:tab/>
            </w:r>
            <w:r w:rsidR="0066657B">
              <w:rPr>
                <w:noProof/>
                <w:webHidden/>
              </w:rPr>
              <w:fldChar w:fldCharType="begin"/>
            </w:r>
            <w:r w:rsidR="0066657B">
              <w:rPr>
                <w:noProof/>
                <w:webHidden/>
              </w:rPr>
              <w:instrText xml:space="preserve"> PAGEREF _Toc170228952 \h </w:instrText>
            </w:r>
            <w:r w:rsidR="0066657B">
              <w:rPr>
                <w:noProof/>
                <w:webHidden/>
              </w:rPr>
            </w:r>
            <w:r w:rsidR="0066657B">
              <w:rPr>
                <w:noProof/>
                <w:webHidden/>
              </w:rPr>
              <w:fldChar w:fldCharType="separate"/>
            </w:r>
            <w:r w:rsidR="0066657B">
              <w:rPr>
                <w:noProof/>
                <w:webHidden/>
              </w:rPr>
              <w:t>50</w:t>
            </w:r>
            <w:r w:rsidR="0066657B">
              <w:rPr>
                <w:noProof/>
                <w:webHidden/>
              </w:rPr>
              <w:fldChar w:fldCharType="end"/>
            </w:r>
          </w:hyperlink>
        </w:p>
        <w:p w14:paraId="3BF96CD9" w14:textId="4A9F53AD"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53" w:history="1">
            <w:r w:rsidR="0066657B" w:rsidRPr="00000505">
              <w:rPr>
                <w:rStyle w:val="Hipervnculo"/>
                <w:noProof/>
                <w:lang w:val="es-ES"/>
              </w:rPr>
              <w:t>9.3.3</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Imports</w:t>
            </w:r>
            <w:r w:rsidR="0066657B">
              <w:rPr>
                <w:noProof/>
                <w:webHidden/>
              </w:rPr>
              <w:tab/>
            </w:r>
            <w:r w:rsidR="0066657B">
              <w:rPr>
                <w:noProof/>
                <w:webHidden/>
              </w:rPr>
              <w:fldChar w:fldCharType="begin"/>
            </w:r>
            <w:r w:rsidR="0066657B">
              <w:rPr>
                <w:noProof/>
                <w:webHidden/>
              </w:rPr>
              <w:instrText xml:space="preserve"> PAGEREF _Toc170228953 \h </w:instrText>
            </w:r>
            <w:r w:rsidR="0066657B">
              <w:rPr>
                <w:noProof/>
                <w:webHidden/>
              </w:rPr>
            </w:r>
            <w:r w:rsidR="0066657B">
              <w:rPr>
                <w:noProof/>
                <w:webHidden/>
              </w:rPr>
              <w:fldChar w:fldCharType="separate"/>
            </w:r>
            <w:r w:rsidR="0066657B">
              <w:rPr>
                <w:noProof/>
                <w:webHidden/>
              </w:rPr>
              <w:t>51</w:t>
            </w:r>
            <w:r w:rsidR="0066657B">
              <w:rPr>
                <w:noProof/>
                <w:webHidden/>
              </w:rPr>
              <w:fldChar w:fldCharType="end"/>
            </w:r>
          </w:hyperlink>
        </w:p>
        <w:p w14:paraId="6AD18FE1" w14:textId="4E02E305"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54" w:history="1">
            <w:r w:rsidR="0066657B" w:rsidRPr="00000505">
              <w:rPr>
                <w:rStyle w:val="Hipervnculo"/>
                <w:noProof/>
                <w:lang w:val="es-ES"/>
              </w:rPr>
              <w:t>9.3.4</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Class Definitions</w:t>
            </w:r>
            <w:r w:rsidR="0066657B">
              <w:rPr>
                <w:noProof/>
                <w:webHidden/>
              </w:rPr>
              <w:tab/>
            </w:r>
            <w:r w:rsidR="0066657B">
              <w:rPr>
                <w:noProof/>
                <w:webHidden/>
              </w:rPr>
              <w:fldChar w:fldCharType="begin"/>
            </w:r>
            <w:r w:rsidR="0066657B">
              <w:rPr>
                <w:noProof/>
                <w:webHidden/>
              </w:rPr>
              <w:instrText xml:space="preserve"> PAGEREF _Toc170228954 \h </w:instrText>
            </w:r>
            <w:r w:rsidR="0066657B">
              <w:rPr>
                <w:noProof/>
                <w:webHidden/>
              </w:rPr>
            </w:r>
            <w:r w:rsidR="0066657B">
              <w:rPr>
                <w:noProof/>
                <w:webHidden/>
              </w:rPr>
              <w:fldChar w:fldCharType="separate"/>
            </w:r>
            <w:r w:rsidR="0066657B">
              <w:rPr>
                <w:noProof/>
                <w:webHidden/>
              </w:rPr>
              <w:t>52</w:t>
            </w:r>
            <w:r w:rsidR="0066657B">
              <w:rPr>
                <w:noProof/>
                <w:webHidden/>
              </w:rPr>
              <w:fldChar w:fldCharType="end"/>
            </w:r>
          </w:hyperlink>
        </w:p>
        <w:p w14:paraId="04899CC8" w14:textId="2222A67F"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55" w:history="1">
            <w:r w:rsidR="0066657B" w:rsidRPr="00000505">
              <w:rPr>
                <w:rStyle w:val="Hipervnculo"/>
                <w:noProof/>
              </w:rPr>
              <w:t>9.3.5</w:t>
            </w:r>
            <w:r w:rsidR="0066657B">
              <w:rPr>
                <w:rFonts w:cstheme="minorBidi"/>
                <w:i w:val="0"/>
                <w:iCs w:val="0"/>
                <w:noProof/>
                <w:kern w:val="2"/>
                <w:sz w:val="24"/>
                <w:szCs w:val="24"/>
                <w:lang w:val="es-ES" w:eastAsia="es-ES"/>
                <w14:ligatures w14:val="standardContextual"/>
              </w:rPr>
              <w:tab/>
            </w:r>
            <w:r w:rsidR="0066657B" w:rsidRPr="00000505">
              <w:rPr>
                <w:rStyle w:val="Hipervnculo"/>
                <w:noProof/>
              </w:rPr>
              <w:t>Function Definitions</w:t>
            </w:r>
            <w:r w:rsidR="0066657B">
              <w:rPr>
                <w:noProof/>
                <w:webHidden/>
              </w:rPr>
              <w:tab/>
            </w:r>
            <w:r w:rsidR="0066657B">
              <w:rPr>
                <w:noProof/>
                <w:webHidden/>
              </w:rPr>
              <w:fldChar w:fldCharType="begin"/>
            </w:r>
            <w:r w:rsidR="0066657B">
              <w:rPr>
                <w:noProof/>
                <w:webHidden/>
              </w:rPr>
              <w:instrText xml:space="preserve"> PAGEREF _Toc170228955 \h </w:instrText>
            </w:r>
            <w:r w:rsidR="0066657B">
              <w:rPr>
                <w:noProof/>
                <w:webHidden/>
              </w:rPr>
            </w:r>
            <w:r w:rsidR="0066657B">
              <w:rPr>
                <w:noProof/>
                <w:webHidden/>
              </w:rPr>
              <w:fldChar w:fldCharType="separate"/>
            </w:r>
            <w:r w:rsidR="0066657B">
              <w:rPr>
                <w:noProof/>
                <w:webHidden/>
              </w:rPr>
              <w:t>55</w:t>
            </w:r>
            <w:r w:rsidR="0066657B">
              <w:rPr>
                <w:noProof/>
                <w:webHidden/>
              </w:rPr>
              <w:fldChar w:fldCharType="end"/>
            </w:r>
          </w:hyperlink>
        </w:p>
        <w:p w14:paraId="2E5069D1" w14:textId="12FC69B2"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56" w:history="1">
            <w:r w:rsidR="0066657B" w:rsidRPr="00000505">
              <w:rPr>
                <w:rStyle w:val="Hipervnculo"/>
                <w:noProof/>
                <w:lang w:val="es-ES"/>
              </w:rPr>
              <w:t>9.3.6</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Method Definitions</w:t>
            </w:r>
            <w:r w:rsidR="0066657B">
              <w:rPr>
                <w:noProof/>
                <w:webHidden/>
              </w:rPr>
              <w:tab/>
            </w:r>
            <w:r w:rsidR="0066657B">
              <w:rPr>
                <w:noProof/>
                <w:webHidden/>
              </w:rPr>
              <w:fldChar w:fldCharType="begin"/>
            </w:r>
            <w:r w:rsidR="0066657B">
              <w:rPr>
                <w:noProof/>
                <w:webHidden/>
              </w:rPr>
              <w:instrText xml:space="preserve"> PAGEREF _Toc170228956 \h </w:instrText>
            </w:r>
            <w:r w:rsidR="0066657B">
              <w:rPr>
                <w:noProof/>
                <w:webHidden/>
              </w:rPr>
            </w:r>
            <w:r w:rsidR="0066657B">
              <w:rPr>
                <w:noProof/>
                <w:webHidden/>
              </w:rPr>
              <w:fldChar w:fldCharType="separate"/>
            </w:r>
            <w:r w:rsidR="0066657B">
              <w:rPr>
                <w:noProof/>
                <w:webHidden/>
              </w:rPr>
              <w:t>56</w:t>
            </w:r>
            <w:r w:rsidR="0066657B">
              <w:rPr>
                <w:noProof/>
                <w:webHidden/>
              </w:rPr>
              <w:fldChar w:fldCharType="end"/>
            </w:r>
          </w:hyperlink>
        </w:p>
        <w:p w14:paraId="5DF84380" w14:textId="130D92FC"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57" w:history="1">
            <w:r w:rsidR="0066657B" w:rsidRPr="00000505">
              <w:rPr>
                <w:rStyle w:val="Hipervnculo"/>
                <w:noProof/>
                <w:lang w:val="es-ES"/>
              </w:rPr>
              <w:t>9.3.7</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Statements</w:t>
            </w:r>
            <w:r w:rsidR="0066657B">
              <w:rPr>
                <w:noProof/>
                <w:webHidden/>
              </w:rPr>
              <w:tab/>
            </w:r>
            <w:r w:rsidR="0066657B">
              <w:rPr>
                <w:noProof/>
                <w:webHidden/>
              </w:rPr>
              <w:fldChar w:fldCharType="begin"/>
            </w:r>
            <w:r w:rsidR="0066657B">
              <w:rPr>
                <w:noProof/>
                <w:webHidden/>
              </w:rPr>
              <w:instrText xml:space="preserve"> PAGEREF _Toc170228957 \h </w:instrText>
            </w:r>
            <w:r w:rsidR="0066657B">
              <w:rPr>
                <w:noProof/>
                <w:webHidden/>
              </w:rPr>
            </w:r>
            <w:r w:rsidR="0066657B">
              <w:rPr>
                <w:noProof/>
                <w:webHidden/>
              </w:rPr>
              <w:fldChar w:fldCharType="separate"/>
            </w:r>
            <w:r w:rsidR="0066657B">
              <w:rPr>
                <w:noProof/>
                <w:webHidden/>
              </w:rPr>
              <w:t>59</w:t>
            </w:r>
            <w:r w:rsidR="0066657B">
              <w:rPr>
                <w:noProof/>
                <w:webHidden/>
              </w:rPr>
              <w:fldChar w:fldCharType="end"/>
            </w:r>
          </w:hyperlink>
        </w:p>
        <w:p w14:paraId="184277C5" w14:textId="71A44887"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58" w:history="1">
            <w:r w:rsidR="0066657B" w:rsidRPr="00000505">
              <w:rPr>
                <w:rStyle w:val="Hipervnculo"/>
                <w:noProof/>
                <w:lang w:val="es-ES"/>
              </w:rPr>
              <w:t>9.3.8</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Cases</w:t>
            </w:r>
            <w:r w:rsidR="0066657B">
              <w:rPr>
                <w:noProof/>
                <w:webHidden/>
              </w:rPr>
              <w:tab/>
            </w:r>
            <w:r w:rsidR="0066657B">
              <w:rPr>
                <w:noProof/>
                <w:webHidden/>
              </w:rPr>
              <w:fldChar w:fldCharType="begin"/>
            </w:r>
            <w:r w:rsidR="0066657B">
              <w:rPr>
                <w:noProof/>
                <w:webHidden/>
              </w:rPr>
              <w:instrText xml:space="preserve"> PAGEREF _Toc170228958 \h </w:instrText>
            </w:r>
            <w:r w:rsidR="0066657B">
              <w:rPr>
                <w:noProof/>
                <w:webHidden/>
              </w:rPr>
            </w:r>
            <w:r w:rsidR="0066657B">
              <w:rPr>
                <w:noProof/>
                <w:webHidden/>
              </w:rPr>
              <w:fldChar w:fldCharType="separate"/>
            </w:r>
            <w:r w:rsidR="0066657B">
              <w:rPr>
                <w:noProof/>
                <w:webHidden/>
              </w:rPr>
              <w:t>62</w:t>
            </w:r>
            <w:r w:rsidR="0066657B">
              <w:rPr>
                <w:noProof/>
                <w:webHidden/>
              </w:rPr>
              <w:fldChar w:fldCharType="end"/>
            </w:r>
          </w:hyperlink>
        </w:p>
        <w:p w14:paraId="48F9741E" w14:textId="7B654EF9"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59" w:history="1">
            <w:r w:rsidR="0066657B" w:rsidRPr="00000505">
              <w:rPr>
                <w:rStyle w:val="Hipervnculo"/>
                <w:noProof/>
                <w:lang w:val="es-ES"/>
              </w:rPr>
              <w:t>9.3.9</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Handlers</w:t>
            </w:r>
            <w:r w:rsidR="0066657B">
              <w:rPr>
                <w:noProof/>
                <w:webHidden/>
              </w:rPr>
              <w:tab/>
            </w:r>
            <w:r w:rsidR="0066657B">
              <w:rPr>
                <w:noProof/>
                <w:webHidden/>
              </w:rPr>
              <w:fldChar w:fldCharType="begin"/>
            </w:r>
            <w:r w:rsidR="0066657B">
              <w:rPr>
                <w:noProof/>
                <w:webHidden/>
              </w:rPr>
              <w:instrText xml:space="preserve"> PAGEREF _Toc170228959 \h </w:instrText>
            </w:r>
            <w:r w:rsidR="0066657B">
              <w:rPr>
                <w:noProof/>
                <w:webHidden/>
              </w:rPr>
            </w:r>
            <w:r w:rsidR="0066657B">
              <w:rPr>
                <w:noProof/>
                <w:webHidden/>
              </w:rPr>
              <w:fldChar w:fldCharType="separate"/>
            </w:r>
            <w:r w:rsidR="0066657B">
              <w:rPr>
                <w:noProof/>
                <w:webHidden/>
              </w:rPr>
              <w:t>63</w:t>
            </w:r>
            <w:r w:rsidR="0066657B">
              <w:rPr>
                <w:noProof/>
                <w:webHidden/>
              </w:rPr>
              <w:fldChar w:fldCharType="end"/>
            </w:r>
          </w:hyperlink>
        </w:p>
        <w:p w14:paraId="24E87B8A" w14:textId="4A7354AA"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60" w:history="1">
            <w:r w:rsidR="0066657B" w:rsidRPr="00000505">
              <w:rPr>
                <w:rStyle w:val="Hipervnculo"/>
                <w:noProof/>
                <w:lang w:val="es-ES"/>
              </w:rPr>
              <w:t>9.3.10</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Expressions</w:t>
            </w:r>
            <w:r w:rsidR="0066657B">
              <w:rPr>
                <w:noProof/>
                <w:webHidden/>
              </w:rPr>
              <w:tab/>
            </w:r>
            <w:r w:rsidR="0066657B">
              <w:rPr>
                <w:noProof/>
                <w:webHidden/>
              </w:rPr>
              <w:fldChar w:fldCharType="begin"/>
            </w:r>
            <w:r w:rsidR="0066657B">
              <w:rPr>
                <w:noProof/>
                <w:webHidden/>
              </w:rPr>
              <w:instrText xml:space="preserve"> PAGEREF _Toc170228960 \h </w:instrText>
            </w:r>
            <w:r w:rsidR="0066657B">
              <w:rPr>
                <w:noProof/>
                <w:webHidden/>
              </w:rPr>
            </w:r>
            <w:r w:rsidR="0066657B">
              <w:rPr>
                <w:noProof/>
                <w:webHidden/>
              </w:rPr>
              <w:fldChar w:fldCharType="separate"/>
            </w:r>
            <w:r w:rsidR="0066657B">
              <w:rPr>
                <w:noProof/>
                <w:webHidden/>
              </w:rPr>
              <w:t>64</w:t>
            </w:r>
            <w:r w:rsidR="0066657B">
              <w:rPr>
                <w:noProof/>
                <w:webHidden/>
              </w:rPr>
              <w:fldChar w:fldCharType="end"/>
            </w:r>
          </w:hyperlink>
        </w:p>
        <w:p w14:paraId="05D83268" w14:textId="670E9496"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61" w:history="1">
            <w:r w:rsidR="0066657B" w:rsidRPr="00000505">
              <w:rPr>
                <w:rStyle w:val="Hipervnculo"/>
                <w:noProof/>
                <w:lang w:val="es-ES"/>
              </w:rPr>
              <w:t>9.3.11</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Comprehensions</w:t>
            </w:r>
            <w:r w:rsidR="0066657B">
              <w:rPr>
                <w:noProof/>
                <w:webHidden/>
              </w:rPr>
              <w:tab/>
            </w:r>
            <w:r w:rsidR="0066657B">
              <w:rPr>
                <w:noProof/>
                <w:webHidden/>
              </w:rPr>
              <w:fldChar w:fldCharType="begin"/>
            </w:r>
            <w:r w:rsidR="0066657B">
              <w:rPr>
                <w:noProof/>
                <w:webHidden/>
              </w:rPr>
              <w:instrText xml:space="preserve"> PAGEREF _Toc170228961 \h </w:instrText>
            </w:r>
            <w:r w:rsidR="0066657B">
              <w:rPr>
                <w:noProof/>
                <w:webHidden/>
              </w:rPr>
            </w:r>
            <w:r w:rsidR="0066657B">
              <w:rPr>
                <w:noProof/>
                <w:webHidden/>
              </w:rPr>
              <w:fldChar w:fldCharType="separate"/>
            </w:r>
            <w:r w:rsidR="0066657B">
              <w:rPr>
                <w:noProof/>
                <w:webHidden/>
              </w:rPr>
              <w:t>67</w:t>
            </w:r>
            <w:r w:rsidR="0066657B">
              <w:rPr>
                <w:noProof/>
                <w:webHidden/>
              </w:rPr>
              <w:fldChar w:fldCharType="end"/>
            </w:r>
          </w:hyperlink>
        </w:p>
        <w:p w14:paraId="52126804" w14:textId="442D5140"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62" w:history="1">
            <w:r w:rsidR="0066657B" w:rsidRPr="00000505">
              <w:rPr>
                <w:rStyle w:val="Hipervnculo"/>
                <w:noProof/>
              </w:rPr>
              <w:t>9.3.12</w:t>
            </w:r>
            <w:r w:rsidR="0066657B">
              <w:rPr>
                <w:rFonts w:cstheme="minorBidi"/>
                <w:i w:val="0"/>
                <w:iCs w:val="0"/>
                <w:noProof/>
                <w:kern w:val="2"/>
                <w:sz w:val="24"/>
                <w:szCs w:val="24"/>
                <w:lang w:val="es-ES" w:eastAsia="es-ES"/>
                <w14:ligatures w14:val="standardContextual"/>
              </w:rPr>
              <w:tab/>
            </w:r>
            <w:r w:rsidR="0066657B" w:rsidRPr="00000505">
              <w:rPr>
                <w:rStyle w:val="Hipervnculo"/>
                <w:noProof/>
              </w:rPr>
              <w:t>CallArgs</w:t>
            </w:r>
            <w:r w:rsidR="0066657B">
              <w:rPr>
                <w:noProof/>
                <w:webHidden/>
              </w:rPr>
              <w:tab/>
            </w:r>
            <w:r w:rsidR="0066657B">
              <w:rPr>
                <w:noProof/>
                <w:webHidden/>
              </w:rPr>
              <w:fldChar w:fldCharType="begin"/>
            </w:r>
            <w:r w:rsidR="0066657B">
              <w:rPr>
                <w:noProof/>
                <w:webHidden/>
              </w:rPr>
              <w:instrText xml:space="preserve"> PAGEREF _Toc170228962 \h </w:instrText>
            </w:r>
            <w:r w:rsidR="0066657B">
              <w:rPr>
                <w:noProof/>
                <w:webHidden/>
              </w:rPr>
            </w:r>
            <w:r w:rsidR="0066657B">
              <w:rPr>
                <w:noProof/>
                <w:webHidden/>
              </w:rPr>
              <w:fldChar w:fldCharType="separate"/>
            </w:r>
            <w:r w:rsidR="0066657B">
              <w:rPr>
                <w:noProof/>
                <w:webHidden/>
              </w:rPr>
              <w:t>68</w:t>
            </w:r>
            <w:r w:rsidR="0066657B">
              <w:rPr>
                <w:noProof/>
                <w:webHidden/>
              </w:rPr>
              <w:fldChar w:fldCharType="end"/>
            </w:r>
          </w:hyperlink>
        </w:p>
        <w:p w14:paraId="272D500D" w14:textId="723FFE03"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63" w:history="1">
            <w:r w:rsidR="0066657B" w:rsidRPr="00000505">
              <w:rPr>
                <w:rStyle w:val="Hipervnculo"/>
                <w:noProof/>
                <w:lang w:val="es-ES"/>
              </w:rPr>
              <w:t>9.3.13</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FStrings</w:t>
            </w:r>
            <w:r w:rsidR="0066657B">
              <w:rPr>
                <w:noProof/>
                <w:webHidden/>
              </w:rPr>
              <w:tab/>
            </w:r>
            <w:r w:rsidR="0066657B">
              <w:rPr>
                <w:noProof/>
                <w:webHidden/>
              </w:rPr>
              <w:fldChar w:fldCharType="begin"/>
            </w:r>
            <w:r w:rsidR="0066657B">
              <w:rPr>
                <w:noProof/>
                <w:webHidden/>
              </w:rPr>
              <w:instrText xml:space="preserve"> PAGEREF _Toc170228963 \h </w:instrText>
            </w:r>
            <w:r w:rsidR="0066657B">
              <w:rPr>
                <w:noProof/>
                <w:webHidden/>
              </w:rPr>
            </w:r>
            <w:r w:rsidR="0066657B">
              <w:rPr>
                <w:noProof/>
                <w:webHidden/>
              </w:rPr>
              <w:fldChar w:fldCharType="separate"/>
            </w:r>
            <w:r w:rsidR="0066657B">
              <w:rPr>
                <w:noProof/>
                <w:webHidden/>
              </w:rPr>
              <w:t>68</w:t>
            </w:r>
            <w:r w:rsidR="0066657B">
              <w:rPr>
                <w:noProof/>
                <w:webHidden/>
              </w:rPr>
              <w:fldChar w:fldCharType="end"/>
            </w:r>
          </w:hyperlink>
        </w:p>
        <w:p w14:paraId="1064BA19" w14:textId="039BD0F9"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64" w:history="1">
            <w:r w:rsidR="0066657B" w:rsidRPr="00000505">
              <w:rPr>
                <w:rStyle w:val="Hipervnculo"/>
                <w:noProof/>
                <w:lang w:val="es-ES"/>
              </w:rPr>
              <w:t>9.3.14</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Variables</w:t>
            </w:r>
            <w:r w:rsidR="0066657B">
              <w:rPr>
                <w:noProof/>
                <w:webHidden/>
              </w:rPr>
              <w:tab/>
            </w:r>
            <w:r w:rsidR="0066657B">
              <w:rPr>
                <w:noProof/>
                <w:webHidden/>
              </w:rPr>
              <w:fldChar w:fldCharType="begin"/>
            </w:r>
            <w:r w:rsidR="0066657B">
              <w:rPr>
                <w:noProof/>
                <w:webHidden/>
              </w:rPr>
              <w:instrText xml:space="preserve"> PAGEREF _Toc170228964 \h </w:instrText>
            </w:r>
            <w:r w:rsidR="0066657B">
              <w:rPr>
                <w:noProof/>
                <w:webHidden/>
              </w:rPr>
            </w:r>
            <w:r w:rsidR="0066657B">
              <w:rPr>
                <w:noProof/>
                <w:webHidden/>
              </w:rPr>
              <w:fldChar w:fldCharType="separate"/>
            </w:r>
            <w:r w:rsidR="0066657B">
              <w:rPr>
                <w:noProof/>
                <w:webHidden/>
              </w:rPr>
              <w:t>69</w:t>
            </w:r>
            <w:r w:rsidR="0066657B">
              <w:rPr>
                <w:noProof/>
                <w:webHidden/>
              </w:rPr>
              <w:fldChar w:fldCharType="end"/>
            </w:r>
          </w:hyperlink>
        </w:p>
        <w:p w14:paraId="03440D7A" w14:textId="53F98838"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65" w:history="1">
            <w:r w:rsidR="0066657B" w:rsidRPr="00000505">
              <w:rPr>
                <w:rStyle w:val="Hipervnculo"/>
                <w:noProof/>
                <w:lang w:val="es-ES"/>
              </w:rPr>
              <w:t>9.3.15</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Vectors</w:t>
            </w:r>
            <w:r w:rsidR="0066657B">
              <w:rPr>
                <w:noProof/>
                <w:webHidden/>
              </w:rPr>
              <w:tab/>
            </w:r>
            <w:r w:rsidR="0066657B">
              <w:rPr>
                <w:noProof/>
                <w:webHidden/>
              </w:rPr>
              <w:fldChar w:fldCharType="begin"/>
            </w:r>
            <w:r w:rsidR="0066657B">
              <w:rPr>
                <w:noProof/>
                <w:webHidden/>
              </w:rPr>
              <w:instrText xml:space="preserve"> PAGEREF _Toc170228965 \h </w:instrText>
            </w:r>
            <w:r w:rsidR="0066657B">
              <w:rPr>
                <w:noProof/>
                <w:webHidden/>
              </w:rPr>
            </w:r>
            <w:r w:rsidR="0066657B">
              <w:rPr>
                <w:noProof/>
                <w:webHidden/>
              </w:rPr>
              <w:fldChar w:fldCharType="separate"/>
            </w:r>
            <w:r w:rsidR="0066657B">
              <w:rPr>
                <w:noProof/>
                <w:webHidden/>
              </w:rPr>
              <w:t>70</w:t>
            </w:r>
            <w:r w:rsidR="0066657B">
              <w:rPr>
                <w:noProof/>
                <w:webHidden/>
              </w:rPr>
              <w:fldChar w:fldCharType="end"/>
            </w:r>
          </w:hyperlink>
        </w:p>
        <w:p w14:paraId="64C5C43B" w14:textId="43FA2812" w:rsidR="0066657B" w:rsidRDefault="00000000">
          <w:pPr>
            <w:pStyle w:val="TDC3"/>
            <w:tabs>
              <w:tab w:val="left" w:pos="1320"/>
              <w:tab w:val="right" w:leader="dot" w:pos="8494"/>
            </w:tabs>
            <w:rPr>
              <w:rFonts w:cstheme="minorBidi"/>
              <w:i w:val="0"/>
              <w:iCs w:val="0"/>
              <w:noProof/>
              <w:kern w:val="2"/>
              <w:sz w:val="24"/>
              <w:szCs w:val="24"/>
              <w:lang w:val="es-ES" w:eastAsia="es-ES"/>
              <w14:ligatures w14:val="standardContextual"/>
            </w:rPr>
          </w:pPr>
          <w:hyperlink w:anchor="_Toc170228966" w:history="1">
            <w:r w:rsidR="0066657B" w:rsidRPr="00000505">
              <w:rPr>
                <w:rStyle w:val="Hipervnculo"/>
                <w:noProof/>
                <w:lang w:val="es-ES"/>
              </w:rPr>
              <w:t>9.3.16</w:t>
            </w:r>
            <w:r w:rsidR="0066657B">
              <w:rPr>
                <w:rFonts w:cstheme="minorBidi"/>
                <w:i w:val="0"/>
                <w:iCs w:val="0"/>
                <w:noProof/>
                <w:kern w:val="2"/>
                <w:sz w:val="24"/>
                <w:szCs w:val="24"/>
                <w:lang w:val="es-ES" w:eastAsia="es-ES"/>
                <w14:ligatures w14:val="standardContextual"/>
              </w:rPr>
              <w:tab/>
            </w:r>
            <w:r w:rsidR="0066657B" w:rsidRPr="00000505">
              <w:rPr>
                <w:rStyle w:val="Hipervnculo"/>
                <w:noProof/>
                <w:lang w:val="es-ES"/>
              </w:rPr>
              <w:t>Parameters</w:t>
            </w:r>
            <w:r w:rsidR="0066657B">
              <w:rPr>
                <w:noProof/>
                <w:webHidden/>
              </w:rPr>
              <w:tab/>
            </w:r>
            <w:r w:rsidR="0066657B">
              <w:rPr>
                <w:noProof/>
                <w:webHidden/>
              </w:rPr>
              <w:fldChar w:fldCharType="begin"/>
            </w:r>
            <w:r w:rsidR="0066657B">
              <w:rPr>
                <w:noProof/>
                <w:webHidden/>
              </w:rPr>
              <w:instrText xml:space="preserve"> PAGEREF _Toc170228966 \h </w:instrText>
            </w:r>
            <w:r w:rsidR="0066657B">
              <w:rPr>
                <w:noProof/>
                <w:webHidden/>
              </w:rPr>
            </w:r>
            <w:r w:rsidR="0066657B">
              <w:rPr>
                <w:noProof/>
                <w:webHidden/>
              </w:rPr>
              <w:fldChar w:fldCharType="separate"/>
            </w:r>
            <w:r w:rsidR="0066657B">
              <w:rPr>
                <w:noProof/>
                <w:webHidden/>
              </w:rPr>
              <w:t>70</w:t>
            </w:r>
            <w:r w:rsidR="0066657B">
              <w:rPr>
                <w:noProof/>
                <w:webHidden/>
              </w:rPr>
              <w:fldChar w:fldCharType="end"/>
            </w:r>
          </w:hyperlink>
        </w:p>
        <w:p w14:paraId="1205ED25" w14:textId="73E9D778" w:rsidR="0066657B" w:rsidRDefault="00000000">
          <w:pPr>
            <w:pStyle w:val="TDC2"/>
            <w:tabs>
              <w:tab w:val="left" w:pos="880"/>
              <w:tab w:val="right" w:leader="dot" w:pos="8494"/>
            </w:tabs>
            <w:rPr>
              <w:rFonts w:cstheme="minorBidi"/>
              <w:smallCaps w:val="0"/>
              <w:noProof/>
              <w:kern w:val="2"/>
              <w:sz w:val="24"/>
              <w:szCs w:val="24"/>
              <w:lang w:val="es-ES" w:eastAsia="es-ES"/>
              <w14:ligatures w14:val="standardContextual"/>
            </w:rPr>
          </w:pPr>
          <w:hyperlink w:anchor="_Toc170228967" w:history="1">
            <w:r w:rsidR="0066657B" w:rsidRPr="00000505">
              <w:rPr>
                <w:rStyle w:val="Hipervnculo"/>
                <w:noProof/>
                <w:lang w:val="es-ES"/>
              </w:rPr>
              <w:t>9.4</w:t>
            </w:r>
            <w:r w:rsidR="0066657B">
              <w:rPr>
                <w:rFonts w:cstheme="minorBidi"/>
                <w:smallCaps w:val="0"/>
                <w:noProof/>
                <w:kern w:val="2"/>
                <w:sz w:val="24"/>
                <w:szCs w:val="24"/>
                <w:lang w:val="es-ES" w:eastAsia="es-ES"/>
                <w14:ligatures w14:val="standardContextual"/>
              </w:rPr>
              <w:tab/>
            </w:r>
            <w:r w:rsidR="0066657B" w:rsidRPr="00000505">
              <w:rPr>
                <w:rStyle w:val="Hipervnculo"/>
                <w:noProof/>
                <w:lang w:val="es-ES"/>
              </w:rPr>
              <w:t>Repositorios GitHub</w:t>
            </w:r>
            <w:r w:rsidR="0066657B">
              <w:rPr>
                <w:noProof/>
                <w:webHidden/>
              </w:rPr>
              <w:tab/>
            </w:r>
            <w:r w:rsidR="0066657B">
              <w:rPr>
                <w:noProof/>
                <w:webHidden/>
              </w:rPr>
              <w:fldChar w:fldCharType="begin"/>
            </w:r>
            <w:r w:rsidR="0066657B">
              <w:rPr>
                <w:noProof/>
                <w:webHidden/>
              </w:rPr>
              <w:instrText xml:space="preserve"> PAGEREF _Toc170228967 \h </w:instrText>
            </w:r>
            <w:r w:rsidR="0066657B">
              <w:rPr>
                <w:noProof/>
                <w:webHidden/>
              </w:rPr>
            </w:r>
            <w:r w:rsidR="0066657B">
              <w:rPr>
                <w:noProof/>
                <w:webHidden/>
              </w:rPr>
              <w:fldChar w:fldCharType="separate"/>
            </w:r>
            <w:r w:rsidR="0066657B">
              <w:rPr>
                <w:noProof/>
                <w:webHidden/>
              </w:rPr>
              <w:t>72</w:t>
            </w:r>
            <w:r w:rsidR="0066657B">
              <w:rPr>
                <w:noProof/>
                <w:webHidden/>
              </w:rPr>
              <w:fldChar w:fldCharType="end"/>
            </w:r>
          </w:hyperlink>
        </w:p>
        <w:p w14:paraId="647D926B" w14:textId="08676987" w:rsidR="00E5173C" w:rsidRDefault="00E5173C">
          <w:r>
            <w:rPr>
              <w:b/>
              <w:bCs/>
              <w:noProof/>
            </w:rPr>
            <w:fldChar w:fldCharType="end"/>
          </w:r>
        </w:p>
      </w:sdtContent>
    </w:sdt>
    <w:p w14:paraId="5D48289D" w14:textId="77777777" w:rsidR="009C652B" w:rsidRDefault="009C652B">
      <w:pPr>
        <w:rPr>
          <w:rFonts w:asciiTheme="majorHAnsi" w:eastAsiaTheme="majorEastAsia" w:hAnsiTheme="majorHAnsi" w:cstheme="majorBidi"/>
          <w:color w:val="2F5496" w:themeColor="accent1" w:themeShade="BF"/>
          <w:sz w:val="32"/>
          <w:szCs w:val="32"/>
          <w:lang w:val="es-ES"/>
        </w:rPr>
      </w:pPr>
      <w:r>
        <w:rPr>
          <w:color w:val="2F5496" w:themeColor="accent1" w:themeShade="BF"/>
          <w:sz w:val="32"/>
          <w:szCs w:val="32"/>
          <w:lang w:val="es-ES"/>
        </w:rPr>
        <w:br w:type="page"/>
      </w:r>
    </w:p>
    <w:p w14:paraId="0E797750" w14:textId="314190A2" w:rsidR="00EC4378" w:rsidRPr="00C976FF" w:rsidRDefault="00696ED2" w:rsidP="00B77088">
      <w:pPr>
        <w:pStyle w:val="Ttulo"/>
        <w:rPr>
          <w:color w:val="262626" w:themeColor="text1" w:themeTint="D9"/>
          <w:spacing w:val="0"/>
          <w:sz w:val="32"/>
          <w:szCs w:val="32"/>
        </w:rPr>
      </w:pPr>
      <w:r w:rsidRPr="00C976FF">
        <w:rPr>
          <w:color w:val="262626" w:themeColor="text1" w:themeTint="D9"/>
          <w:spacing w:val="0"/>
          <w:sz w:val="32"/>
          <w:szCs w:val="32"/>
        </w:rPr>
        <w:lastRenderedPageBreak/>
        <w:t xml:space="preserve">Lista de </w:t>
      </w:r>
      <w:r w:rsidRPr="00C976FF">
        <w:rPr>
          <w:color w:val="262626" w:themeColor="text1" w:themeTint="D9"/>
          <w:spacing w:val="0"/>
          <w:sz w:val="32"/>
          <w:szCs w:val="32"/>
          <w:lang w:val="es-ES_tradnl"/>
        </w:rPr>
        <w:t>Figuras</w:t>
      </w:r>
    </w:p>
    <w:p w14:paraId="2C5686AD" w14:textId="77777777" w:rsidR="00EC4378" w:rsidRDefault="00EC4378">
      <w:pPr>
        <w:pStyle w:val="Tabladeilustraciones"/>
        <w:tabs>
          <w:tab w:val="right" w:leader="dot" w:pos="8494"/>
        </w:tabs>
      </w:pPr>
    </w:p>
    <w:p w14:paraId="49AB3B3F" w14:textId="26D28262" w:rsidR="0066657B" w:rsidRDefault="00B846C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"Figura" </w:instrText>
      </w:r>
      <w:r>
        <w:fldChar w:fldCharType="separate"/>
      </w:r>
      <w:hyperlink w:anchor="_Toc170228968" w:history="1">
        <w:r w:rsidR="0066657B" w:rsidRPr="005C4229">
          <w:rPr>
            <w:rStyle w:val="Hipervnculo"/>
            <w:noProof/>
            <w:lang w:val="es-ES"/>
          </w:rPr>
          <w:t>Figura 1: Arquitectura del sistema propuesto para la extracción de información sintáctica.</w:t>
        </w:r>
        <w:r w:rsidR="0066657B">
          <w:rPr>
            <w:noProof/>
            <w:webHidden/>
          </w:rPr>
          <w:tab/>
        </w:r>
        <w:r w:rsidR="0066657B">
          <w:rPr>
            <w:noProof/>
            <w:webHidden/>
          </w:rPr>
          <w:fldChar w:fldCharType="begin"/>
        </w:r>
        <w:r w:rsidR="0066657B">
          <w:rPr>
            <w:noProof/>
            <w:webHidden/>
          </w:rPr>
          <w:instrText xml:space="preserve"> PAGEREF _Toc170228968 \h </w:instrText>
        </w:r>
        <w:r w:rsidR="0066657B">
          <w:rPr>
            <w:noProof/>
            <w:webHidden/>
          </w:rPr>
        </w:r>
        <w:r w:rsidR="0066657B">
          <w:rPr>
            <w:noProof/>
            <w:webHidden/>
          </w:rPr>
          <w:fldChar w:fldCharType="separate"/>
        </w:r>
        <w:r w:rsidR="0066657B">
          <w:rPr>
            <w:noProof/>
            <w:webHidden/>
          </w:rPr>
          <w:t>12</w:t>
        </w:r>
        <w:r w:rsidR="0066657B">
          <w:rPr>
            <w:noProof/>
            <w:webHidden/>
          </w:rPr>
          <w:fldChar w:fldCharType="end"/>
        </w:r>
      </w:hyperlink>
    </w:p>
    <w:p w14:paraId="490CC869" w14:textId="7BDC83DC"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69" w:history="1">
        <w:r w:rsidR="0066657B" w:rsidRPr="005C4229">
          <w:rPr>
            <w:rStyle w:val="Hipervnculo"/>
            <w:noProof/>
            <w:lang w:val="es-ES"/>
          </w:rPr>
          <w:t>Figura 2: Relación de clases del AST del PSL y del sistema propuesto.</w:t>
        </w:r>
        <w:r w:rsidR="0066657B">
          <w:rPr>
            <w:noProof/>
            <w:webHidden/>
          </w:rPr>
          <w:tab/>
        </w:r>
        <w:r w:rsidR="0066657B">
          <w:rPr>
            <w:noProof/>
            <w:webHidden/>
          </w:rPr>
          <w:fldChar w:fldCharType="begin"/>
        </w:r>
        <w:r w:rsidR="0066657B">
          <w:rPr>
            <w:noProof/>
            <w:webHidden/>
          </w:rPr>
          <w:instrText xml:space="preserve"> PAGEREF _Toc170228969 \h </w:instrText>
        </w:r>
        <w:r w:rsidR="0066657B">
          <w:rPr>
            <w:noProof/>
            <w:webHidden/>
          </w:rPr>
        </w:r>
        <w:r w:rsidR="0066657B">
          <w:rPr>
            <w:noProof/>
            <w:webHidden/>
          </w:rPr>
          <w:fldChar w:fldCharType="separate"/>
        </w:r>
        <w:r w:rsidR="0066657B">
          <w:rPr>
            <w:noProof/>
            <w:webHidden/>
          </w:rPr>
          <w:t>14</w:t>
        </w:r>
        <w:r w:rsidR="0066657B">
          <w:rPr>
            <w:noProof/>
            <w:webHidden/>
          </w:rPr>
          <w:fldChar w:fldCharType="end"/>
        </w:r>
      </w:hyperlink>
    </w:p>
    <w:p w14:paraId="0A714CE6" w14:textId="0FDF6E89"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70" w:history="1">
        <w:r w:rsidR="0066657B" w:rsidRPr="005C4229">
          <w:rPr>
            <w:rStyle w:val="Hipervnculo"/>
            <w:noProof/>
            <w:lang w:val="es-ES"/>
          </w:rPr>
          <w:t>Figura 3: Diagrama entidad relación con las tablas de la base de datos</w:t>
        </w:r>
        <w:r w:rsidR="0066657B">
          <w:rPr>
            <w:noProof/>
            <w:webHidden/>
          </w:rPr>
          <w:tab/>
        </w:r>
        <w:r w:rsidR="0066657B">
          <w:rPr>
            <w:noProof/>
            <w:webHidden/>
          </w:rPr>
          <w:fldChar w:fldCharType="begin"/>
        </w:r>
        <w:r w:rsidR="0066657B">
          <w:rPr>
            <w:noProof/>
            <w:webHidden/>
          </w:rPr>
          <w:instrText xml:space="preserve"> PAGEREF _Toc170228970 \h </w:instrText>
        </w:r>
        <w:r w:rsidR="0066657B">
          <w:rPr>
            <w:noProof/>
            <w:webHidden/>
          </w:rPr>
        </w:r>
        <w:r w:rsidR="0066657B">
          <w:rPr>
            <w:noProof/>
            <w:webHidden/>
          </w:rPr>
          <w:fldChar w:fldCharType="separate"/>
        </w:r>
        <w:r w:rsidR="0066657B">
          <w:rPr>
            <w:noProof/>
            <w:webHidden/>
          </w:rPr>
          <w:t>47</w:t>
        </w:r>
        <w:r w:rsidR="0066657B">
          <w:rPr>
            <w:noProof/>
            <w:webHidden/>
          </w:rPr>
          <w:fldChar w:fldCharType="end"/>
        </w:r>
      </w:hyperlink>
    </w:p>
    <w:p w14:paraId="397B5CCF" w14:textId="379FC47C" w:rsidR="00602338" w:rsidRDefault="00B846CD" w:rsidP="00C73E9E">
      <w:r>
        <w:fldChar w:fldCharType="end"/>
      </w:r>
    </w:p>
    <w:p w14:paraId="0B27EFC1" w14:textId="60ECAAB0" w:rsidR="00771079" w:rsidRPr="002E7E6A" w:rsidRDefault="00602338" w:rsidP="00C73E9E">
      <w:pPr>
        <w:rPr>
          <w:lang w:val="es-ES"/>
        </w:rPr>
      </w:pPr>
      <w:r>
        <w:fldChar w:fldCharType="begin"/>
      </w:r>
      <w:r w:rsidRPr="002E7E6A">
        <w:rPr>
          <w:lang w:val="es-ES"/>
        </w:rPr>
        <w:instrText xml:space="preserve"> TOC \h \z \c "Figure" </w:instrText>
      </w:r>
      <w:r>
        <w:fldChar w:fldCharType="end"/>
      </w:r>
      <w:r w:rsidR="007B5F9D" w:rsidRPr="002E7E6A">
        <w:rPr>
          <w:lang w:val="es-ES"/>
        </w:rPr>
        <w:br w:type="page"/>
      </w:r>
    </w:p>
    <w:p w14:paraId="65BA282C" w14:textId="023993E4" w:rsidR="00EC4378" w:rsidRPr="00B9267D" w:rsidRDefault="007F0C41" w:rsidP="00B77088">
      <w:pPr>
        <w:pStyle w:val="Ttulo"/>
        <w:rPr>
          <w:color w:val="262626" w:themeColor="text1" w:themeTint="D9"/>
          <w:spacing w:val="0"/>
          <w:sz w:val="32"/>
          <w:szCs w:val="32"/>
          <w:lang w:val="es-ES_tradnl"/>
        </w:rPr>
      </w:pPr>
      <w:r w:rsidRPr="00B9267D">
        <w:rPr>
          <w:color w:val="262626" w:themeColor="text1" w:themeTint="D9"/>
          <w:spacing w:val="0"/>
          <w:sz w:val="32"/>
          <w:szCs w:val="32"/>
          <w:lang w:val="es-ES_tradnl"/>
        </w:rPr>
        <w:lastRenderedPageBreak/>
        <w:t>List</w:t>
      </w:r>
      <w:r w:rsidR="006D2E73" w:rsidRPr="00B9267D">
        <w:rPr>
          <w:color w:val="262626" w:themeColor="text1" w:themeTint="D9"/>
          <w:spacing w:val="0"/>
          <w:sz w:val="32"/>
          <w:szCs w:val="32"/>
          <w:lang w:val="es-ES_tradnl"/>
        </w:rPr>
        <w:t>a</w:t>
      </w:r>
      <w:r w:rsidR="00881E16" w:rsidRPr="00B9267D">
        <w:rPr>
          <w:color w:val="262626" w:themeColor="text1" w:themeTint="D9"/>
          <w:spacing w:val="0"/>
          <w:sz w:val="32"/>
          <w:szCs w:val="32"/>
          <w:lang w:val="es-ES_tradnl"/>
        </w:rPr>
        <w:t xml:space="preserve"> </w:t>
      </w:r>
      <w:r w:rsidR="006D2E73" w:rsidRPr="00B9267D">
        <w:rPr>
          <w:color w:val="262626" w:themeColor="text1" w:themeTint="D9"/>
          <w:spacing w:val="0"/>
          <w:sz w:val="32"/>
          <w:szCs w:val="32"/>
          <w:lang w:val="es-ES_tradnl"/>
        </w:rPr>
        <w:t>de</w:t>
      </w:r>
      <w:r w:rsidRPr="00B9267D">
        <w:rPr>
          <w:color w:val="262626" w:themeColor="text1" w:themeTint="D9"/>
          <w:spacing w:val="0"/>
          <w:sz w:val="32"/>
          <w:szCs w:val="32"/>
          <w:lang w:val="es-ES_tradnl"/>
        </w:rPr>
        <w:t xml:space="preserve"> Tabl</w:t>
      </w:r>
      <w:r w:rsidR="006D2E73" w:rsidRPr="00B9267D">
        <w:rPr>
          <w:color w:val="262626" w:themeColor="text1" w:themeTint="D9"/>
          <w:spacing w:val="0"/>
          <w:sz w:val="32"/>
          <w:szCs w:val="32"/>
          <w:lang w:val="es-ES_tradnl"/>
        </w:rPr>
        <w:t>a</w:t>
      </w:r>
      <w:r w:rsidRPr="00B9267D">
        <w:rPr>
          <w:color w:val="262626" w:themeColor="text1" w:themeTint="D9"/>
          <w:spacing w:val="0"/>
          <w:sz w:val="32"/>
          <w:szCs w:val="32"/>
          <w:lang w:val="es-ES_tradnl"/>
        </w:rPr>
        <w:t>s</w:t>
      </w:r>
    </w:p>
    <w:p w14:paraId="5395A93E" w14:textId="77777777" w:rsidR="0085351E" w:rsidRPr="0085351E" w:rsidRDefault="0085351E" w:rsidP="0085351E">
      <w:pPr>
        <w:spacing w:after="0"/>
        <w:rPr>
          <w:lang w:val="es-ES"/>
        </w:rPr>
      </w:pPr>
    </w:p>
    <w:bookmarkStart w:id="1" w:name="_Ref45362437"/>
    <w:p w14:paraId="2E9CC805" w14:textId="5C206EBA" w:rsidR="0066657B" w:rsidRDefault="007E06FD">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r>
        <w:fldChar w:fldCharType="begin"/>
      </w:r>
      <w:r>
        <w:instrText xml:space="preserve"> TOC \h \z \c "Tabla" </w:instrText>
      </w:r>
      <w:r>
        <w:fldChar w:fldCharType="separate"/>
      </w:r>
      <w:hyperlink w:anchor="_Toc170228971" w:history="1">
        <w:r w:rsidR="0066657B" w:rsidRPr="00ED10B2">
          <w:rPr>
            <w:rStyle w:val="Hipervnculo"/>
            <w:noProof/>
            <w:lang w:val="es-ES"/>
          </w:rPr>
          <w:t>Tabla 1: Características de programa.</w:t>
        </w:r>
        <w:r w:rsidR="0066657B">
          <w:rPr>
            <w:noProof/>
            <w:webHidden/>
          </w:rPr>
          <w:tab/>
        </w:r>
        <w:r w:rsidR="0066657B">
          <w:rPr>
            <w:noProof/>
            <w:webHidden/>
          </w:rPr>
          <w:fldChar w:fldCharType="begin"/>
        </w:r>
        <w:r w:rsidR="0066657B">
          <w:rPr>
            <w:noProof/>
            <w:webHidden/>
          </w:rPr>
          <w:instrText xml:space="preserve"> PAGEREF _Toc170228971 \h </w:instrText>
        </w:r>
        <w:r w:rsidR="0066657B">
          <w:rPr>
            <w:noProof/>
            <w:webHidden/>
          </w:rPr>
        </w:r>
        <w:r w:rsidR="0066657B">
          <w:rPr>
            <w:noProof/>
            <w:webHidden/>
          </w:rPr>
          <w:fldChar w:fldCharType="separate"/>
        </w:r>
        <w:r w:rsidR="0066657B">
          <w:rPr>
            <w:noProof/>
            <w:webHidden/>
          </w:rPr>
          <w:t>16</w:t>
        </w:r>
        <w:r w:rsidR="0066657B">
          <w:rPr>
            <w:noProof/>
            <w:webHidden/>
          </w:rPr>
          <w:fldChar w:fldCharType="end"/>
        </w:r>
      </w:hyperlink>
    </w:p>
    <w:p w14:paraId="4FB22FF9" w14:textId="3B27B65A"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72" w:history="1">
        <w:r w:rsidR="0066657B" w:rsidRPr="00ED10B2">
          <w:rPr>
            <w:rStyle w:val="Hipervnculo"/>
            <w:noProof/>
            <w:lang w:val="es-ES"/>
          </w:rPr>
          <w:t>Tabla 2: Características para el módulo.</w:t>
        </w:r>
        <w:r w:rsidR="0066657B">
          <w:rPr>
            <w:noProof/>
            <w:webHidden/>
          </w:rPr>
          <w:tab/>
        </w:r>
        <w:r w:rsidR="0066657B">
          <w:rPr>
            <w:noProof/>
            <w:webHidden/>
          </w:rPr>
          <w:fldChar w:fldCharType="begin"/>
        </w:r>
        <w:r w:rsidR="0066657B">
          <w:rPr>
            <w:noProof/>
            <w:webHidden/>
          </w:rPr>
          <w:instrText xml:space="preserve"> PAGEREF _Toc170228972 \h </w:instrText>
        </w:r>
        <w:r w:rsidR="0066657B">
          <w:rPr>
            <w:noProof/>
            <w:webHidden/>
          </w:rPr>
        </w:r>
        <w:r w:rsidR="0066657B">
          <w:rPr>
            <w:noProof/>
            <w:webHidden/>
          </w:rPr>
          <w:fldChar w:fldCharType="separate"/>
        </w:r>
        <w:r w:rsidR="0066657B">
          <w:rPr>
            <w:noProof/>
            <w:webHidden/>
          </w:rPr>
          <w:t>17</w:t>
        </w:r>
        <w:r w:rsidR="0066657B">
          <w:rPr>
            <w:noProof/>
            <w:webHidden/>
          </w:rPr>
          <w:fldChar w:fldCharType="end"/>
        </w:r>
      </w:hyperlink>
    </w:p>
    <w:p w14:paraId="01E73A3A" w14:textId="47E2E39D"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73" w:history="1">
        <w:r w:rsidR="0066657B" w:rsidRPr="00ED10B2">
          <w:rPr>
            <w:rStyle w:val="Hipervnculo"/>
            <w:noProof/>
            <w:lang w:val="es-ES"/>
          </w:rPr>
          <w:t>Tabla 3: Características para los imports.</w:t>
        </w:r>
        <w:r w:rsidR="0066657B">
          <w:rPr>
            <w:noProof/>
            <w:webHidden/>
          </w:rPr>
          <w:tab/>
        </w:r>
        <w:r w:rsidR="0066657B">
          <w:rPr>
            <w:noProof/>
            <w:webHidden/>
          </w:rPr>
          <w:fldChar w:fldCharType="begin"/>
        </w:r>
        <w:r w:rsidR="0066657B">
          <w:rPr>
            <w:noProof/>
            <w:webHidden/>
          </w:rPr>
          <w:instrText xml:space="preserve"> PAGEREF _Toc170228973 \h </w:instrText>
        </w:r>
        <w:r w:rsidR="0066657B">
          <w:rPr>
            <w:noProof/>
            <w:webHidden/>
          </w:rPr>
        </w:r>
        <w:r w:rsidR="0066657B">
          <w:rPr>
            <w:noProof/>
            <w:webHidden/>
          </w:rPr>
          <w:fldChar w:fldCharType="separate"/>
        </w:r>
        <w:r w:rsidR="0066657B">
          <w:rPr>
            <w:noProof/>
            <w:webHidden/>
          </w:rPr>
          <w:t>18</w:t>
        </w:r>
        <w:r w:rsidR="0066657B">
          <w:rPr>
            <w:noProof/>
            <w:webHidden/>
          </w:rPr>
          <w:fldChar w:fldCharType="end"/>
        </w:r>
      </w:hyperlink>
    </w:p>
    <w:p w14:paraId="1EB18396" w14:textId="53CC9915"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74" w:history="1">
        <w:r w:rsidR="0066657B" w:rsidRPr="00ED10B2">
          <w:rPr>
            <w:rStyle w:val="Hipervnculo"/>
            <w:noProof/>
            <w:lang w:val="es-ES"/>
          </w:rPr>
          <w:t>Tabla 4: Características para la definición de clases.</w:t>
        </w:r>
        <w:r w:rsidR="0066657B">
          <w:rPr>
            <w:noProof/>
            <w:webHidden/>
          </w:rPr>
          <w:tab/>
        </w:r>
        <w:r w:rsidR="0066657B">
          <w:rPr>
            <w:noProof/>
            <w:webHidden/>
          </w:rPr>
          <w:fldChar w:fldCharType="begin"/>
        </w:r>
        <w:r w:rsidR="0066657B">
          <w:rPr>
            <w:noProof/>
            <w:webHidden/>
          </w:rPr>
          <w:instrText xml:space="preserve"> PAGEREF _Toc170228974 \h </w:instrText>
        </w:r>
        <w:r w:rsidR="0066657B">
          <w:rPr>
            <w:noProof/>
            <w:webHidden/>
          </w:rPr>
        </w:r>
        <w:r w:rsidR="0066657B">
          <w:rPr>
            <w:noProof/>
            <w:webHidden/>
          </w:rPr>
          <w:fldChar w:fldCharType="separate"/>
        </w:r>
        <w:r w:rsidR="0066657B">
          <w:rPr>
            <w:noProof/>
            <w:webHidden/>
          </w:rPr>
          <w:t>19</w:t>
        </w:r>
        <w:r w:rsidR="0066657B">
          <w:rPr>
            <w:noProof/>
            <w:webHidden/>
          </w:rPr>
          <w:fldChar w:fldCharType="end"/>
        </w:r>
      </w:hyperlink>
    </w:p>
    <w:p w14:paraId="1B11D409" w14:textId="2D85B4B3"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75" w:history="1">
        <w:r w:rsidR="0066657B" w:rsidRPr="00ED10B2">
          <w:rPr>
            <w:rStyle w:val="Hipervnculo"/>
            <w:noProof/>
            <w:lang w:val="es-ES"/>
          </w:rPr>
          <w:t>Tabla 5: Características para definiciones de funciones.</w:t>
        </w:r>
        <w:r w:rsidR="0066657B">
          <w:rPr>
            <w:noProof/>
            <w:webHidden/>
          </w:rPr>
          <w:tab/>
        </w:r>
        <w:r w:rsidR="0066657B">
          <w:rPr>
            <w:noProof/>
            <w:webHidden/>
          </w:rPr>
          <w:fldChar w:fldCharType="begin"/>
        </w:r>
        <w:r w:rsidR="0066657B">
          <w:rPr>
            <w:noProof/>
            <w:webHidden/>
          </w:rPr>
          <w:instrText xml:space="preserve"> PAGEREF _Toc170228975 \h </w:instrText>
        </w:r>
        <w:r w:rsidR="0066657B">
          <w:rPr>
            <w:noProof/>
            <w:webHidden/>
          </w:rPr>
        </w:r>
        <w:r w:rsidR="0066657B">
          <w:rPr>
            <w:noProof/>
            <w:webHidden/>
          </w:rPr>
          <w:fldChar w:fldCharType="separate"/>
        </w:r>
        <w:r w:rsidR="0066657B">
          <w:rPr>
            <w:noProof/>
            <w:webHidden/>
          </w:rPr>
          <w:t>20</w:t>
        </w:r>
        <w:r w:rsidR="0066657B">
          <w:rPr>
            <w:noProof/>
            <w:webHidden/>
          </w:rPr>
          <w:fldChar w:fldCharType="end"/>
        </w:r>
      </w:hyperlink>
    </w:p>
    <w:p w14:paraId="16000CC7" w14:textId="4DAF302A"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76" w:history="1">
        <w:r w:rsidR="0066657B" w:rsidRPr="00ED10B2">
          <w:rPr>
            <w:rStyle w:val="Hipervnculo"/>
            <w:noProof/>
            <w:lang w:val="es-ES"/>
          </w:rPr>
          <w:t>Tabla 6: Características de definiciones de métodos.</w:t>
        </w:r>
        <w:r w:rsidR="0066657B">
          <w:rPr>
            <w:noProof/>
            <w:webHidden/>
          </w:rPr>
          <w:tab/>
        </w:r>
        <w:r w:rsidR="0066657B">
          <w:rPr>
            <w:noProof/>
            <w:webHidden/>
          </w:rPr>
          <w:fldChar w:fldCharType="begin"/>
        </w:r>
        <w:r w:rsidR="0066657B">
          <w:rPr>
            <w:noProof/>
            <w:webHidden/>
          </w:rPr>
          <w:instrText xml:space="preserve"> PAGEREF _Toc170228976 \h </w:instrText>
        </w:r>
        <w:r w:rsidR="0066657B">
          <w:rPr>
            <w:noProof/>
            <w:webHidden/>
          </w:rPr>
        </w:r>
        <w:r w:rsidR="0066657B">
          <w:rPr>
            <w:noProof/>
            <w:webHidden/>
          </w:rPr>
          <w:fldChar w:fldCharType="separate"/>
        </w:r>
        <w:r w:rsidR="0066657B">
          <w:rPr>
            <w:noProof/>
            <w:webHidden/>
          </w:rPr>
          <w:t>21</w:t>
        </w:r>
        <w:r w:rsidR="0066657B">
          <w:rPr>
            <w:noProof/>
            <w:webHidden/>
          </w:rPr>
          <w:fldChar w:fldCharType="end"/>
        </w:r>
      </w:hyperlink>
    </w:p>
    <w:p w14:paraId="1AF6E7EA" w14:textId="7C4C3FE4"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77" w:history="1">
        <w:r w:rsidR="0066657B" w:rsidRPr="00ED10B2">
          <w:rPr>
            <w:rStyle w:val="Hipervnculo"/>
            <w:noProof/>
            <w:lang w:val="es-ES"/>
          </w:rPr>
          <w:t xml:space="preserve">Tabla 7: </w:t>
        </w:r>
        <w:r w:rsidR="0066657B" w:rsidRPr="00ED10B2">
          <w:rPr>
            <w:rStyle w:val="Hipervnculo"/>
            <w:noProof/>
          </w:rPr>
          <w:t>Características de sentencias.</w:t>
        </w:r>
        <w:r w:rsidR="0066657B">
          <w:rPr>
            <w:noProof/>
            <w:webHidden/>
          </w:rPr>
          <w:tab/>
        </w:r>
        <w:r w:rsidR="0066657B">
          <w:rPr>
            <w:noProof/>
            <w:webHidden/>
          </w:rPr>
          <w:fldChar w:fldCharType="begin"/>
        </w:r>
        <w:r w:rsidR="0066657B">
          <w:rPr>
            <w:noProof/>
            <w:webHidden/>
          </w:rPr>
          <w:instrText xml:space="preserve"> PAGEREF _Toc170228977 \h </w:instrText>
        </w:r>
        <w:r w:rsidR="0066657B">
          <w:rPr>
            <w:noProof/>
            <w:webHidden/>
          </w:rPr>
        </w:r>
        <w:r w:rsidR="0066657B">
          <w:rPr>
            <w:noProof/>
            <w:webHidden/>
          </w:rPr>
          <w:fldChar w:fldCharType="separate"/>
        </w:r>
        <w:r w:rsidR="0066657B">
          <w:rPr>
            <w:noProof/>
            <w:webHidden/>
          </w:rPr>
          <w:t>22</w:t>
        </w:r>
        <w:r w:rsidR="0066657B">
          <w:rPr>
            <w:noProof/>
            <w:webHidden/>
          </w:rPr>
          <w:fldChar w:fldCharType="end"/>
        </w:r>
      </w:hyperlink>
    </w:p>
    <w:p w14:paraId="0D2BC9A3" w14:textId="029AF2B5"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78" w:history="1">
        <w:r w:rsidR="0066657B" w:rsidRPr="00ED10B2">
          <w:rPr>
            <w:rStyle w:val="Hipervnculo"/>
            <w:noProof/>
            <w:lang w:val="es-ES"/>
          </w:rPr>
          <w:t>Tabla 8: Características de los cases.</w:t>
        </w:r>
        <w:r w:rsidR="0066657B">
          <w:rPr>
            <w:noProof/>
            <w:webHidden/>
          </w:rPr>
          <w:tab/>
        </w:r>
        <w:r w:rsidR="0066657B">
          <w:rPr>
            <w:noProof/>
            <w:webHidden/>
          </w:rPr>
          <w:fldChar w:fldCharType="begin"/>
        </w:r>
        <w:r w:rsidR="0066657B">
          <w:rPr>
            <w:noProof/>
            <w:webHidden/>
          </w:rPr>
          <w:instrText xml:space="preserve"> PAGEREF _Toc170228978 \h </w:instrText>
        </w:r>
        <w:r w:rsidR="0066657B">
          <w:rPr>
            <w:noProof/>
            <w:webHidden/>
          </w:rPr>
        </w:r>
        <w:r w:rsidR="0066657B">
          <w:rPr>
            <w:noProof/>
            <w:webHidden/>
          </w:rPr>
          <w:fldChar w:fldCharType="separate"/>
        </w:r>
        <w:r w:rsidR="0066657B">
          <w:rPr>
            <w:noProof/>
            <w:webHidden/>
          </w:rPr>
          <w:t>23</w:t>
        </w:r>
        <w:r w:rsidR="0066657B">
          <w:rPr>
            <w:noProof/>
            <w:webHidden/>
          </w:rPr>
          <w:fldChar w:fldCharType="end"/>
        </w:r>
      </w:hyperlink>
    </w:p>
    <w:p w14:paraId="63E32C95" w14:textId="304B419A"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79" w:history="1">
        <w:r w:rsidR="0066657B" w:rsidRPr="00ED10B2">
          <w:rPr>
            <w:rStyle w:val="Hipervnculo"/>
            <w:noProof/>
            <w:lang w:val="es-ES"/>
          </w:rPr>
          <w:t>Tabla 9: Características de los handlers.</w:t>
        </w:r>
        <w:r w:rsidR="0066657B">
          <w:rPr>
            <w:noProof/>
            <w:webHidden/>
          </w:rPr>
          <w:tab/>
        </w:r>
        <w:r w:rsidR="0066657B">
          <w:rPr>
            <w:noProof/>
            <w:webHidden/>
          </w:rPr>
          <w:fldChar w:fldCharType="begin"/>
        </w:r>
        <w:r w:rsidR="0066657B">
          <w:rPr>
            <w:noProof/>
            <w:webHidden/>
          </w:rPr>
          <w:instrText xml:space="preserve"> PAGEREF _Toc170228979 \h </w:instrText>
        </w:r>
        <w:r w:rsidR="0066657B">
          <w:rPr>
            <w:noProof/>
            <w:webHidden/>
          </w:rPr>
        </w:r>
        <w:r w:rsidR="0066657B">
          <w:rPr>
            <w:noProof/>
            <w:webHidden/>
          </w:rPr>
          <w:fldChar w:fldCharType="separate"/>
        </w:r>
        <w:r w:rsidR="0066657B">
          <w:rPr>
            <w:noProof/>
            <w:webHidden/>
          </w:rPr>
          <w:t>24</w:t>
        </w:r>
        <w:r w:rsidR="0066657B">
          <w:rPr>
            <w:noProof/>
            <w:webHidden/>
          </w:rPr>
          <w:fldChar w:fldCharType="end"/>
        </w:r>
      </w:hyperlink>
    </w:p>
    <w:p w14:paraId="1D323D14" w14:textId="1C3DB8E6"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80" w:history="1">
        <w:r w:rsidR="0066657B" w:rsidRPr="00ED10B2">
          <w:rPr>
            <w:rStyle w:val="Hipervnculo"/>
            <w:noProof/>
            <w:lang w:val="es-ES"/>
          </w:rPr>
          <w:t xml:space="preserve">Tabla 10: </w:t>
        </w:r>
        <w:r w:rsidR="0066657B" w:rsidRPr="00ED10B2">
          <w:rPr>
            <w:rStyle w:val="Hipervnculo"/>
            <w:noProof/>
          </w:rPr>
          <w:t>Características de expression.</w:t>
        </w:r>
        <w:r w:rsidR="0066657B">
          <w:rPr>
            <w:noProof/>
            <w:webHidden/>
          </w:rPr>
          <w:tab/>
        </w:r>
        <w:r w:rsidR="0066657B">
          <w:rPr>
            <w:noProof/>
            <w:webHidden/>
          </w:rPr>
          <w:fldChar w:fldCharType="begin"/>
        </w:r>
        <w:r w:rsidR="0066657B">
          <w:rPr>
            <w:noProof/>
            <w:webHidden/>
          </w:rPr>
          <w:instrText xml:space="preserve"> PAGEREF _Toc170228980 \h </w:instrText>
        </w:r>
        <w:r w:rsidR="0066657B">
          <w:rPr>
            <w:noProof/>
            <w:webHidden/>
          </w:rPr>
        </w:r>
        <w:r w:rsidR="0066657B">
          <w:rPr>
            <w:noProof/>
            <w:webHidden/>
          </w:rPr>
          <w:fldChar w:fldCharType="separate"/>
        </w:r>
        <w:r w:rsidR="0066657B">
          <w:rPr>
            <w:noProof/>
            <w:webHidden/>
          </w:rPr>
          <w:t>24</w:t>
        </w:r>
        <w:r w:rsidR="0066657B">
          <w:rPr>
            <w:noProof/>
            <w:webHidden/>
          </w:rPr>
          <w:fldChar w:fldCharType="end"/>
        </w:r>
      </w:hyperlink>
    </w:p>
    <w:p w14:paraId="2B5DDFCA" w14:textId="1865E537"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81" w:history="1">
        <w:r w:rsidR="0066657B" w:rsidRPr="00ED10B2">
          <w:rPr>
            <w:rStyle w:val="Hipervnculo"/>
            <w:noProof/>
            <w:lang w:val="es-ES"/>
          </w:rPr>
          <w:t>Tabla 11:</w:t>
        </w:r>
        <w:r w:rsidR="0066657B" w:rsidRPr="00ED10B2">
          <w:rPr>
            <w:rStyle w:val="Hipervnculo"/>
            <w:noProof/>
          </w:rPr>
          <w:t xml:space="preserve"> Características de comprehensiones.</w:t>
        </w:r>
        <w:r w:rsidR="0066657B">
          <w:rPr>
            <w:noProof/>
            <w:webHidden/>
          </w:rPr>
          <w:tab/>
        </w:r>
        <w:r w:rsidR="0066657B">
          <w:rPr>
            <w:noProof/>
            <w:webHidden/>
          </w:rPr>
          <w:fldChar w:fldCharType="begin"/>
        </w:r>
        <w:r w:rsidR="0066657B">
          <w:rPr>
            <w:noProof/>
            <w:webHidden/>
          </w:rPr>
          <w:instrText xml:space="preserve"> PAGEREF _Toc170228981 \h </w:instrText>
        </w:r>
        <w:r w:rsidR="0066657B">
          <w:rPr>
            <w:noProof/>
            <w:webHidden/>
          </w:rPr>
        </w:r>
        <w:r w:rsidR="0066657B">
          <w:rPr>
            <w:noProof/>
            <w:webHidden/>
          </w:rPr>
          <w:fldChar w:fldCharType="separate"/>
        </w:r>
        <w:r w:rsidR="0066657B">
          <w:rPr>
            <w:noProof/>
            <w:webHidden/>
          </w:rPr>
          <w:t>25</w:t>
        </w:r>
        <w:r w:rsidR="0066657B">
          <w:rPr>
            <w:noProof/>
            <w:webHidden/>
          </w:rPr>
          <w:fldChar w:fldCharType="end"/>
        </w:r>
      </w:hyperlink>
    </w:p>
    <w:p w14:paraId="4B5F12B6" w14:textId="7BA399EE"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82" w:history="1">
        <w:r w:rsidR="0066657B" w:rsidRPr="00ED10B2">
          <w:rPr>
            <w:rStyle w:val="Hipervnculo"/>
            <w:noProof/>
            <w:lang w:val="es-ES"/>
          </w:rPr>
          <w:t>Tabla 12: Características de las invocaciones a funciones.</w:t>
        </w:r>
        <w:r w:rsidR="0066657B">
          <w:rPr>
            <w:noProof/>
            <w:webHidden/>
          </w:rPr>
          <w:tab/>
        </w:r>
        <w:r w:rsidR="0066657B">
          <w:rPr>
            <w:noProof/>
            <w:webHidden/>
          </w:rPr>
          <w:fldChar w:fldCharType="begin"/>
        </w:r>
        <w:r w:rsidR="0066657B">
          <w:rPr>
            <w:noProof/>
            <w:webHidden/>
          </w:rPr>
          <w:instrText xml:space="preserve"> PAGEREF _Toc170228982 \h </w:instrText>
        </w:r>
        <w:r w:rsidR="0066657B">
          <w:rPr>
            <w:noProof/>
            <w:webHidden/>
          </w:rPr>
        </w:r>
        <w:r w:rsidR="0066657B">
          <w:rPr>
            <w:noProof/>
            <w:webHidden/>
          </w:rPr>
          <w:fldChar w:fldCharType="separate"/>
        </w:r>
        <w:r w:rsidR="0066657B">
          <w:rPr>
            <w:noProof/>
            <w:webHidden/>
          </w:rPr>
          <w:t>25</w:t>
        </w:r>
        <w:r w:rsidR="0066657B">
          <w:rPr>
            <w:noProof/>
            <w:webHidden/>
          </w:rPr>
          <w:fldChar w:fldCharType="end"/>
        </w:r>
      </w:hyperlink>
    </w:p>
    <w:p w14:paraId="195DB127" w14:textId="06E0753F"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83" w:history="1">
        <w:r w:rsidR="0066657B" w:rsidRPr="00ED10B2">
          <w:rPr>
            <w:rStyle w:val="Hipervnculo"/>
            <w:noProof/>
            <w:lang w:val="es-ES"/>
          </w:rPr>
          <w:t>Tabla 13: Características de las cadenas formateadas.</w:t>
        </w:r>
        <w:r w:rsidR="0066657B">
          <w:rPr>
            <w:noProof/>
            <w:webHidden/>
          </w:rPr>
          <w:tab/>
        </w:r>
        <w:r w:rsidR="0066657B">
          <w:rPr>
            <w:noProof/>
            <w:webHidden/>
          </w:rPr>
          <w:fldChar w:fldCharType="begin"/>
        </w:r>
        <w:r w:rsidR="0066657B">
          <w:rPr>
            <w:noProof/>
            <w:webHidden/>
          </w:rPr>
          <w:instrText xml:space="preserve"> PAGEREF _Toc170228983 \h </w:instrText>
        </w:r>
        <w:r w:rsidR="0066657B">
          <w:rPr>
            <w:noProof/>
            <w:webHidden/>
          </w:rPr>
        </w:r>
        <w:r w:rsidR="0066657B">
          <w:rPr>
            <w:noProof/>
            <w:webHidden/>
          </w:rPr>
          <w:fldChar w:fldCharType="separate"/>
        </w:r>
        <w:r w:rsidR="0066657B">
          <w:rPr>
            <w:noProof/>
            <w:webHidden/>
          </w:rPr>
          <w:t>26</w:t>
        </w:r>
        <w:r w:rsidR="0066657B">
          <w:rPr>
            <w:noProof/>
            <w:webHidden/>
          </w:rPr>
          <w:fldChar w:fldCharType="end"/>
        </w:r>
      </w:hyperlink>
    </w:p>
    <w:p w14:paraId="3A61E143" w14:textId="34FB004B"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84" w:history="1">
        <w:r w:rsidR="0066657B" w:rsidRPr="00ED10B2">
          <w:rPr>
            <w:rStyle w:val="Hipervnculo"/>
            <w:noProof/>
            <w:lang w:val="es-ES"/>
          </w:rPr>
          <w:t>Tabla 14: Características de las variables.</w:t>
        </w:r>
        <w:r w:rsidR="0066657B">
          <w:rPr>
            <w:noProof/>
            <w:webHidden/>
          </w:rPr>
          <w:tab/>
        </w:r>
        <w:r w:rsidR="0066657B">
          <w:rPr>
            <w:noProof/>
            <w:webHidden/>
          </w:rPr>
          <w:fldChar w:fldCharType="begin"/>
        </w:r>
        <w:r w:rsidR="0066657B">
          <w:rPr>
            <w:noProof/>
            <w:webHidden/>
          </w:rPr>
          <w:instrText xml:space="preserve"> PAGEREF _Toc170228984 \h </w:instrText>
        </w:r>
        <w:r w:rsidR="0066657B">
          <w:rPr>
            <w:noProof/>
            <w:webHidden/>
          </w:rPr>
        </w:r>
        <w:r w:rsidR="0066657B">
          <w:rPr>
            <w:noProof/>
            <w:webHidden/>
          </w:rPr>
          <w:fldChar w:fldCharType="separate"/>
        </w:r>
        <w:r w:rsidR="0066657B">
          <w:rPr>
            <w:noProof/>
            <w:webHidden/>
          </w:rPr>
          <w:t>26</w:t>
        </w:r>
        <w:r w:rsidR="0066657B">
          <w:rPr>
            <w:noProof/>
            <w:webHidden/>
          </w:rPr>
          <w:fldChar w:fldCharType="end"/>
        </w:r>
      </w:hyperlink>
    </w:p>
    <w:p w14:paraId="580B94BD" w14:textId="6FD62422"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85" w:history="1">
        <w:r w:rsidR="0066657B" w:rsidRPr="00ED10B2">
          <w:rPr>
            <w:rStyle w:val="Hipervnculo"/>
            <w:noProof/>
            <w:lang w:val="es-ES"/>
          </w:rPr>
          <w:t>Tabla 15: Características de los vectores.</w:t>
        </w:r>
        <w:r w:rsidR="0066657B">
          <w:rPr>
            <w:noProof/>
            <w:webHidden/>
          </w:rPr>
          <w:tab/>
        </w:r>
        <w:r w:rsidR="0066657B">
          <w:rPr>
            <w:noProof/>
            <w:webHidden/>
          </w:rPr>
          <w:fldChar w:fldCharType="begin"/>
        </w:r>
        <w:r w:rsidR="0066657B">
          <w:rPr>
            <w:noProof/>
            <w:webHidden/>
          </w:rPr>
          <w:instrText xml:space="preserve"> PAGEREF _Toc170228985 \h </w:instrText>
        </w:r>
        <w:r w:rsidR="0066657B">
          <w:rPr>
            <w:noProof/>
            <w:webHidden/>
          </w:rPr>
        </w:r>
        <w:r w:rsidR="0066657B">
          <w:rPr>
            <w:noProof/>
            <w:webHidden/>
          </w:rPr>
          <w:fldChar w:fldCharType="separate"/>
        </w:r>
        <w:r w:rsidR="0066657B">
          <w:rPr>
            <w:noProof/>
            <w:webHidden/>
          </w:rPr>
          <w:t>27</w:t>
        </w:r>
        <w:r w:rsidR="0066657B">
          <w:rPr>
            <w:noProof/>
            <w:webHidden/>
          </w:rPr>
          <w:fldChar w:fldCharType="end"/>
        </w:r>
      </w:hyperlink>
    </w:p>
    <w:p w14:paraId="4F5608DA" w14:textId="2EA0761C"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86" w:history="1">
        <w:r w:rsidR="0066657B" w:rsidRPr="00ED10B2">
          <w:rPr>
            <w:rStyle w:val="Hipervnculo"/>
            <w:noProof/>
            <w:lang w:val="es-ES"/>
          </w:rPr>
          <w:t>Tabla 16: Características de los parámetros.</w:t>
        </w:r>
        <w:r w:rsidR="0066657B">
          <w:rPr>
            <w:noProof/>
            <w:webHidden/>
          </w:rPr>
          <w:tab/>
        </w:r>
        <w:r w:rsidR="0066657B">
          <w:rPr>
            <w:noProof/>
            <w:webHidden/>
          </w:rPr>
          <w:fldChar w:fldCharType="begin"/>
        </w:r>
        <w:r w:rsidR="0066657B">
          <w:rPr>
            <w:noProof/>
            <w:webHidden/>
          </w:rPr>
          <w:instrText xml:space="preserve"> PAGEREF _Toc170228986 \h </w:instrText>
        </w:r>
        <w:r w:rsidR="0066657B">
          <w:rPr>
            <w:noProof/>
            <w:webHidden/>
          </w:rPr>
        </w:r>
        <w:r w:rsidR="0066657B">
          <w:rPr>
            <w:noProof/>
            <w:webHidden/>
          </w:rPr>
          <w:fldChar w:fldCharType="separate"/>
        </w:r>
        <w:r w:rsidR="0066657B">
          <w:rPr>
            <w:noProof/>
            <w:webHidden/>
          </w:rPr>
          <w:t>27</w:t>
        </w:r>
        <w:r w:rsidR="0066657B">
          <w:rPr>
            <w:noProof/>
            <w:webHidden/>
          </w:rPr>
          <w:fldChar w:fldCharType="end"/>
        </w:r>
      </w:hyperlink>
    </w:p>
    <w:p w14:paraId="329E6624" w14:textId="3CB08292"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87" w:history="1">
        <w:r w:rsidR="0066657B" w:rsidRPr="00ED10B2">
          <w:rPr>
            <w:rStyle w:val="Hipervnculo"/>
            <w:noProof/>
            <w:lang w:val="es-ES"/>
          </w:rPr>
          <w:t>Tabla 17: Número de Nodos de los ASTs</w:t>
        </w:r>
        <w:r w:rsidR="0066657B">
          <w:rPr>
            <w:noProof/>
            <w:webHidden/>
          </w:rPr>
          <w:tab/>
        </w:r>
        <w:r w:rsidR="0066657B">
          <w:rPr>
            <w:noProof/>
            <w:webHidden/>
          </w:rPr>
          <w:fldChar w:fldCharType="begin"/>
        </w:r>
        <w:r w:rsidR="0066657B">
          <w:rPr>
            <w:noProof/>
            <w:webHidden/>
          </w:rPr>
          <w:instrText xml:space="preserve"> PAGEREF _Toc170228987 \h </w:instrText>
        </w:r>
        <w:r w:rsidR="0066657B">
          <w:rPr>
            <w:noProof/>
            <w:webHidden/>
          </w:rPr>
        </w:r>
        <w:r w:rsidR="0066657B">
          <w:rPr>
            <w:noProof/>
            <w:webHidden/>
          </w:rPr>
          <w:fldChar w:fldCharType="separate"/>
        </w:r>
        <w:r w:rsidR="0066657B">
          <w:rPr>
            <w:noProof/>
            <w:webHidden/>
          </w:rPr>
          <w:t>30</w:t>
        </w:r>
        <w:r w:rsidR="0066657B">
          <w:rPr>
            <w:noProof/>
            <w:webHidden/>
          </w:rPr>
          <w:fldChar w:fldCharType="end"/>
        </w:r>
      </w:hyperlink>
    </w:p>
    <w:p w14:paraId="01C14FD8" w14:textId="3260A536"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88" w:history="1">
        <w:r w:rsidR="0066657B" w:rsidRPr="00ED10B2">
          <w:rPr>
            <w:rStyle w:val="Hipervnculo"/>
            <w:noProof/>
            <w:lang w:val="es-ES"/>
          </w:rPr>
          <w:t>Tabla 18: Planificación del Proyecto</w:t>
        </w:r>
        <w:r w:rsidR="0066657B">
          <w:rPr>
            <w:noProof/>
            <w:webHidden/>
          </w:rPr>
          <w:tab/>
        </w:r>
        <w:r w:rsidR="0066657B">
          <w:rPr>
            <w:noProof/>
            <w:webHidden/>
          </w:rPr>
          <w:fldChar w:fldCharType="begin"/>
        </w:r>
        <w:r w:rsidR="0066657B">
          <w:rPr>
            <w:noProof/>
            <w:webHidden/>
          </w:rPr>
          <w:instrText xml:space="preserve"> PAGEREF _Toc170228988 \h </w:instrText>
        </w:r>
        <w:r w:rsidR="0066657B">
          <w:rPr>
            <w:noProof/>
            <w:webHidden/>
          </w:rPr>
        </w:r>
        <w:r w:rsidR="0066657B">
          <w:rPr>
            <w:noProof/>
            <w:webHidden/>
          </w:rPr>
          <w:fldChar w:fldCharType="separate"/>
        </w:r>
        <w:r w:rsidR="0066657B">
          <w:rPr>
            <w:noProof/>
            <w:webHidden/>
          </w:rPr>
          <w:t>39</w:t>
        </w:r>
        <w:r w:rsidR="0066657B">
          <w:rPr>
            <w:noProof/>
            <w:webHidden/>
          </w:rPr>
          <w:fldChar w:fldCharType="end"/>
        </w:r>
      </w:hyperlink>
    </w:p>
    <w:p w14:paraId="7020BFFF" w14:textId="774E6809"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89" w:history="1">
        <w:r w:rsidR="0066657B" w:rsidRPr="00ED10B2">
          <w:rPr>
            <w:rStyle w:val="Hipervnculo"/>
            <w:noProof/>
            <w:lang w:val="es-ES"/>
          </w:rPr>
          <w:t>Tabla 19: Precio por hora investigador</w:t>
        </w:r>
        <w:r w:rsidR="0066657B">
          <w:rPr>
            <w:noProof/>
            <w:webHidden/>
          </w:rPr>
          <w:tab/>
        </w:r>
        <w:r w:rsidR="0066657B">
          <w:rPr>
            <w:noProof/>
            <w:webHidden/>
          </w:rPr>
          <w:fldChar w:fldCharType="begin"/>
        </w:r>
        <w:r w:rsidR="0066657B">
          <w:rPr>
            <w:noProof/>
            <w:webHidden/>
          </w:rPr>
          <w:instrText xml:space="preserve"> PAGEREF _Toc170228989 \h </w:instrText>
        </w:r>
        <w:r w:rsidR="0066657B">
          <w:rPr>
            <w:noProof/>
            <w:webHidden/>
          </w:rPr>
        </w:r>
        <w:r w:rsidR="0066657B">
          <w:rPr>
            <w:noProof/>
            <w:webHidden/>
          </w:rPr>
          <w:fldChar w:fldCharType="separate"/>
        </w:r>
        <w:r w:rsidR="0066657B">
          <w:rPr>
            <w:noProof/>
            <w:webHidden/>
          </w:rPr>
          <w:t>40</w:t>
        </w:r>
        <w:r w:rsidR="0066657B">
          <w:rPr>
            <w:noProof/>
            <w:webHidden/>
          </w:rPr>
          <w:fldChar w:fldCharType="end"/>
        </w:r>
      </w:hyperlink>
    </w:p>
    <w:p w14:paraId="33729220" w14:textId="6978C261"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90" w:history="1">
        <w:r w:rsidR="0066657B" w:rsidRPr="00ED10B2">
          <w:rPr>
            <w:rStyle w:val="Hipervnculo"/>
            <w:noProof/>
            <w:lang w:val="es-ES"/>
          </w:rPr>
          <w:t>Tabla 20: Precio por hora programador</w:t>
        </w:r>
        <w:r w:rsidR="0066657B">
          <w:rPr>
            <w:noProof/>
            <w:webHidden/>
          </w:rPr>
          <w:tab/>
        </w:r>
        <w:r w:rsidR="0066657B">
          <w:rPr>
            <w:noProof/>
            <w:webHidden/>
          </w:rPr>
          <w:fldChar w:fldCharType="begin"/>
        </w:r>
        <w:r w:rsidR="0066657B">
          <w:rPr>
            <w:noProof/>
            <w:webHidden/>
          </w:rPr>
          <w:instrText xml:space="preserve"> PAGEREF _Toc170228990 \h </w:instrText>
        </w:r>
        <w:r w:rsidR="0066657B">
          <w:rPr>
            <w:noProof/>
            <w:webHidden/>
          </w:rPr>
        </w:r>
        <w:r w:rsidR="0066657B">
          <w:rPr>
            <w:noProof/>
            <w:webHidden/>
          </w:rPr>
          <w:fldChar w:fldCharType="separate"/>
        </w:r>
        <w:r w:rsidR="0066657B">
          <w:rPr>
            <w:noProof/>
            <w:webHidden/>
          </w:rPr>
          <w:t>40</w:t>
        </w:r>
        <w:r w:rsidR="0066657B">
          <w:rPr>
            <w:noProof/>
            <w:webHidden/>
          </w:rPr>
          <w:fldChar w:fldCharType="end"/>
        </w:r>
      </w:hyperlink>
    </w:p>
    <w:p w14:paraId="4D5CA32D" w14:textId="784CE320"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91" w:history="1">
        <w:r w:rsidR="0066657B" w:rsidRPr="00ED10B2">
          <w:rPr>
            <w:rStyle w:val="Hipervnculo"/>
            <w:noProof/>
            <w:lang w:val="es-ES"/>
          </w:rPr>
          <w:t>Tabla 21: Precios por unidad de trabajo. Parte 1: Trabajo Relacionado</w:t>
        </w:r>
        <w:r w:rsidR="0066657B">
          <w:rPr>
            <w:noProof/>
            <w:webHidden/>
          </w:rPr>
          <w:tab/>
        </w:r>
        <w:r w:rsidR="0066657B">
          <w:rPr>
            <w:noProof/>
            <w:webHidden/>
          </w:rPr>
          <w:fldChar w:fldCharType="begin"/>
        </w:r>
        <w:r w:rsidR="0066657B">
          <w:rPr>
            <w:noProof/>
            <w:webHidden/>
          </w:rPr>
          <w:instrText xml:space="preserve"> PAGEREF _Toc170228991 \h </w:instrText>
        </w:r>
        <w:r w:rsidR="0066657B">
          <w:rPr>
            <w:noProof/>
            <w:webHidden/>
          </w:rPr>
        </w:r>
        <w:r w:rsidR="0066657B">
          <w:rPr>
            <w:noProof/>
            <w:webHidden/>
          </w:rPr>
          <w:fldChar w:fldCharType="separate"/>
        </w:r>
        <w:r w:rsidR="0066657B">
          <w:rPr>
            <w:noProof/>
            <w:webHidden/>
          </w:rPr>
          <w:t>40</w:t>
        </w:r>
        <w:r w:rsidR="0066657B">
          <w:rPr>
            <w:noProof/>
            <w:webHidden/>
          </w:rPr>
          <w:fldChar w:fldCharType="end"/>
        </w:r>
      </w:hyperlink>
    </w:p>
    <w:p w14:paraId="75ECCF1C" w14:textId="097037AC"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92" w:history="1">
        <w:r w:rsidR="0066657B" w:rsidRPr="00ED10B2">
          <w:rPr>
            <w:rStyle w:val="Hipervnculo"/>
            <w:noProof/>
            <w:lang w:val="es-ES_tradnl"/>
          </w:rPr>
          <w:t>Tabla 22:</w:t>
        </w:r>
        <w:r w:rsidR="0066657B" w:rsidRPr="00ED10B2">
          <w:rPr>
            <w:rStyle w:val="Hipervnculo"/>
            <w:noProof/>
            <w:lang w:val="es-ES"/>
          </w:rPr>
          <w:t xml:space="preserve"> Precios por unidad de trabajo. Parte 2: Elección de tecnologías</w:t>
        </w:r>
        <w:r w:rsidR="0066657B">
          <w:rPr>
            <w:noProof/>
            <w:webHidden/>
          </w:rPr>
          <w:tab/>
        </w:r>
        <w:r w:rsidR="0066657B">
          <w:rPr>
            <w:noProof/>
            <w:webHidden/>
          </w:rPr>
          <w:fldChar w:fldCharType="begin"/>
        </w:r>
        <w:r w:rsidR="0066657B">
          <w:rPr>
            <w:noProof/>
            <w:webHidden/>
          </w:rPr>
          <w:instrText xml:space="preserve"> PAGEREF _Toc170228992 \h </w:instrText>
        </w:r>
        <w:r w:rsidR="0066657B">
          <w:rPr>
            <w:noProof/>
            <w:webHidden/>
          </w:rPr>
        </w:r>
        <w:r w:rsidR="0066657B">
          <w:rPr>
            <w:noProof/>
            <w:webHidden/>
          </w:rPr>
          <w:fldChar w:fldCharType="separate"/>
        </w:r>
        <w:r w:rsidR="0066657B">
          <w:rPr>
            <w:noProof/>
            <w:webHidden/>
          </w:rPr>
          <w:t>40</w:t>
        </w:r>
        <w:r w:rsidR="0066657B">
          <w:rPr>
            <w:noProof/>
            <w:webHidden/>
          </w:rPr>
          <w:fldChar w:fldCharType="end"/>
        </w:r>
      </w:hyperlink>
    </w:p>
    <w:p w14:paraId="18D2563E" w14:textId="6EF0640E"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93" w:history="1">
        <w:r w:rsidR="0066657B" w:rsidRPr="00ED10B2">
          <w:rPr>
            <w:rStyle w:val="Hipervnculo"/>
            <w:noProof/>
            <w:lang w:val="es-ES_tradnl"/>
          </w:rPr>
          <w:t>Tabla 23:</w:t>
        </w:r>
        <w:r w:rsidR="0066657B" w:rsidRPr="00ED10B2">
          <w:rPr>
            <w:rStyle w:val="Hipervnculo"/>
            <w:noProof/>
            <w:lang w:val="es-ES"/>
          </w:rPr>
          <w:t xml:space="preserve"> Precios por unidad de trabajo. Parte 3: Diseño de la arquitectura</w:t>
        </w:r>
        <w:r w:rsidR="0066657B">
          <w:rPr>
            <w:noProof/>
            <w:webHidden/>
          </w:rPr>
          <w:tab/>
        </w:r>
        <w:r w:rsidR="0066657B">
          <w:rPr>
            <w:noProof/>
            <w:webHidden/>
          </w:rPr>
          <w:fldChar w:fldCharType="begin"/>
        </w:r>
        <w:r w:rsidR="0066657B">
          <w:rPr>
            <w:noProof/>
            <w:webHidden/>
          </w:rPr>
          <w:instrText xml:space="preserve"> PAGEREF _Toc170228993 \h </w:instrText>
        </w:r>
        <w:r w:rsidR="0066657B">
          <w:rPr>
            <w:noProof/>
            <w:webHidden/>
          </w:rPr>
        </w:r>
        <w:r w:rsidR="0066657B">
          <w:rPr>
            <w:noProof/>
            <w:webHidden/>
          </w:rPr>
          <w:fldChar w:fldCharType="separate"/>
        </w:r>
        <w:r w:rsidR="0066657B">
          <w:rPr>
            <w:noProof/>
            <w:webHidden/>
          </w:rPr>
          <w:t>40</w:t>
        </w:r>
        <w:r w:rsidR="0066657B">
          <w:rPr>
            <w:noProof/>
            <w:webHidden/>
          </w:rPr>
          <w:fldChar w:fldCharType="end"/>
        </w:r>
      </w:hyperlink>
    </w:p>
    <w:p w14:paraId="58433FBF" w14:textId="010056DA"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94" w:history="1">
        <w:r w:rsidR="0066657B" w:rsidRPr="00ED10B2">
          <w:rPr>
            <w:rStyle w:val="Hipervnculo"/>
            <w:noProof/>
            <w:lang w:val="es-ES_tradnl"/>
          </w:rPr>
          <w:t>Tabla 24:</w:t>
        </w:r>
        <w:r w:rsidR="0066657B" w:rsidRPr="00ED10B2">
          <w:rPr>
            <w:rStyle w:val="Hipervnculo"/>
            <w:noProof/>
            <w:lang w:val="es-ES"/>
          </w:rPr>
          <w:t xml:space="preserve"> Precios por unidad de trabajo. Parte 4: Desarrollo del programa</w:t>
        </w:r>
        <w:r w:rsidR="0066657B">
          <w:rPr>
            <w:noProof/>
            <w:webHidden/>
          </w:rPr>
          <w:tab/>
        </w:r>
        <w:r w:rsidR="0066657B">
          <w:rPr>
            <w:noProof/>
            <w:webHidden/>
          </w:rPr>
          <w:fldChar w:fldCharType="begin"/>
        </w:r>
        <w:r w:rsidR="0066657B">
          <w:rPr>
            <w:noProof/>
            <w:webHidden/>
          </w:rPr>
          <w:instrText xml:space="preserve"> PAGEREF _Toc170228994 \h </w:instrText>
        </w:r>
        <w:r w:rsidR="0066657B">
          <w:rPr>
            <w:noProof/>
            <w:webHidden/>
          </w:rPr>
        </w:r>
        <w:r w:rsidR="0066657B">
          <w:rPr>
            <w:noProof/>
            <w:webHidden/>
          </w:rPr>
          <w:fldChar w:fldCharType="separate"/>
        </w:r>
        <w:r w:rsidR="0066657B">
          <w:rPr>
            <w:noProof/>
            <w:webHidden/>
          </w:rPr>
          <w:t>41</w:t>
        </w:r>
        <w:r w:rsidR="0066657B">
          <w:rPr>
            <w:noProof/>
            <w:webHidden/>
          </w:rPr>
          <w:fldChar w:fldCharType="end"/>
        </w:r>
      </w:hyperlink>
    </w:p>
    <w:p w14:paraId="26F15735" w14:textId="36201764"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95" w:history="1">
        <w:r w:rsidR="0066657B" w:rsidRPr="00ED10B2">
          <w:rPr>
            <w:rStyle w:val="Hipervnculo"/>
            <w:noProof/>
            <w:lang w:val="es-ES_tradnl"/>
          </w:rPr>
          <w:t>Tabla 25:</w:t>
        </w:r>
        <w:r w:rsidR="0066657B" w:rsidRPr="00ED10B2">
          <w:rPr>
            <w:rStyle w:val="Hipervnculo"/>
            <w:noProof/>
            <w:lang w:val="es-ES"/>
          </w:rPr>
          <w:t xml:space="preserve"> Precios por unidad de trabajo. Parte 5: Desarrollo de la interfaz a la BD</w:t>
        </w:r>
        <w:r w:rsidR="0066657B">
          <w:rPr>
            <w:noProof/>
            <w:webHidden/>
          </w:rPr>
          <w:tab/>
        </w:r>
        <w:r w:rsidR="0066657B">
          <w:rPr>
            <w:noProof/>
            <w:webHidden/>
          </w:rPr>
          <w:fldChar w:fldCharType="begin"/>
        </w:r>
        <w:r w:rsidR="0066657B">
          <w:rPr>
            <w:noProof/>
            <w:webHidden/>
          </w:rPr>
          <w:instrText xml:space="preserve"> PAGEREF _Toc170228995 \h </w:instrText>
        </w:r>
        <w:r w:rsidR="0066657B">
          <w:rPr>
            <w:noProof/>
            <w:webHidden/>
          </w:rPr>
        </w:r>
        <w:r w:rsidR="0066657B">
          <w:rPr>
            <w:noProof/>
            <w:webHidden/>
          </w:rPr>
          <w:fldChar w:fldCharType="separate"/>
        </w:r>
        <w:r w:rsidR="0066657B">
          <w:rPr>
            <w:noProof/>
            <w:webHidden/>
          </w:rPr>
          <w:t>41</w:t>
        </w:r>
        <w:r w:rsidR="0066657B">
          <w:rPr>
            <w:noProof/>
            <w:webHidden/>
          </w:rPr>
          <w:fldChar w:fldCharType="end"/>
        </w:r>
      </w:hyperlink>
    </w:p>
    <w:p w14:paraId="13AB5769" w14:textId="7A276326"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96" w:history="1">
        <w:r w:rsidR="0066657B" w:rsidRPr="00ED10B2">
          <w:rPr>
            <w:rStyle w:val="Hipervnculo"/>
            <w:noProof/>
            <w:lang w:val="es-ES_tradnl"/>
          </w:rPr>
          <w:t>Tabla 26</w:t>
        </w:r>
        <w:r w:rsidR="0066657B" w:rsidRPr="00ED10B2">
          <w:rPr>
            <w:rStyle w:val="Hipervnculo"/>
            <w:noProof/>
            <w:lang w:val="es-ES"/>
          </w:rPr>
          <w:t>: Precios por unidad de trabajo. Parte 6: Creación y configuración del entorno</w:t>
        </w:r>
        <w:r w:rsidR="0066657B">
          <w:rPr>
            <w:noProof/>
            <w:webHidden/>
          </w:rPr>
          <w:tab/>
        </w:r>
        <w:r w:rsidR="0066657B">
          <w:rPr>
            <w:noProof/>
            <w:webHidden/>
          </w:rPr>
          <w:fldChar w:fldCharType="begin"/>
        </w:r>
        <w:r w:rsidR="0066657B">
          <w:rPr>
            <w:noProof/>
            <w:webHidden/>
          </w:rPr>
          <w:instrText xml:space="preserve"> PAGEREF _Toc170228996 \h </w:instrText>
        </w:r>
        <w:r w:rsidR="0066657B">
          <w:rPr>
            <w:noProof/>
            <w:webHidden/>
          </w:rPr>
        </w:r>
        <w:r w:rsidR="0066657B">
          <w:rPr>
            <w:noProof/>
            <w:webHidden/>
          </w:rPr>
          <w:fldChar w:fldCharType="separate"/>
        </w:r>
        <w:r w:rsidR="0066657B">
          <w:rPr>
            <w:noProof/>
            <w:webHidden/>
          </w:rPr>
          <w:t>41</w:t>
        </w:r>
        <w:r w:rsidR="0066657B">
          <w:rPr>
            <w:noProof/>
            <w:webHidden/>
          </w:rPr>
          <w:fldChar w:fldCharType="end"/>
        </w:r>
      </w:hyperlink>
    </w:p>
    <w:p w14:paraId="2F4511BD" w14:textId="0DD4BE9F"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97" w:history="1">
        <w:r w:rsidR="0066657B" w:rsidRPr="00ED10B2">
          <w:rPr>
            <w:rStyle w:val="Hipervnculo"/>
            <w:noProof/>
            <w:lang w:val="es-ES_tradnl"/>
          </w:rPr>
          <w:t>Tabla 27:</w:t>
        </w:r>
        <w:r w:rsidR="0066657B" w:rsidRPr="00ED10B2">
          <w:rPr>
            <w:rStyle w:val="Hipervnculo"/>
            <w:noProof/>
            <w:lang w:val="es-ES"/>
          </w:rPr>
          <w:t xml:space="preserve"> Precios por unidad de trabajo. Parte 7: Integración de las partes</w:t>
        </w:r>
        <w:r w:rsidR="0066657B">
          <w:rPr>
            <w:noProof/>
            <w:webHidden/>
          </w:rPr>
          <w:tab/>
        </w:r>
        <w:r w:rsidR="0066657B">
          <w:rPr>
            <w:noProof/>
            <w:webHidden/>
          </w:rPr>
          <w:fldChar w:fldCharType="begin"/>
        </w:r>
        <w:r w:rsidR="0066657B">
          <w:rPr>
            <w:noProof/>
            <w:webHidden/>
          </w:rPr>
          <w:instrText xml:space="preserve"> PAGEREF _Toc170228997 \h </w:instrText>
        </w:r>
        <w:r w:rsidR="0066657B">
          <w:rPr>
            <w:noProof/>
            <w:webHidden/>
          </w:rPr>
        </w:r>
        <w:r w:rsidR="0066657B">
          <w:rPr>
            <w:noProof/>
            <w:webHidden/>
          </w:rPr>
          <w:fldChar w:fldCharType="separate"/>
        </w:r>
        <w:r w:rsidR="0066657B">
          <w:rPr>
            <w:noProof/>
            <w:webHidden/>
          </w:rPr>
          <w:t>41</w:t>
        </w:r>
        <w:r w:rsidR="0066657B">
          <w:rPr>
            <w:noProof/>
            <w:webHidden/>
          </w:rPr>
          <w:fldChar w:fldCharType="end"/>
        </w:r>
      </w:hyperlink>
    </w:p>
    <w:p w14:paraId="07C65B27" w14:textId="409BB04D"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98" w:history="1">
        <w:r w:rsidR="0066657B" w:rsidRPr="00ED10B2">
          <w:rPr>
            <w:rStyle w:val="Hipervnculo"/>
            <w:noProof/>
            <w:lang w:val="es-ES_tradnl"/>
          </w:rPr>
          <w:t>Tabla 28:</w:t>
        </w:r>
        <w:r w:rsidR="0066657B" w:rsidRPr="00ED10B2">
          <w:rPr>
            <w:rStyle w:val="Hipervnculo"/>
            <w:noProof/>
            <w:lang w:val="es-ES"/>
          </w:rPr>
          <w:t xml:space="preserve"> Precios por unidad de trabajo. Parte 8: Testing y corección de errores I</w:t>
        </w:r>
        <w:r w:rsidR="0066657B">
          <w:rPr>
            <w:noProof/>
            <w:webHidden/>
          </w:rPr>
          <w:tab/>
        </w:r>
        <w:r w:rsidR="0066657B">
          <w:rPr>
            <w:noProof/>
            <w:webHidden/>
          </w:rPr>
          <w:fldChar w:fldCharType="begin"/>
        </w:r>
        <w:r w:rsidR="0066657B">
          <w:rPr>
            <w:noProof/>
            <w:webHidden/>
          </w:rPr>
          <w:instrText xml:space="preserve"> PAGEREF _Toc170228998 \h </w:instrText>
        </w:r>
        <w:r w:rsidR="0066657B">
          <w:rPr>
            <w:noProof/>
            <w:webHidden/>
          </w:rPr>
        </w:r>
        <w:r w:rsidR="0066657B">
          <w:rPr>
            <w:noProof/>
            <w:webHidden/>
          </w:rPr>
          <w:fldChar w:fldCharType="separate"/>
        </w:r>
        <w:r w:rsidR="0066657B">
          <w:rPr>
            <w:noProof/>
            <w:webHidden/>
          </w:rPr>
          <w:t>41</w:t>
        </w:r>
        <w:r w:rsidR="0066657B">
          <w:rPr>
            <w:noProof/>
            <w:webHidden/>
          </w:rPr>
          <w:fldChar w:fldCharType="end"/>
        </w:r>
      </w:hyperlink>
    </w:p>
    <w:p w14:paraId="5FA39253" w14:textId="2E82D9CA"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8999" w:history="1">
        <w:r w:rsidR="0066657B" w:rsidRPr="00ED10B2">
          <w:rPr>
            <w:rStyle w:val="Hipervnculo"/>
            <w:noProof/>
            <w:lang w:val="es-ES_tradnl"/>
          </w:rPr>
          <w:t>Tabla 29:</w:t>
        </w:r>
        <w:r w:rsidR="0066657B" w:rsidRPr="00ED10B2">
          <w:rPr>
            <w:rStyle w:val="Hipervnculo"/>
            <w:noProof/>
            <w:lang w:val="es-ES"/>
          </w:rPr>
          <w:t xml:space="preserve"> Precios por unidad de trabajo. Parte 9: Obtención de programas</w:t>
        </w:r>
        <w:r w:rsidR="0066657B">
          <w:rPr>
            <w:noProof/>
            <w:webHidden/>
          </w:rPr>
          <w:tab/>
        </w:r>
        <w:r w:rsidR="0066657B">
          <w:rPr>
            <w:noProof/>
            <w:webHidden/>
          </w:rPr>
          <w:fldChar w:fldCharType="begin"/>
        </w:r>
        <w:r w:rsidR="0066657B">
          <w:rPr>
            <w:noProof/>
            <w:webHidden/>
          </w:rPr>
          <w:instrText xml:space="preserve"> PAGEREF _Toc170228999 \h </w:instrText>
        </w:r>
        <w:r w:rsidR="0066657B">
          <w:rPr>
            <w:noProof/>
            <w:webHidden/>
          </w:rPr>
        </w:r>
        <w:r w:rsidR="0066657B">
          <w:rPr>
            <w:noProof/>
            <w:webHidden/>
          </w:rPr>
          <w:fldChar w:fldCharType="separate"/>
        </w:r>
        <w:r w:rsidR="0066657B">
          <w:rPr>
            <w:noProof/>
            <w:webHidden/>
          </w:rPr>
          <w:t>41</w:t>
        </w:r>
        <w:r w:rsidR="0066657B">
          <w:rPr>
            <w:noProof/>
            <w:webHidden/>
          </w:rPr>
          <w:fldChar w:fldCharType="end"/>
        </w:r>
      </w:hyperlink>
    </w:p>
    <w:p w14:paraId="21316BF8" w14:textId="1FF07EC5"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9000" w:history="1">
        <w:r w:rsidR="0066657B" w:rsidRPr="00ED10B2">
          <w:rPr>
            <w:rStyle w:val="Hipervnculo"/>
            <w:noProof/>
            <w:lang w:val="es-ES_tradnl"/>
          </w:rPr>
          <w:t>Tabla 30:</w:t>
        </w:r>
        <w:r w:rsidR="0066657B" w:rsidRPr="00ED10B2">
          <w:rPr>
            <w:rStyle w:val="Hipervnculo"/>
            <w:noProof/>
            <w:lang w:val="es-ES"/>
          </w:rPr>
          <w:t xml:space="preserve"> Precios por unidad de trabajo. Parte 10: Ejecución del programa</w:t>
        </w:r>
        <w:r w:rsidR="0066657B">
          <w:rPr>
            <w:noProof/>
            <w:webHidden/>
          </w:rPr>
          <w:tab/>
        </w:r>
        <w:r w:rsidR="0066657B">
          <w:rPr>
            <w:noProof/>
            <w:webHidden/>
          </w:rPr>
          <w:fldChar w:fldCharType="begin"/>
        </w:r>
        <w:r w:rsidR="0066657B">
          <w:rPr>
            <w:noProof/>
            <w:webHidden/>
          </w:rPr>
          <w:instrText xml:space="preserve"> PAGEREF _Toc170229000 \h </w:instrText>
        </w:r>
        <w:r w:rsidR="0066657B">
          <w:rPr>
            <w:noProof/>
            <w:webHidden/>
          </w:rPr>
        </w:r>
        <w:r w:rsidR="0066657B">
          <w:rPr>
            <w:noProof/>
            <w:webHidden/>
          </w:rPr>
          <w:fldChar w:fldCharType="separate"/>
        </w:r>
        <w:r w:rsidR="0066657B">
          <w:rPr>
            <w:noProof/>
            <w:webHidden/>
          </w:rPr>
          <w:t>42</w:t>
        </w:r>
        <w:r w:rsidR="0066657B">
          <w:rPr>
            <w:noProof/>
            <w:webHidden/>
          </w:rPr>
          <w:fldChar w:fldCharType="end"/>
        </w:r>
      </w:hyperlink>
    </w:p>
    <w:p w14:paraId="0007DF91" w14:textId="1960A222"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9001" w:history="1">
        <w:r w:rsidR="0066657B" w:rsidRPr="00ED10B2">
          <w:rPr>
            <w:rStyle w:val="Hipervnculo"/>
            <w:noProof/>
            <w:lang w:val="es-ES_tradnl"/>
          </w:rPr>
          <w:t>Tabla 31:</w:t>
        </w:r>
        <w:r w:rsidR="0066657B" w:rsidRPr="00ED10B2">
          <w:rPr>
            <w:rStyle w:val="Hipervnculo"/>
            <w:noProof/>
            <w:lang w:val="es-ES"/>
          </w:rPr>
          <w:t xml:space="preserve"> Precios por unidad de trabajo. Parte 11: Testing y corrección de errores II</w:t>
        </w:r>
        <w:r w:rsidR="0066657B">
          <w:rPr>
            <w:noProof/>
            <w:webHidden/>
          </w:rPr>
          <w:tab/>
        </w:r>
        <w:r w:rsidR="0066657B">
          <w:rPr>
            <w:noProof/>
            <w:webHidden/>
          </w:rPr>
          <w:fldChar w:fldCharType="begin"/>
        </w:r>
        <w:r w:rsidR="0066657B">
          <w:rPr>
            <w:noProof/>
            <w:webHidden/>
          </w:rPr>
          <w:instrText xml:space="preserve"> PAGEREF _Toc170229001 \h </w:instrText>
        </w:r>
        <w:r w:rsidR="0066657B">
          <w:rPr>
            <w:noProof/>
            <w:webHidden/>
          </w:rPr>
        </w:r>
        <w:r w:rsidR="0066657B">
          <w:rPr>
            <w:noProof/>
            <w:webHidden/>
          </w:rPr>
          <w:fldChar w:fldCharType="separate"/>
        </w:r>
        <w:r w:rsidR="0066657B">
          <w:rPr>
            <w:noProof/>
            <w:webHidden/>
          </w:rPr>
          <w:t>42</w:t>
        </w:r>
        <w:r w:rsidR="0066657B">
          <w:rPr>
            <w:noProof/>
            <w:webHidden/>
          </w:rPr>
          <w:fldChar w:fldCharType="end"/>
        </w:r>
      </w:hyperlink>
    </w:p>
    <w:p w14:paraId="49186251" w14:textId="3B522856"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9002" w:history="1">
        <w:r w:rsidR="0066657B" w:rsidRPr="00ED10B2">
          <w:rPr>
            <w:rStyle w:val="Hipervnculo"/>
            <w:noProof/>
            <w:lang w:val="es-ES_tradnl"/>
          </w:rPr>
          <w:t>Tabla 32:</w:t>
        </w:r>
        <w:r w:rsidR="0066657B" w:rsidRPr="00ED10B2">
          <w:rPr>
            <w:rStyle w:val="Hipervnculo"/>
            <w:noProof/>
            <w:lang w:val="es-ES"/>
          </w:rPr>
          <w:t xml:space="preserve"> Precios por unidad de trabajo. Parte 12: Análisis del dataset</w:t>
        </w:r>
        <w:r w:rsidR="0066657B">
          <w:rPr>
            <w:noProof/>
            <w:webHidden/>
          </w:rPr>
          <w:tab/>
        </w:r>
        <w:r w:rsidR="0066657B">
          <w:rPr>
            <w:noProof/>
            <w:webHidden/>
          </w:rPr>
          <w:fldChar w:fldCharType="begin"/>
        </w:r>
        <w:r w:rsidR="0066657B">
          <w:rPr>
            <w:noProof/>
            <w:webHidden/>
          </w:rPr>
          <w:instrText xml:space="preserve"> PAGEREF _Toc170229002 \h </w:instrText>
        </w:r>
        <w:r w:rsidR="0066657B">
          <w:rPr>
            <w:noProof/>
            <w:webHidden/>
          </w:rPr>
        </w:r>
        <w:r w:rsidR="0066657B">
          <w:rPr>
            <w:noProof/>
            <w:webHidden/>
          </w:rPr>
          <w:fldChar w:fldCharType="separate"/>
        </w:r>
        <w:r w:rsidR="0066657B">
          <w:rPr>
            <w:noProof/>
            <w:webHidden/>
          </w:rPr>
          <w:t>42</w:t>
        </w:r>
        <w:r w:rsidR="0066657B">
          <w:rPr>
            <w:noProof/>
            <w:webHidden/>
          </w:rPr>
          <w:fldChar w:fldCharType="end"/>
        </w:r>
      </w:hyperlink>
    </w:p>
    <w:p w14:paraId="47809073" w14:textId="6AF01251"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9003" w:history="1">
        <w:r w:rsidR="0066657B" w:rsidRPr="00ED10B2">
          <w:rPr>
            <w:rStyle w:val="Hipervnculo"/>
            <w:noProof/>
            <w:lang w:val="es-ES_tradnl"/>
          </w:rPr>
          <w:t>Tabla 33:</w:t>
        </w:r>
        <w:r w:rsidR="0066657B" w:rsidRPr="00ED10B2">
          <w:rPr>
            <w:rStyle w:val="Hipervnculo"/>
            <w:noProof/>
            <w:lang w:val="es-ES"/>
          </w:rPr>
          <w:t xml:space="preserve"> Precios por unidad de trabajo. Parte 13: Testing y corrección de errores III</w:t>
        </w:r>
        <w:r w:rsidR="0066657B">
          <w:rPr>
            <w:noProof/>
            <w:webHidden/>
          </w:rPr>
          <w:tab/>
        </w:r>
        <w:r w:rsidR="0066657B">
          <w:rPr>
            <w:noProof/>
            <w:webHidden/>
          </w:rPr>
          <w:fldChar w:fldCharType="begin"/>
        </w:r>
        <w:r w:rsidR="0066657B">
          <w:rPr>
            <w:noProof/>
            <w:webHidden/>
          </w:rPr>
          <w:instrText xml:space="preserve"> PAGEREF _Toc170229003 \h </w:instrText>
        </w:r>
        <w:r w:rsidR="0066657B">
          <w:rPr>
            <w:noProof/>
            <w:webHidden/>
          </w:rPr>
        </w:r>
        <w:r w:rsidR="0066657B">
          <w:rPr>
            <w:noProof/>
            <w:webHidden/>
          </w:rPr>
          <w:fldChar w:fldCharType="separate"/>
        </w:r>
        <w:r w:rsidR="0066657B">
          <w:rPr>
            <w:noProof/>
            <w:webHidden/>
          </w:rPr>
          <w:t>42</w:t>
        </w:r>
        <w:r w:rsidR="0066657B">
          <w:rPr>
            <w:noProof/>
            <w:webHidden/>
          </w:rPr>
          <w:fldChar w:fldCharType="end"/>
        </w:r>
      </w:hyperlink>
    </w:p>
    <w:p w14:paraId="2A3256C8" w14:textId="18329ADF"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9004" w:history="1">
        <w:r w:rsidR="0066657B" w:rsidRPr="00ED10B2">
          <w:rPr>
            <w:rStyle w:val="Hipervnculo"/>
            <w:noProof/>
            <w:lang w:val="es-ES"/>
          </w:rPr>
          <w:t>Tabla 34: Precios por unidad de trabajo. Parte 14: Documentación del proyecto</w:t>
        </w:r>
        <w:r w:rsidR="0066657B">
          <w:rPr>
            <w:noProof/>
            <w:webHidden/>
          </w:rPr>
          <w:tab/>
        </w:r>
        <w:r w:rsidR="0066657B">
          <w:rPr>
            <w:noProof/>
            <w:webHidden/>
          </w:rPr>
          <w:fldChar w:fldCharType="begin"/>
        </w:r>
        <w:r w:rsidR="0066657B">
          <w:rPr>
            <w:noProof/>
            <w:webHidden/>
          </w:rPr>
          <w:instrText xml:space="preserve"> PAGEREF _Toc170229004 \h </w:instrText>
        </w:r>
        <w:r w:rsidR="0066657B">
          <w:rPr>
            <w:noProof/>
            <w:webHidden/>
          </w:rPr>
        </w:r>
        <w:r w:rsidR="0066657B">
          <w:rPr>
            <w:noProof/>
            <w:webHidden/>
          </w:rPr>
          <w:fldChar w:fldCharType="separate"/>
        </w:r>
        <w:r w:rsidR="0066657B">
          <w:rPr>
            <w:noProof/>
            <w:webHidden/>
          </w:rPr>
          <w:t>42</w:t>
        </w:r>
        <w:r w:rsidR="0066657B">
          <w:rPr>
            <w:noProof/>
            <w:webHidden/>
          </w:rPr>
          <w:fldChar w:fldCharType="end"/>
        </w:r>
      </w:hyperlink>
    </w:p>
    <w:p w14:paraId="683809AD" w14:textId="12366F96"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9005" w:history="1">
        <w:r w:rsidR="0066657B" w:rsidRPr="00ED10B2">
          <w:rPr>
            <w:rStyle w:val="Hipervnculo"/>
            <w:noProof/>
            <w:lang w:val="es-ES_tradnl"/>
          </w:rPr>
          <w:t>Tabla 35:</w:t>
        </w:r>
        <w:r w:rsidR="0066657B" w:rsidRPr="00ED10B2">
          <w:rPr>
            <w:rStyle w:val="Hipervnculo"/>
            <w:noProof/>
          </w:rPr>
          <w:t xml:space="preserve"> </w:t>
        </w:r>
        <w:r w:rsidR="0066657B" w:rsidRPr="00ED10B2">
          <w:rPr>
            <w:rStyle w:val="Hipervnculo"/>
            <w:noProof/>
            <w:lang w:val="es-ES"/>
          </w:rPr>
          <w:t>Presupuesto total</w:t>
        </w:r>
        <w:r w:rsidR="0066657B">
          <w:rPr>
            <w:noProof/>
            <w:webHidden/>
          </w:rPr>
          <w:tab/>
        </w:r>
        <w:r w:rsidR="0066657B">
          <w:rPr>
            <w:noProof/>
            <w:webHidden/>
          </w:rPr>
          <w:fldChar w:fldCharType="begin"/>
        </w:r>
        <w:r w:rsidR="0066657B">
          <w:rPr>
            <w:noProof/>
            <w:webHidden/>
          </w:rPr>
          <w:instrText xml:space="preserve"> PAGEREF _Toc170229005 \h </w:instrText>
        </w:r>
        <w:r w:rsidR="0066657B">
          <w:rPr>
            <w:noProof/>
            <w:webHidden/>
          </w:rPr>
        </w:r>
        <w:r w:rsidR="0066657B">
          <w:rPr>
            <w:noProof/>
            <w:webHidden/>
          </w:rPr>
          <w:fldChar w:fldCharType="separate"/>
        </w:r>
        <w:r w:rsidR="0066657B">
          <w:rPr>
            <w:noProof/>
            <w:webHidden/>
          </w:rPr>
          <w:t>43</w:t>
        </w:r>
        <w:r w:rsidR="0066657B">
          <w:rPr>
            <w:noProof/>
            <w:webHidden/>
          </w:rPr>
          <w:fldChar w:fldCharType="end"/>
        </w:r>
      </w:hyperlink>
    </w:p>
    <w:p w14:paraId="48D81594" w14:textId="7912105A" w:rsidR="0066657B" w:rsidRDefault="00000000">
      <w:pPr>
        <w:pStyle w:val="Tabladeilustraciones"/>
        <w:tabs>
          <w:tab w:val="right" w:leader="dot" w:pos="8494"/>
        </w:tabs>
        <w:rPr>
          <w:rFonts w:asciiTheme="minorHAnsi" w:hAnsiTheme="minorHAnsi" w:cstheme="minorBidi"/>
          <w:noProof/>
          <w:kern w:val="2"/>
          <w:sz w:val="24"/>
          <w:szCs w:val="24"/>
          <w:lang w:val="es-ES" w:eastAsia="es-ES"/>
          <w14:ligatures w14:val="standardContextual"/>
        </w:rPr>
      </w:pPr>
      <w:hyperlink w:anchor="_Toc170229006" w:history="1">
        <w:r w:rsidR="0066657B" w:rsidRPr="00ED10B2">
          <w:rPr>
            <w:rStyle w:val="Hipervnculo"/>
            <w:noProof/>
            <w:lang w:val="es-ES_tradnl"/>
          </w:rPr>
          <w:t>Tabla 36:</w:t>
        </w:r>
        <w:r w:rsidR="0066657B" w:rsidRPr="00ED10B2">
          <w:rPr>
            <w:rStyle w:val="Hipervnculo"/>
            <w:noProof/>
            <w:lang w:val="es-ES"/>
          </w:rPr>
          <w:t xml:space="preserve"> Conceptos de los costes indirectos</w:t>
        </w:r>
        <w:r w:rsidR="0066657B">
          <w:rPr>
            <w:noProof/>
            <w:webHidden/>
          </w:rPr>
          <w:tab/>
        </w:r>
        <w:r w:rsidR="0066657B">
          <w:rPr>
            <w:noProof/>
            <w:webHidden/>
          </w:rPr>
          <w:fldChar w:fldCharType="begin"/>
        </w:r>
        <w:r w:rsidR="0066657B">
          <w:rPr>
            <w:noProof/>
            <w:webHidden/>
          </w:rPr>
          <w:instrText xml:space="preserve"> PAGEREF _Toc170229006 \h </w:instrText>
        </w:r>
        <w:r w:rsidR="0066657B">
          <w:rPr>
            <w:noProof/>
            <w:webHidden/>
          </w:rPr>
        </w:r>
        <w:r w:rsidR="0066657B">
          <w:rPr>
            <w:noProof/>
            <w:webHidden/>
          </w:rPr>
          <w:fldChar w:fldCharType="separate"/>
        </w:r>
        <w:r w:rsidR="0066657B">
          <w:rPr>
            <w:noProof/>
            <w:webHidden/>
          </w:rPr>
          <w:t>43</w:t>
        </w:r>
        <w:r w:rsidR="0066657B">
          <w:rPr>
            <w:noProof/>
            <w:webHidden/>
          </w:rPr>
          <w:fldChar w:fldCharType="end"/>
        </w:r>
      </w:hyperlink>
    </w:p>
    <w:p w14:paraId="2D414232" w14:textId="24C09F8A" w:rsidR="006D612E" w:rsidRPr="006D612E" w:rsidRDefault="007E06FD" w:rsidP="006D612E">
      <w:pPr>
        <w:sectPr w:rsidR="006D612E" w:rsidRPr="006D612E" w:rsidSect="00184AE9">
          <w:pgSz w:w="11906" w:h="16838"/>
          <w:pgMar w:top="1417" w:right="1701" w:bottom="1417" w:left="1701" w:header="708" w:footer="708" w:gutter="0"/>
          <w:pgNumType w:start="1"/>
          <w:cols w:space="720"/>
          <w:titlePg/>
          <w:docGrid w:linePitch="299"/>
        </w:sectPr>
      </w:pPr>
      <w:r>
        <w:fldChar w:fldCharType="end"/>
      </w:r>
    </w:p>
    <w:p w14:paraId="7899C3E6" w14:textId="77777777" w:rsidR="00CA7113" w:rsidRDefault="00CA7113" w:rsidP="000D1000">
      <w:pPr>
        <w:ind w:left="720" w:hanging="720"/>
        <w:rPr>
          <w:rFonts w:asciiTheme="majorHAnsi" w:eastAsiaTheme="majorEastAsia" w:hAnsiTheme="majorHAnsi" w:cstheme="majorBidi"/>
          <w:color w:val="262626" w:themeColor="text1" w:themeTint="D9"/>
          <w:sz w:val="32"/>
          <w:szCs w:val="32"/>
          <w:lang w:val="es-ES_tradnl"/>
        </w:rPr>
      </w:pPr>
      <w:bookmarkStart w:id="2" w:name="_Toc75469452"/>
      <w:bookmarkStart w:id="3" w:name="_Toc75511924"/>
      <w:bookmarkStart w:id="4" w:name="_Toc75512016"/>
      <w:bookmarkStart w:id="5" w:name="_Toc75469453"/>
      <w:bookmarkStart w:id="6" w:name="_Toc75511925"/>
      <w:bookmarkStart w:id="7" w:name="_Toc75512017"/>
      <w:bookmarkStart w:id="8" w:name="_Ref75975167"/>
      <w:bookmarkStart w:id="9" w:name="_Ref75975325"/>
      <w:bookmarkStart w:id="10" w:name="_Ref44879973"/>
      <w:bookmarkEnd w:id="1"/>
      <w:bookmarkEnd w:id="2"/>
      <w:bookmarkEnd w:id="3"/>
      <w:bookmarkEnd w:id="4"/>
      <w:bookmarkEnd w:id="5"/>
      <w:bookmarkEnd w:id="6"/>
      <w:bookmarkEnd w:id="7"/>
      <w:r>
        <w:rPr>
          <w:lang w:val="es-ES_tradnl"/>
        </w:rPr>
        <w:br w:type="page"/>
      </w:r>
    </w:p>
    <w:p w14:paraId="5324CD70" w14:textId="34B75738" w:rsidR="003452B6" w:rsidRDefault="003452B6" w:rsidP="00D54DD9">
      <w:pPr>
        <w:pStyle w:val="Ttulo1"/>
        <w:rPr>
          <w:lang w:val="es-ES_tradnl"/>
        </w:rPr>
      </w:pPr>
      <w:bookmarkStart w:id="11" w:name="_Ref76417043"/>
      <w:bookmarkStart w:id="12" w:name="_Toc170228890"/>
      <w:r w:rsidRPr="003452B6">
        <w:rPr>
          <w:lang w:val="es-ES_tradnl"/>
        </w:rPr>
        <w:lastRenderedPageBreak/>
        <w:t>Introducción</w:t>
      </w:r>
      <w:bookmarkEnd w:id="8"/>
      <w:bookmarkEnd w:id="9"/>
      <w:bookmarkEnd w:id="11"/>
      <w:bookmarkEnd w:id="12"/>
    </w:p>
    <w:p w14:paraId="4DCE592E" w14:textId="77777777" w:rsidR="00D54DD9" w:rsidRPr="00D54DD9" w:rsidRDefault="00D54DD9" w:rsidP="00D54DD9">
      <w:pPr>
        <w:rPr>
          <w:lang w:val="es-ES_tradnl"/>
        </w:rPr>
      </w:pPr>
    </w:p>
    <w:p w14:paraId="5AA6AA29" w14:textId="04211BAA" w:rsidR="006E09F1" w:rsidRDefault="006E09F1" w:rsidP="006E09F1">
      <w:pPr>
        <w:rPr>
          <w:lang w:val="es-ES"/>
        </w:rPr>
      </w:pPr>
      <w:r w:rsidRPr="006E09F1">
        <w:rPr>
          <w:lang w:val="es-ES"/>
        </w:rPr>
        <w:t xml:space="preserve">En la era digital actual, los repositorios de código como </w:t>
      </w:r>
      <w:r w:rsidRPr="006E09F1">
        <w:rPr>
          <w:i/>
          <w:iCs/>
          <w:lang w:val="es-ES"/>
        </w:rPr>
        <w:t>GitHub</w:t>
      </w:r>
      <w:r w:rsidRPr="006E09F1">
        <w:rPr>
          <w:lang w:val="es-ES"/>
        </w:rPr>
        <w:t xml:space="preserve">, </w:t>
      </w:r>
      <w:r w:rsidRPr="006E09F1">
        <w:rPr>
          <w:i/>
          <w:iCs/>
          <w:lang w:val="es-ES"/>
        </w:rPr>
        <w:t>GitLab</w:t>
      </w:r>
      <w:r w:rsidRPr="006E09F1">
        <w:rPr>
          <w:lang w:val="es-ES"/>
        </w:rPr>
        <w:t xml:space="preserve"> y </w:t>
      </w:r>
      <w:r w:rsidRPr="006E09F1">
        <w:rPr>
          <w:i/>
          <w:iCs/>
          <w:lang w:val="es-ES"/>
        </w:rPr>
        <w:t>Bitbucket</w:t>
      </w:r>
      <w:r w:rsidRPr="006E09F1">
        <w:rPr>
          <w:lang w:val="es-ES"/>
        </w:rPr>
        <w:t xml:space="preserve"> han experimentado un crecimiento exponencial, convirtiéndose en pilares fundamentales para la colaboración y el desarrollo de software</w:t>
      </w:r>
      <w:r w:rsidR="003D4920">
        <w:rPr>
          <w:lang w:val="es-ES"/>
        </w:rPr>
        <w:t xml:space="preserve"> </w:t>
      </w:r>
      <w:sdt>
        <w:sdtPr>
          <w:rPr>
            <w:lang w:val="es-ES"/>
          </w:rPr>
          <w:id w:val="967858149"/>
          <w:citation/>
        </w:sdtPr>
        <w:sdtContent>
          <w:r w:rsidR="003D4920">
            <w:rPr>
              <w:lang w:val="es-ES"/>
            </w:rPr>
            <w:fldChar w:fldCharType="begin"/>
          </w:r>
          <w:r w:rsidR="003D4920">
            <w:rPr>
              <w:lang w:val="es-ES"/>
            </w:rPr>
            <w:instrText xml:space="preserve"> CITATION All13 \l 3082 </w:instrText>
          </w:r>
          <w:r w:rsidR="003D4920">
            <w:rPr>
              <w:lang w:val="es-ES"/>
            </w:rPr>
            <w:fldChar w:fldCharType="separate"/>
          </w:r>
          <w:r w:rsidR="0066657B" w:rsidRPr="0066657B">
            <w:rPr>
              <w:noProof/>
              <w:lang w:val="es-ES"/>
            </w:rPr>
            <w:t>[1]</w:t>
          </w:r>
          <w:r w:rsidR="003D4920">
            <w:rPr>
              <w:lang w:val="es-ES"/>
            </w:rPr>
            <w:fldChar w:fldCharType="end"/>
          </w:r>
        </w:sdtContent>
      </w:sdt>
      <w:r w:rsidRPr="006E09F1">
        <w:rPr>
          <w:lang w:val="es-ES"/>
        </w:rPr>
        <w:t xml:space="preserve">. Estos repositorios no solo facilitan el trabajo en equipo, sino que también almacenan </w:t>
      </w:r>
      <w:r>
        <w:rPr>
          <w:lang w:val="es-ES"/>
        </w:rPr>
        <w:t>grandes</w:t>
      </w:r>
      <w:r w:rsidRPr="006E09F1">
        <w:rPr>
          <w:lang w:val="es-ES"/>
        </w:rPr>
        <w:t xml:space="preserve"> cantidades de código, proporcionando una fuente invaluable de información para el análisis y la explotación de datos a gran escala, conocido como </w:t>
      </w:r>
      <w:r w:rsidRPr="006E09F1">
        <w:rPr>
          <w:i/>
          <w:iCs/>
          <w:lang w:val="es-ES"/>
        </w:rPr>
        <w:t>BigCode</w:t>
      </w:r>
      <w:r>
        <w:rPr>
          <w:lang w:val="es-ES"/>
        </w:rPr>
        <w:t xml:space="preserve"> </w:t>
      </w:r>
      <w:sdt>
        <w:sdtPr>
          <w:rPr>
            <w:lang w:val="es-ES"/>
          </w:rPr>
          <w:id w:val="1213923161"/>
          <w:citation/>
        </w:sdtPr>
        <w:sdtContent>
          <w:r w:rsidR="00695930">
            <w:rPr>
              <w:lang w:val="es-ES"/>
            </w:rPr>
            <w:fldChar w:fldCharType="begin"/>
          </w:r>
          <w:r w:rsidR="003D4920">
            <w:rPr>
              <w:lang w:val="es-ES"/>
            </w:rPr>
            <w:instrText xml:space="preserve">CITATION Fra16 \l 3082 </w:instrText>
          </w:r>
          <w:r w:rsidR="00695930">
            <w:rPr>
              <w:lang w:val="es-ES"/>
            </w:rPr>
            <w:fldChar w:fldCharType="separate"/>
          </w:r>
          <w:r w:rsidR="0066657B" w:rsidRPr="0066657B">
            <w:rPr>
              <w:noProof/>
              <w:lang w:val="es-ES"/>
            </w:rPr>
            <w:t>[2]</w:t>
          </w:r>
          <w:r w:rsidR="00695930">
            <w:rPr>
              <w:lang w:val="es-ES"/>
            </w:rPr>
            <w:fldChar w:fldCharType="end"/>
          </w:r>
        </w:sdtContent>
      </w:sdt>
      <w:r w:rsidRPr="006E09F1">
        <w:rPr>
          <w:lang w:val="es-ES"/>
        </w:rPr>
        <w:t xml:space="preserve">. Al aplicar técnicas de </w:t>
      </w:r>
      <w:r w:rsidRPr="006E09F1">
        <w:rPr>
          <w:i/>
          <w:iCs/>
          <w:lang w:val="es-ES"/>
        </w:rPr>
        <w:t>big data</w:t>
      </w:r>
      <w:r w:rsidRPr="006E09F1">
        <w:rPr>
          <w:lang w:val="es-ES"/>
        </w:rPr>
        <w:t xml:space="preserve"> a estos repositorios, se han desarrollado herramientas avanzadas como </w:t>
      </w:r>
      <w:r w:rsidRPr="006E09F1">
        <w:rPr>
          <w:i/>
          <w:iCs/>
          <w:lang w:val="es-ES"/>
        </w:rPr>
        <w:t>GitHub Copilot</w:t>
      </w:r>
      <w:r w:rsidRPr="006E09F1">
        <w:rPr>
          <w:lang w:val="es-ES"/>
        </w:rPr>
        <w:t xml:space="preserve"> </w:t>
      </w:r>
      <w:r>
        <w:rPr>
          <w:lang w:val="es-ES"/>
        </w:rPr>
        <w:t>o</w:t>
      </w:r>
      <w:r w:rsidRPr="006E09F1">
        <w:rPr>
          <w:lang w:val="es-ES"/>
        </w:rPr>
        <w:t xml:space="preserve"> </w:t>
      </w:r>
      <w:r w:rsidRPr="006E09F1">
        <w:rPr>
          <w:i/>
          <w:iCs/>
          <w:lang w:val="es-ES"/>
        </w:rPr>
        <w:t>ChatGPT</w:t>
      </w:r>
      <w:r w:rsidR="00646723" w:rsidRPr="00646723">
        <w:rPr>
          <w:lang w:val="es-ES"/>
        </w:rPr>
        <w:t xml:space="preserve"> </w:t>
      </w:r>
      <w:sdt>
        <w:sdtPr>
          <w:rPr>
            <w:i/>
            <w:iCs/>
            <w:lang w:val="es-ES"/>
          </w:rPr>
          <w:id w:val="1844278810"/>
          <w:citation/>
        </w:sdtPr>
        <w:sdtContent>
          <w:r w:rsidR="00646723">
            <w:rPr>
              <w:i/>
              <w:iCs/>
              <w:lang w:val="es-ES"/>
            </w:rPr>
            <w:fldChar w:fldCharType="begin"/>
          </w:r>
          <w:r w:rsidR="00646723">
            <w:rPr>
              <w:i/>
              <w:iCs/>
              <w:lang w:val="es-ES"/>
            </w:rPr>
            <w:instrText xml:space="preserve"> CITATION Tak23 \l 3082 </w:instrText>
          </w:r>
          <w:r w:rsidR="00646723">
            <w:rPr>
              <w:i/>
              <w:iCs/>
              <w:lang w:val="es-ES"/>
            </w:rPr>
            <w:fldChar w:fldCharType="separate"/>
          </w:r>
          <w:r w:rsidR="0066657B" w:rsidRPr="0066657B">
            <w:rPr>
              <w:noProof/>
              <w:lang w:val="es-ES"/>
            </w:rPr>
            <w:t>[3]</w:t>
          </w:r>
          <w:r w:rsidR="00646723">
            <w:rPr>
              <w:i/>
              <w:iCs/>
              <w:lang w:val="es-ES"/>
            </w:rPr>
            <w:fldChar w:fldCharType="end"/>
          </w:r>
        </w:sdtContent>
      </w:sdt>
      <w:r w:rsidRPr="006E09F1">
        <w:rPr>
          <w:lang w:val="es-ES"/>
        </w:rPr>
        <w:t>, que asisten a los desarrolladores sugiriendo fragmentos de código, completando funciones y ayudando a resolver problemas de programación de manera más eficiente.</w:t>
      </w:r>
    </w:p>
    <w:p w14:paraId="05A7DB97" w14:textId="5F6954EF" w:rsidR="006E09F1" w:rsidRPr="006E09F1" w:rsidRDefault="006E09F1" w:rsidP="006E09F1">
      <w:pPr>
        <w:rPr>
          <w:lang w:val="es-ES"/>
        </w:rPr>
      </w:pPr>
      <w:r w:rsidRPr="006E09F1">
        <w:rPr>
          <w:lang w:val="es-ES"/>
        </w:rPr>
        <w:t>En el contexto de la representación y análisis de programas de ordenador, los Árboles de Sintaxis Abstracta (</w:t>
      </w:r>
      <w:r w:rsidRPr="006E09F1">
        <w:rPr>
          <w:i/>
          <w:iCs/>
          <w:lang w:val="es-ES"/>
        </w:rPr>
        <w:t>AST</w:t>
      </w:r>
      <w:r w:rsidRPr="006E09F1">
        <w:rPr>
          <w:lang w:val="es-ES"/>
        </w:rPr>
        <w:t xml:space="preserve">s) juegan un papel crucial. Los </w:t>
      </w:r>
      <w:r w:rsidRPr="006E09F1">
        <w:rPr>
          <w:i/>
          <w:iCs/>
          <w:lang w:val="es-ES"/>
        </w:rPr>
        <w:t>AST</w:t>
      </w:r>
      <w:r w:rsidRPr="006E09F1">
        <w:rPr>
          <w:lang w:val="es-ES"/>
        </w:rPr>
        <w:t xml:space="preserve">s son estructuras jerárquicas que representan la sintaxis de un programa de manera abstracta, despojándolo de detalles innecesarios para centrarse en su estructura lógica. Estas representaciones permiten a los desarrolladores y analistas examinar y manipular el código de manera más eficiente, facilitando tareas como la refactorización, la optimización y la detección de errores. Sin embargo, la mayoría de los algoritmos de minería de datos están diseñados para trabajar con datos en formato tabular, mientras que el </w:t>
      </w:r>
      <w:r w:rsidRPr="006E09F1">
        <w:rPr>
          <w:i/>
          <w:iCs/>
          <w:lang w:val="es-ES"/>
        </w:rPr>
        <w:t>AST</w:t>
      </w:r>
      <w:r w:rsidRPr="006E09F1">
        <w:rPr>
          <w:lang w:val="es-ES"/>
        </w:rPr>
        <w:t xml:space="preserve"> es una estructura de grafo. Por lo tanto, es necesario desarrollar métodos que permitan traducir la información contenida en un </w:t>
      </w:r>
      <w:r w:rsidRPr="006E09F1">
        <w:rPr>
          <w:i/>
          <w:iCs/>
          <w:lang w:val="es-ES"/>
        </w:rPr>
        <w:t>AST</w:t>
      </w:r>
      <w:r w:rsidRPr="006E09F1">
        <w:rPr>
          <w:lang w:val="es-ES"/>
        </w:rPr>
        <w:t xml:space="preserve"> a una estructura tabular sin pérdida de información.</w:t>
      </w:r>
    </w:p>
    <w:p w14:paraId="31ED049F" w14:textId="37C151AD" w:rsidR="006E09F1" w:rsidRPr="006E09F1" w:rsidRDefault="006E09F1" w:rsidP="006E09F1">
      <w:pPr>
        <w:rPr>
          <w:lang w:val="es-ES"/>
        </w:rPr>
      </w:pPr>
      <w:r w:rsidRPr="006E09F1">
        <w:rPr>
          <w:lang w:val="es-ES"/>
        </w:rPr>
        <w:t>El lenguaje de programación Python ha ganado una popularidad significativa en los últimos años debido a su simplicidad, versatilidad y amplia adopción en diversos campos, incluyendo el desarrollo web, la ciencia de datos, la inteligencia artificial y la automatización de tareas</w:t>
      </w:r>
      <w:r>
        <w:rPr>
          <w:lang w:val="es-ES"/>
        </w:rPr>
        <w:t xml:space="preserve"> </w:t>
      </w:r>
      <w:sdt>
        <w:sdtPr>
          <w:rPr>
            <w:lang w:val="es-ES"/>
          </w:rPr>
          <w:id w:val="-1988848044"/>
          <w:citation/>
        </w:sdtPr>
        <w:sdtContent>
          <w:r w:rsidR="00AF3E95">
            <w:rPr>
              <w:lang w:val="es-ES"/>
            </w:rPr>
            <w:fldChar w:fldCharType="begin"/>
          </w:r>
          <w:r w:rsidR="00AF3E95">
            <w:rPr>
              <w:lang w:val="es-ES"/>
            </w:rPr>
            <w:instrText xml:space="preserve">CITATION IEE24 \l 3082 </w:instrText>
          </w:r>
          <w:r w:rsidR="00AF3E95">
            <w:rPr>
              <w:lang w:val="es-ES"/>
            </w:rPr>
            <w:fldChar w:fldCharType="separate"/>
          </w:r>
          <w:r w:rsidR="0066657B" w:rsidRPr="0066657B">
            <w:rPr>
              <w:noProof/>
              <w:lang w:val="es-ES"/>
            </w:rPr>
            <w:t>[4]</w:t>
          </w:r>
          <w:r w:rsidR="00AF3E95">
            <w:rPr>
              <w:lang w:val="es-ES"/>
            </w:rPr>
            <w:fldChar w:fldCharType="end"/>
          </w:r>
        </w:sdtContent>
      </w:sdt>
      <w:sdt>
        <w:sdtPr>
          <w:rPr>
            <w:lang w:val="es-ES"/>
          </w:rPr>
          <w:id w:val="1384368523"/>
          <w:citation/>
        </w:sdtPr>
        <w:sdtContent>
          <w:r w:rsidR="001C6438">
            <w:rPr>
              <w:lang w:val="es-ES"/>
            </w:rPr>
            <w:fldChar w:fldCharType="begin"/>
          </w:r>
          <w:r w:rsidR="001C6438">
            <w:rPr>
              <w:lang w:val="es-ES"/>
            </w:rPr>
            <w:instrText xml:space="preserve"> CITATION KDn24 \l 3082 </w:instrText>
          </w:r>
          <w:r w:rsidR="001C6438">
            <w:rPr>
              <w:lang w:val="es-ES"/>
            </w:rPr>
            <w:fldChar w:fldCharType="separate"/>
          </w:r>
          <w:r w:rsidR="0066657B">
            <w:rPr>
              <w:noProof/>
              <w:lang w:val="es-ES"/>
            </w:rPr>
            <w:t xml:space="preserve"> </w:t>
          </w:r>
          <w:r w:rsidR="0066657B" w:rsidRPr="0066657B">
            <w:rPr>
              <w:noProof/>
              <w:lang w:val="es-ES"/>
            </w:rPr>
            <w:t>[5]</w:t>
          </w:r>
          <w:r w:rsidR="001C6438">
            <w:rPr>
              <w:lang w:val="es-ES"/>
            </w:rPr>
            <w:fldChar w:fldCharType="end"/>
          </w:r>
        </w:sdtContent>
      </w:sdt>
      <w:r w:rsidRPr="006E09F1">
        <w:rPr>
          <w:lang w:val="es-ES"/>
        </w:rPr>
        <w:t xml:space="preserve">. Su sintaxis clara y legible, junto con una comunidad activa y una vasta colección de bibliotecas y </w:t>
      </w:r>
      <w:r w:rsidRPr="006E09F1">
        <w:rPr>
          <w:i/>
          <w:iCs/>
          <w:lang w:val="es-ES"/>
        </w:rPr>
        <w:t>frameworks</w:t>
      </w:r>
      <w:r w:rsidRPr="006E09F1">
        <w:rPr>
          <w:lang w:val="es-ES"/>
        </w:rPr>
        <w:t>, han consolidado a Python como una elección preferida tanto para programadores noveles como para expertos.</w:t>
      </w:r>
    </w:p>
    <w:p w14:paraId="0FCFD50F" w14:textId="100FF8B2" w:rsidR="006E09F1" w:rsidRPr="006E09F1" w:rsidRDefault="006E09F1" w:rsidP="006E09F1">
      <w:pPr>
        <w:rPr>
          <w:lang w:val="es-ES"/>
        </w:rPr>
      </w:pPr>
      <w:r w:rsidRPr="006E09F1">
        <w:rPr>
          <w:lang w:val="es-ES"/>
        </w:rPr>
        <w:t xml:space="preserve">El </w:t>
      </w:r>
      <w:r>
        <w:rPr>
          <w:lang w:val="es-ES"/>
        </w:rPr>
        <w:t>trabajo</w:t>
      </w:r>
      <w:r w:rsidRPr="006E09F1">
        <w:rPr>
          <w:lang w:val="es-ES"/>
        </w:rPr>
        <w:t xml:space="preserve"> propuesto busca aprovechar las capacidades de los </w:t>
      </w:r>
      <w:r w:rsidRPr="006E09F1">
        <w:rPr>
          <w:i/>
          <w:iCs/>
          <w:lang w:val="es-ES"/>
        </w:rPr>
        <w:t>AST</w:t>
      </w:r>
      <w:r w:rsidRPr="006E09F1">
        <w:rPr>
          <w:lang w:val="es-ES"/>
        </w:rPr>
        <w:t xml:space="preserve">s para extraer y analizar construcciones sintácticas de código Python. La extracción de estas estructuras permitirá almacenar y gestionar grandes volúmenes de datos en bases de datos relacionales, transformando los </w:t>
      </w:r>
      <w:r w:rsidRPr="006E09F1">
        <w:rPr>
          <w:i/>
          <w:iCs/>
          <w:lang w:val="es-ES"/>
        </w:rPr>
        <w:t>AST</w:t>
      </w:r>
      <w:r w:rsidRPr="006E09F1">
        <w:rPr>
          <w:lang w:val="es-ES"/>
        </w:rPr>
        <w:t>s en vectores n-dimensionales que pueden ser consultados de manera eficiente. Este enfoque no solo facilita el almacenamiento y la consulta de datos sintácticos, sino que también abre un abanico de posibilidades para el análisis y la explotación de patrones de programación.</w:t>
      </w:r>
      <w:r>
        <w:rPr>
          <w:lang w:val="es-ES"/>
        </w:rPr>
        <w:t xml:space="preserve"> </w:t>
      </w:r>
    </w:p>
    <w:p w14:paraId="63833AE8" w14:textId="3A785EB0" w:rsidR="006E09F1" w:rsidRDefault="006E09F1" w:rsidP="006E09F1">
      <w:pPr>
        <w:rPr>
          <w:lang w:val="es-ES"/>
        </w:rPr>
      </w:pPr>
      <w:r w:rsidRPr="006E09F1">
        <w:rPr>
          <w:lang w:val="es-ES"/>
        </w:rPr>
        <w:t>Una de las aplicaciones más prometedoras de este sistema es la documentación de construcciones recurrentes utilizadas por programadores de diferentes niveles de experiencia. Por ejemplo, los profesores de programación podrían identificar patrones de código comúnmente empleados por estudiantes y señalar aquellos que son propensos a errores, ofreciendo alternativas más eficientes y robustas basadas en las prácticas de programadores expertos</w:t>
      </w:r>
      <w:r w:rsidR="000B1470">
        <w:rPr>
          <w:lang w:val="es-ES"/>
        </w:rPr>
        <w:t xml:space="preserve"> </w:t>
      </w:r>
      <w:sdt>
        <w:sdtPr>
          <w:rPr>
            <w:lang w:val="es-ES"/>
          </w:rPr>
          <w:id w:val="630366115"/>
          <w:citation/>
        </w:sdtPr>
        <w:sdtContent>
          <w:r w:rsidR="000B1470">
            <w:rPr>
              <w:lang w:val="es-ES"/>
            </w:rPr>
            <w:fldChar w:fldCharType="begin"/>
          </w:r>
          <w:r w:rsidR="000B1470">
            <w:rPr>
              <w:lang w:val="es-ES"/>
            </w:rPr>
            <w:instrText xml:space="preserve"> CITATION Iye21 \l 3082 </w:instrText>
          </w:r>
          <w:r w:rsidR="000B1470">
            <w:rPr>
              <w:lang w:val="es-ES"/>
            </w:rPr>
            <w:fldChar w:fldCharType="separate"/>
          </w:r>
          <w:r w:rsidR="0066657B" w:rsidRPr="0066657B">
            <w:rPr>
              <w:noProof/>
              <w:lang w:val="es-ES"/>
            </w:rPr>
            <w:t>[6]</w:t>
          </w:r>
          <w:r w:rsidR="000B1470">
            <w:rPr>
              <w:lang w:val="es-ES"/>
            </w:rPr>
            <w:fldChar w:fldCharType="end"/>
          </w:r>
        </w:sdtContent>
      </w:sdt>
      <w:r w:rsidRPr="006E09F1">
        <w:rPr>
          <w:lang w:val="es-ES"/>
        </w:rPr>
        <w:t>. Asimismo, el análisis del código fuente podría agrupar a los programadores según las construcciones sintácticas que utilizan, permitiendo a los entornos de desarrollo integrado (</w:t>
      </w:r>
      <w:r w:rsidRPr="006E09F1">
        <w:rPr>
          <w:i/>
          <w:iCs/>
          <w:lang w:val="es-ES"/>
        </w:rPr>
        <w:t>IDE</w:t>
      </w:r>
      <w:r w:rsidRPr="006E09F1">
        <w:rPr>
          <w:lang w:val="es-ES"/>
        </w:rPr>
        <w:t>s) sugerir mejores prácticas y técnicas avanzadas adaptadas a cada grupo.</w:t>
      </w:r>
      <w:r>
        <w:rPr>
          <w:lang w:val="es-ES"/>
        </w:rPr>
        <w:t xml:space="preserve"> </w:t>
      </w:r>
      <w:r w:rsidRPr="006E09F1">
        <w:rPr>
          <w:lang w:val="es-ES"/>
        </w:rPr>
        <w:t>Otro ejemplo de aplicación podría ser el desarrollo de sistemas de tutoría inteligentes (</w:t>
      </w:r>
      <w:r w:rsidRPr="006E09F1">
        <w:rPr>
          <w:i/>
          <w:iCs/>
          <w:lang w:val="es-ES"/>
        </w:rPr>
        <w:t>ITS</w:t>
      </w:r>
      <w:r w:rsidRPr="006E09F1">
        <w:rPr>
          <w:lang w:val="es-ES"/>
        </w:rPr>
        <w:t>s)</w:t>
      </w:r>
      <w:sdt>
        <w:sdtPr>
          <w:rPr>
            <w:lang w:val="es-ES"/>
          </w:rPr>
          <w:id w:val="-111279674"/>
          <w:citation/>
        </w:sdtPr>
        <w:sdtContent>
          <w:r w:rsidR="0066657B">
            <w:rPr>
              <w:lang w:val="es-ES"/>
            </w:rPr>
            <w:fldChar w:fldCharType="begin"/>
          </w:r>
          <w:r w:rsidR="0066657B">
            <w:rPr>
              <w:lang w:val="es-ES"/>
            </w:rPr>
            <w:instrText xml:space="preserve"> CITATION Los22 \l 3082 </w:instrText>
          </w:r>
          <w:r w:rsidR="0066657B">
            <w:rPr>
              <w:lang w:val="es-ES"/>
            </w:rPr>
            <w:fldChar w:fldCharType="separate"/>
          </w:r>
          <w:r w:rsidR="0066657B">
            <w:rPr>
              <w:noProof/>
              <w:lang w:val="es-ES"/>
            </w:rPr>
            <w:t xml:space="preserve"> </w:t>
          </w:r>
          <w:r w:rsidR="0066657B" w:rsidRPr="0066657B">
            <w:rPr>
              <w:noProof/>
              <w:lang w:val="es-ES"/>
            </w:rPr>
            <w:t>[7]</w:t>
          </w:r>
          <w:r w:rsidR="0066657B">
            <w:rPr>
              <w:lang w:val="es-ES"/>
            </w:rPr>
            <w:fldChar w:fldCharType="end"/>
          </w:r>
        </w:sdtContent>
      </w:sdt>
      <w:r w:rsidRPr="006E09F1">
        <w:rPr>
          <w:lang w:val="es-ES"/>
        </w:rPr>
        <w:t>. Estos sistemas podrían personalizar el proceso de aprendizaje para cada estudiante, identificando sus debilidades y sugiriendo ejercicios específicos para mejorar sus habilidades</w:t>
      </w:r>
      <w:r>
        <w:rPr>
          <w:lang w:val="es-ES"/>
        </w:rPr>
        <w:t xml:space="preserve">. </w:t>
      </w:r>
      <w:r w:rsidRPr="006E09F1">
        <w:rPr>
          <w:lang w:val="es-ES"/>
        </w:rPr>
        <w:t>Estas funcionalidades no solo mejorarían la calidad del código producido, sino que también podrían servir como herramientas pedagógicas y de mentoría, guiando a los programadores noveles hacia prácticas más avanzadas y eficaces. De esta manera, se optimizaría el proceso de enseñanza y se fomentaría un aprendizaje más efectivo y eficiente.</w:t>
      </w:r>
    </w:p>
    <w:p w14:paraId="77AE393F" w14:textId="7DBA8372" w:rsidR="00F62AB4" w:rsidRPr="00947DF6" w:rsidRDefault="007A5858" w:rsidP="007A5858">
      <w:pPr>
        <w:spacing w:before="240" w:after="240"/>
        <w:rPr>
          <w:lang w:val="es-ES"/>
        </w:rPr>
      </w:pPr>
      <w:r>
        <w:rPr>
          <w:lang w:val="es-ES"/>
        </w:rPr>
        <w:lastRenderedPageBreak/>
        <w:t>La</w:t>
      </w:r>
      <w:r w:rsidR="00F62AB4" w:rsidRPr="00947DF6">
        <w:rPr>
          <w:lang w:val="es-ES"/>
        </w:rPr>
        <w:t xml:space="preserve"> principal contribución de este trabajo es la extracción de construcciones sintácticas de código Python, definiendo técnicas de transformación de </w:t>
      </w:r>
      <w:r w:rsidR="00F62AB4" w:rsidRPr="00B9267D">
        <w:rPr>
          <w:i/>
          <w:iCs/>
          <w:lang w:val="es-ES"/>
        </w:rPr>
        <w:t>AST</w:t>
      </w:r>
      <w:r w:rsidR="00F62AB4" w:rsidRPr="00947DF6">
        <w:rPr>
          <w:lang w:val="es-ES"/>
        </w:rPr>
        <w:t>s a tablas que nos permitan almacenar y analizar grandes volúmenes de datos de forma eficiente. Para ello:</w:t>
      </w:r>
    </w:p>
    <w:p w14:paraId="27C534EC" w14:textId="278F7206" w:rsidR="00F62AB4" w:rsidRPr="00947DF6" w:rsidRDefault="00F62AB4">
      <w:pPr>
        <w:pStyle w:val="Prrafodelista"/>
        <w:numPr>
          <w:ilvl w:val="0"/>
          <w:numId w:val="7"/>
        </w:numPr>
        <w:spacing w:before="240" w:after="240"/>
        <w:rPr>
          <w:lang w:val="es-ES"/>
        </w:rPr>
      </w:pPr>
      <w:bookmarkStart w:id="13" w:name="_Ref168476076"/>
      <w:r w:rsidRPr="00947DF6">
        <w:rPr>
          <w:lang w:val="es-ES"/>
        </w:rPr>
        <w:t xml:space="preserve">Diseñamos un </w:t>
      </w:r>
      <w:r w:rsidRPr="00B9267D">
        <w:rPr>
          <w:i/>
          <w:iCs/>
          <w:lang w:val="es-ES"/>
        </w:rPr>
        <w:t>AST</w:t>
      </w:r>
      <w:r w:rsidRPr="00947DF6">
        <w:rPr>
          <w:lang w:val="es-ES"/>
        </w:rPr>
        <w:t xml:space="preserve"> con un </w:t>
      </w:r>
      <w:r w:rsidR="00B9267D">
        <w:rPr>
          <w:lang w:val="es-ES"/>
        </w:rPr>
        <w:t>nivel</w:t>
      </w:r>
      <w:r w:rsidRPr="00947DF6">
        <w:rPr>
          <w:lang w:val="es-ES"/>
        </w:rPr>
        <w:t xml:space="preserve"> de detalle de sus entidades más fino que el utilizado por el </w:t>
      </w:r>
      <w:r w:rsidR="001C3688" w:rsidRPr="00947DF6">
        <w:rPr>
          <w:lang w:val="es-ES"/>
        </w:rPr>
        <w:t xml:space="preserve">módulo </w:t>
      </w:r>
      <w:r w:rsidR="001C3688" w:rsidRPr="00B9267D">
        <w:rPr>
          <w:i/>
          <w:iCs/>
          <w:lang w:val="es-ES"/>
        </w:rPr>
        <w:t>AST</w:t>
      </w:r>
      <w:r w:rsidR="001C3688" w:rsidRPr="00947DF6">
        <w:rPr>
          <w:lang w:val="es-ES"/>
        </w:rPr>
        <w:t xml:space="preserve"> de la Librería Estándar de Python (</w:t>
      </w:r>
      <w:r w:rsidR="001C3688" w:rsidRPr="00947DF6">
        <w:rPr>
          <w:i/>
          <w:iCs/>
          <w:lang w:val="es-ES"/>
        </w:rPr>
        <w:t>Python Standar Library, PSL</w:t>
      </w:r>
      <w:r w:rsidR="001C3688" w:rsidRPr="00947DF6">
        <w:rPr>
          <w:lang w:val="es-ES"/>
        </w:rPr>
        <w:t>)</w:t>
      </w:r>
      <w:r w:rsidR="00D55F70">
        <w:rPr>
          <w:lang w:val="es-ES"/>
        </w:rPr>
        <w:t xml:space="preserve"> </w:t>
      </w:r>
      <w:sdt>
        <w:sdtPr>
          <w:rPr>
            <w:lang w:val="es-ES"/>
          </w:rPr>
          <w:id w:val="-1674644445"/>
          <w:citation/>
        </w:sdtPr>
        <w:sdtContent>
          <w:r w:rsidR="00D55F70">
            <w:rPr>
              <w:lang w:val="es-ES"/>
            </w:rPr>
            <w:fldChar w:fldCharType="begin"/>
          </w:r>
          <w:r w:rsidR="00D55F70">
            <w:rPr>
              <w:lang w:val="es-ES"/>
            </w:rPr>
            <w:instrText xml:space="preserve"> CITATION Pyt24 \l 3082 </w:instrText>
          </w:r>
          <w:r w:rsidR="00D55F70">
            <w:rPr>
              <w:lang w:val="es-ES"/>
            </w:rPr>
            <w:fldChar w:fldCharType="separate"/>
          </w:r>
          <w:r w:rsidR="0066657B" w:rsidRPr="0066657B">
            <w:rPr>
              <w:noProof/>
              <w:lang w:val="es-ES"/>
            </w:rPr>
            <w:t>[8]</w:t>
          </w:r>
          <w:r w:rsidR="00D55F70">
            <w:rPr>
              <w:lang w:val="es-ES"/>
            </w:rPr>
            <w:fldChar w:fldCharType="end"/>
          </w:r>
        </w:sdtContent>
      </w:sdt>
      <w:r w:rsidRPr="00947DF6">
        <w:rPr>
          <w:lang w:val="es-ES"/>
        </w:rPr>
        <w:t xml:space="preserve">, ampliando el nivel de detalle ofrecido por nuestro nuevo diseño del </w:t>
      </w:r>
      <w:r w:rsidRPr="00B9267D">
        <w:rPr>
          <w:i/>
          <w:iCs/>
          <w:lang w:val="es-ES"/>
        </w:rPr>
        <w:t>AST</w:t>
      </w:r>
      <w:r w:rsidRPr="00947DF6">
        <w:rPr>
          <w:lang w:val="es-ES"/>
        </w:rPr>
        <w:t>.</w:t>
      </w:r>
      <w:bookmarkEnd w:id="13"/>
    </w:p>
    <w:p w14:paraId="3B9E468A" w14:textId="2EF3B157" w:rsidR="00F62AB4" w:rsidRPr="00947DF6" w:rsidRDefault="00F62AB4">
      <w:pPr>
        <w:pStyle w:val="Prrafodelista"/>
        <w:numPr>
          <w:ilvl w:val="0"/>
          <w:numId w:val="7"/>
        </w:numPr>
        <w:spacing w:before="240" w:after="240"/>
        <w:rPr>
          <w:lang w:val="es-ES"/>
        </w:rPr>
      </w:pPr>
      <w:r w:rsidRPr="00947DF6">
        <w:rPr>
          <w:lang w:val="es-ES"/>
        </w:rPr>
        <w:t xml:space="preserve">Modificamos el análisis sintáctico que realiza </w:t>
      </w:r>
      <w:r w:rsidR="001C3688" w:rsidRPr="00947DF6">
        <w:rPr>
          <w:lang w:val="es-ES"/>
        </w:rPr>
        <w:t xml:space="preserve">la </w:t>
      </w:r>
      <w:r w:rsidR="001C3688" w:rsidRPr="00947DF6">
        <w:rPr>
          <w:i/>
          <w:iCs/>
          <w:lang w:val="es-ES"/>
        </w:rPr>
        <w:t>PSL</w:t>
      </w:r>
      <w:r w:rsidRPr="00947DF6">
        <w:rPr>
          <w:lang w:val="es-ES"/>
        </w:rPr>
        <w:t xml:space="preserve"> para que cree </w:t>
      </w:r>
      <w:r w:rsidR="001C3688" w:rsidRPr="00947DF6">
        <w:rPr>
          <w:lang w:val="es-ES"/>
        </w:rPr>
        <w:t xml:space="preserve">estos </w:t>
      </w:r>
      <w:r w:rsidRPr="00947DF6">
        <w:rPr>
          <w:lang w:val="es-ES"/>
        </w:rPr>
        <w:t xml:space="preserve">nuevos árboles </w:t>
      </w:r>
      <w:r w:rsidR="001C3688" w:rsidRPr="00947DF6">
        <w:rPr>
          <w:lang w:val="es-ES"/>
        </w:rPr>
        <w:t xml:space="preserve">enriquecidos </w:t>
      </w:r>
      <w:r w:rsidRPr="00947DF6">
        <w:rPr>
          <w:lang w:val="es-ES"/>
        </w:rPr>
        <w:t>en lugar de los originales.</w:t>
      </w:r>
    </w:p>
    <w:p w14:paraId="141EDC49" w14:textId="4A6ADFF8" w:rsidR="00F62AB4" w:rsidRPr="00947DF6" w:rsidRDefault="00F62AB4">
      <w:pPr>
        <w:pStyle w:val="Prrafodelista"/>
        <w:numPr>
          <w:ilvl w:val="0"/>
          <w:numId w:val="7"/>
        </w:numPr>
        <w:spacing w:before="240" w:after="240"/>
        <w:rPr>
          <w:lang w:val="es-ES"/>
        </w:rPr>
      </w:pPr>
      <w:r w:rsidRPr="00947DF6">
        <w:rPr>
          <w:lang w:val="es-ES"/>
        </w:rPr>
        <w:t xml:space="preserve">Definimos un mecanismo de traducción de los </w:t>
      </w:r>
      <w:r w:rsidRPr="00B9267D">
        <w:rPr>
          <w:i/>
          <w:iCs/>
          <w:lang w:val="es-ES"/>
        </w:rPr>
        <w:t>AST</w:t>
      </w:r>
      <w:r w:rsidRPr="00947DF6">
        <w:rPr>
          <w:lang w:val="es-ES"/>
        </w:rPr>
        <w:t>s a información tabular.</w:t>
      </w:r>
    </w:p>
    <w:p w14:paraId="37389F7C" w14:textId="0CAE8167" w:rsidR="00F62AB4" w:rsidRPr="00947DF6" w:rsidRDefault="00F62AB4">
      <w:pPr>
        <w:pStyle w:val="Prrafodelista"/>
        <w:numPr>
          <w:ilvl w:val="0"/>
          <w:numId w:val="7"/>
        </w:numPr>
        <w:spacing w:before="240" w:after="240"/>
        <w:rPr>
          <w:lang w:val="es-ES"/>
        </w:rPr>
      </w:pPr>
      <w:r w:rsidRPr="00947DF6">
        <w:rPr>
          <w:lang w:val="es-ES"/>
        </w:rPr>
        <w:t xml:space="preserve">Analizamos y detectamos valores anómalos en los </w:t>
      </w:r>
      <w:r w:rsidR="001C3688" w:rsidRPr="00947DF6">
        <w:rPr>
          <w:lang w:val="es-ES"/>
        </w:rPr>
        <w:t>conjuntos de datos</w:t>
      </w:r>
      <w:r w:rsidRPr="00947DF6">
        <w:rPr>
          <w:lang w:val="es-ES"/>
        </w:rPr>
        <w:t xml:space="preserve"> generados.</w:t>
      </w:r>
    </w:p>
    <w:p w14:paraId="5A77BAC5" w14:textId="178009A7" w:rsidR="003452B6" w:rsidRDefault="003452B6" w:rsidP="003452B6">
      <w:pPr>
        <w:spacing w:before="240" w:after="240"/>
        <w:rPr>
          <w:lang w:val="es-ES"/>
        </w:rPr>
      </w:pPr>
      <w:r w:rsidRPr="00016F59">
        <w:rPr>
          <w:lang w:val="es-ES"/>
        </w:rPr>
        <w:t>Este trabajo se encuentra organizado de la siguiente mane</w:t>
      </w:r>
      <w:r w:rsidRPr="003D2BDD">
        <w:rPr>
          <w:lang w:val="es-ES"/>
        </w:rPr>
        <w:t xml:space="preserve">ra. </w:t>
      </w:r>
      <w:r>
        <w:rPr>
          <w:lang w:val="es-ES"/>
        </w:rPr>
        <w:t>El siguiente capítulo</w:t>
      </w:r>
      <w:r w:rsidRPr="003D2BDD">
        <w:rPr>
          <w:lang w:val="es-ES"/>
        </w:rPr>
        <w:t xml:space="preserve"> describe el trabajo relacionado. </w:t>
      </w:r>
      <w:r>
        <w:rPr>
          <w:lang w:val="es-ES"/>
        </w:rPr>
        <w:t>El Capítulo</w:t>
      </w:r>
      <w:r w:rsidR="00595E35">
        <w:rPr>
          <w:lang w:val="es-ES"/>
        </w:rPr>
        <w:t xml:space="preserve"> </w:t>
      </w:r>
      <w:r w:rsidR="00595E35">
        <w:rPr>
          <w:lang w:val="es-ES"/>
        </w:rPr>
        <w:fldChar w:fldCharType="begin"/>
      </w:r>
      <w:r w:rsidR="00595E35">
        <w:rPr>
          <w:lang w:val="es-ES"/>
        </w:rPr>
        <w:instrText xml:space="preserve"> REF _Ref75980926 \r \h </w:instrText>
      </w:r>
      <w:r w:rsidR="00595E35">
        <w:rPr>
          <w:lang w:val="es-ES"/>
        </w:rPr>
      </w:r>
      <w:r w:rsidR="00595E35">
        <w:rPr>
          <w:lang w:val="es-ES"/>
        </w:rPr>
        <w:fldChar w:fldCharType="separate"/>
      </w:r>
      <w:r w:rsidR="00F84C7A">
        <w:rPr>
          <w:lang w:val="es-ES"/>
        </w:rPr>
        <w:t>3</w:t>
      </w:r>
      <w:r w:rsidR="00595E35">
        <w:rPr>
          <w:lang w:val="es-ES"/>
        </w:rPr>
        <w:fldChar w:fldCharType="end"/>
      </w:r>
      <w:r w:rsidRPr="003D2BDD">
        <w:rPr>
          <w:lang w:val="es-ES"/>
        </w:rPr>
        <w:t xml:space="preserve"> presenta la descripción del sistema propuesto y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_Ref75440975 \r \h </w:instrText>
      </w:r>
      <w:r w:rsidR="00595E35">
        <w:rPr>
          <w:lang w:val="es-ES"/>
        </w:rPr>
      </w:r>
      <w:r w:rsidR="00595E35">
        <w:rPr>
          <w:lang w:val="es-ES"/>
        </w:rPr>
        <w:fldChar w:fldCharType="separate"/>
      </w:r>
      <w:r w:rsidR="00F84C7A">
        <w:rPr>
          <w:lang w:val="es-ES"/>
        </w:rPr>
        <w:t>4</w:t>
      </w:r>
      <w:r w:rsidR="00595E35">
        <w:rPr>
          <w:lang w:val="es-ES"/>
        </w:rPr>
        <w:fldChar w:fldCharType="end"/>
      </w:r>
      <w:r w:rsidR="00595E35">
        <w:rPr>
          <w:lang w:val="es-ES"/>
        </w:rPr>
        <w:t xml:space="preserve"> </w:t>
      </w:r>
      <w:r w:rsidRPr="003D2BDD">
        <w:rPr>
          <w:lang w:val="es-ES"/>
        </w:rPr>
        <w:t xml:space="preserve">describe la metodología seguida para la evaluación del sistema. En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_Ref75440988 \r \h </w:instrText>
      </w:r>
      <w:r w:rsidR="00595E35">
        <w:rPr>
          <w:lang w:val="es-ES"/>
        </w:rPr>
      </w:r>
      <w:r w:rsidR="00595E35">
        <w:rPr>
          <w:lang w:val="es-ES"/>
        </w:rPr>
        <w:fldChar w:fldCharType="separate"/>
      </w:r>
      <w:r w:rsidR="00F84C7A">
        <w:rPr>
          <w:lang w:val="es-ES"/>
        </w:rPr>
        <w:t>5</w:t>
      </w:r>
      <w:r w:rsidR="00595E35">
        <w:rPr>
          <w:lang w:val="es-ES"/>
        </w:rPr>
        <w:fldChar w:fldCharType="end"/>
      </w:r>
      <w:r w:rsidR="00595E35">
        <w:rPr>
          <w:lang w:val="es-ES"/>
        </w:rPr>
        <w:t xml:space="preserve"> </w:t>
      </w:r>
      <w:r w:rsidRPr="003D2BDD">
        <w:rPr>
          <w:lang w:val="es-ES"/>
        </w:rPr>
        <w:t xml:space="preserve">se explican los resultados de los diferentes experimentos, mientras que </w:t>
      </w:r>
      <w:r>
        <w:rPr>
          <w:lang w:val="es-ES"/>
        </w:rPr>
        <w:t>el Capítulo</w:t>
      </w:r>
      <w:r w:rsidR="00595E35">
        <w:rPr>
          <w:lang w:val="es-ES"/>
        </w:rPr>
        <w:t xml:space="preserve"> </w:t>
      </w:r>
      <w:r w:rsidR="00595E35">
        <w:rPr>
          <w:lang w:val="es-ES"/>
        </w:rPr>
        <w:fldChar w:fldCharType="begin"/>
      </w:r>
      <w:r w:rsidR="00595E35">
        <w:rPr>
          <w:lang w:val="es-ES"/>
        </w:rPr>
        <w:instrText xml:space="preserve"> REF _Ref75440998 \r \h </w:instrText>
      </w:r>
      <w:r w:rsidR="00595E35">
        <w:rPr>
          <w:lang w:val="es-ES"/>
        </w:rPr>
      </w:r>
      <w:r w:rsidR="00595E35">
        <w:rPr>
          <w:lang w:val="es-ES"/>
        </w:rPr>
        <w:fldChar w:fldCharType="separate"/>
      </w:r>
      <w:r w:rsidR="00F84C7A">
        <w:rPr>
          <w:lang w:val="es-ES"/>
        </w:rPr>
        <w:t>6</w:t>
      </w:r>
      <w:r w:rsidR="00595E35">
        <w:rPr>
          <w:lang w:val="es-ES"/>
        </w:rPr>
        <w:fldChar w:fldCharType="end"/>
      </w:r>
      <w:r w:rsidR="00595E35">
        <w:rPr>
          <w:lang w:val="es-ES"/>
        </w:rPr>
        <w:t xml:space="preserve"> </w:t>
      </w:r>
      <w:r w:rsidRPr="003D2BDD">
        <w:rPr>
          <w:lang w:val="es-ES"/>
        </w:rPr>
        <w:t>detalla las conclusiones y el trabajo futuro.</w:t>
      </w:r>
      <w:r>
        <w:rPr>
          <w:lang w:val="es-ES"/>
        </w:rPr>
        <w:t xml:space="preserve"> Finalmente, el </w:t>
      </w:r>
      <w:r w:rsidR="008F0511">
        <w:rPr>
          <w:lang w:val="es-ES"/>
        </w:rPr>
        <w:t>Capítulo</w:t>
      </w:r>
      <w:r w:rsidR="00595E35">
        <w:rPr>
          <w:lang w:val="es-ES"/>
        </w:rPr>
        <w:t xml:space="preserve"> </w:t>
      </w:r>
      <w:r w:rsidR="00595E35">
        <w:rPr>
          <w:lang w:val="es-ES"/>
        </w:rPr>
        <w:fldChar w:fldCharType="begin"/>
      </w:r>
      <w:r w:rsidR="00595E35">
        <w:rPr>
          <w:lang w:val="es-ES"/>
        </w:rPr>
        <w:instrText xml:space="preserve"> REF _Ref76115173 \r \h </w:instrText>
      </w:r>
      <w:r w:rsidR="00595E35">
        <w:rPr>
          <w:lang w:val="es-ES"/>
        </w:rPr>
      </w:r>
      <w:r w:rsidR="00595E35">
        <w:rPr>
          <w:lang w:val="es-ES"/>
        </w:rPr>
        <w:fldChar w:fldCharType="separate"/>
      </w:r>
      <w:r w:rsidR="00F84C7A">
        <w:rPr>
          <w:lang w:val="es-ES"/>
        </w:rPr>
        <w:t>7</w:t>
      </w:r>
      <w:r w:rsidR="00595E35">
        <w:rPr>
          <w:lang w:val="es-ES"/>
        </w:rPr>
        <w:fldChar w:fldCharType="end"/>
      </w:r>
      <w:r w:rsidR="00595E35">
        <w:rPr>
          <w:lang w:val="es-ES"/>
        </w:rPr>
        <w:t xml:space="preserve"> </w:t>
      </w:r>
      <w:r>
        <w:rPr>
          <w:lang w:val="es-ES"/>
        </w:rPr>
        <w:t>detalla la planificación y presupuesto.</w:t>
      </w:r>
    </w:p>
    <w:p w14:paraId="1F40B990" w14:textId="77777777" w:rsidR="003452B6" w:rsidRDefault="003452B6" w:rsidP="003452B6">
      <w:pPr>
        <w:spacing w:before="240" w:after="240"/>
        <w:rPr>
          <w:lang w:val="es-ES"/>
        </w:rPr>
        <w:sectPr w:rsidR="003452B6" w:rsidSect="00184AE9">
          <w:headerReference w:type="default" r:id="rId11"/>
          <w:footerReference w:type="default" r:id="rId12"/>
          <w:type w:val="continuous"/>
          <w:pgSz w:w="11906" w:h="16838" w:code="9"/>
          <w:pgMar w:top="1440" w:right="1440" w:bottom="1440" w:left="1440" w:header="720" w:footer="720" w:gutter="0"/>
          <w:cols w:space="720"/>
          <w:docGrid w:linePitch="299"/>
        </w:sectPr>
      </w:pPr>
    </w:p>
    <w:p w14:paraId="0E932403" w14:textId="77777777" w:rsidR="00D13174" w:rsidRDefault="00D13174">
      <w:pPr>
        <w:rPr>
          <w:rFonts w:asciiTheme="majorHAnsi" w:eastAsiaTheme="majorEastAsia" w:hAnsiTheme="majorHAnsi" w:cstheme="majorBidi"/>
          <w:color w:val="262626" w:themeColor="text1" w:themeTint="D9"/>
          <w:sz w:val="32"/>
          <w:szCs w:val="32"/>
          <w:lang w:val="es-ES_tradnl"/>
        </w:rPr>
      </w:pPr>
      <w:r>
        <w:rPr>
          <w:lang w:val="es-ES_tradnl"/>
        </w:rPr>
        <w:br w:type="page"/>
      </w:r>
    </w:p>
    <w:p w14:paraId="4E2969C4" w14:textId="210D195F" w:rsidR="003452B6" w:rsidRDefault="003452B6" w:rsidP="00D54DD9">
      <w:pPr>
        <w:pStyle w:val="Ttulo1"/>
        <w:rPr>
          <w:lang w:val="es-ES_tradnl"/>
        </w:rPr>
      </w:pPr>
      <w:bookmarkStart w:id="14" w:name="_Toc170228891"/>
      <w:r w:rsidRPr="003452B6">
        <w:rPr>
          <w:lang w:val="es-ES_tradnl"/>
        </w:rPr>
        <w:lastRenderedPageBreak/>
        <w:t>Trabajo relacionado</w:t>
      </w:r>
      <w:bookmarkEnd w:id="14"/>
    </w:p>
    <w:p w14:paraId="21F69B5A" w14:textId="77777777" w:rsidR="00D54DD9" w:rsidRPr="00D54DD9" w:rsidRDefault="00D54DD9" w:rsidP="00D54DD9">
      <w:pPr>
        <w:rPr>
          <w:lang w:val="es-ES_tradnl"/>
        </w:rPr>
      </w:pPr>
    </w:p>
    <w:p w14:paraId="0B5659F3" w14:textId="3C69B3D4" w:rsidR="00257EF1" w:rsidRDefault="00257EF1" w:rsidP="00257EF1">
      <w:pPr>
        <w:rPr>
          <w:rFonts w:asciiTheme="minorHAnsi" w:eastAsia="Times New Roman" w:hAnsiTheme="minorHAnsi" w:cstheme="minorHAnsi"/>
          <w:lang w:val="es-ES" w:eastAsia="es-ES"/>
        </w:rPr>
      </w:pPr>
      <w:r w:rsidRPr="00E65D46">
        <w:rPr>
          <w:rFonts w:asciiTheme="minorHAnsi" w:eastAsia="Times New Roman" w:hAnsiTheme="minorHAnsi" w:cstheme="minorHAnsi"/>
          <w:lang w:val="es-ES" w:eastAsia="es-ES"/>
        </w:rPr>
        <w:t xml:space="preserve">Peng y </w:t>
      </w:r>
      <w:r w:rsidR="00F11260" w:rsidRPr="00F11260">
        <w:rPr>
          <w:rFonts w:asciiTheme="minorHAnsi" w:eastAsia="Times New Roman" w:hAnsiTheme="minorHAnsi" w:cstheme="minorHAnsi"/>
          <w:lang w:val="es-ES" w:eastAsia="es-ES"/>
        </w:rPr>
        <w:t>Zhang</w:t>
      </w:r>
      <w:r w:rsidR="00F11260">
        <w:rPr>
          <w:rFonts w:asciiTheme="minorHAnsi" w:eastAsia="Times New Roman" w:hAnsiTheme="minorHAnsi" w:cstheme="minorHAnsi"/>
          <w:lang w:val="es-ES" w:eastAsia="es-ES"/>
        </w:rPr>
        <w:t xml:space="preserve"> estudiaron</w:t>
      </w:r>
      <w:r w:rsidRPr="00E65D46">
        <w:rPr>
          <w:rFonts w:asciiTheme="minorHAnsi" w:eastAsia="Times New Roman" w:hAnsiTheme="minorHAnsi" w:cstheme="minorHAnsi"/>
          <w:lang w:val="es-ES" w:eastAsia="es-ES"/>
        </w:rPr>
        <w:t xml:space="preserve"> las características comunes del lenguaje Python utilizadas en diversos proyectos</w:t>
      </w:r>
      <w:r w:rsidR="00F11260">
        <w:rPr>
          <w:rFonts w:asciiTheme="minorHAnsi" w:eastAsia="Times New Roman" w:hAnsiTheme="minorHAnsi" w:cstheme="minorHAnsi"/>
          <w:lang w:val="es-ES" w:eastAsia="es-ES"/>
        </w:rPr>
        <w:t xml:space="preserve"> </w:t>
      </w:r>
      <w:sdt>
        <w:sdtPr>
          <w:rPr>
            <w:rFonts w:asciiTheme="minorHAnsi" w:eastAsia="Times New Roman" w:hAnsiTheme="minorHAnsi" w:cstheme="minorHAnsi"/>
            <w:lang w:val="es-ES" w:eastAsia="es-ES"/>
          </w:rPr>
          <w:id w:val="-2008123897"/>
          <w:citation/>
        </w:sdtPr>
        <w:sdtContent>
          <w:r w:rsidR="00F11260">
            <w:rPr>
              <w:rFonts w:asciiTheme="minorHAnsi" w:eastAsia="Times New Roman" w:hAnsiTheme="minorHAnsi" w:cstheme="minorHAnsi"/>
              <w:lang w:val="es-ES" w:eastAsia="es-ES"/>
            </w:rPr>
            <w:fldChar w:fldCharType="begin"/>
          </w:r>
          <w:r w:rsidR="000B17D8">
            <w:rPr>
              <w:rFonts w:asciiTheme="minorHAnsi" w:eastAsia="Times New Roman" w:hAnsiTheme="minorHAnsi" w:cstheme="minorHAnsi"/>
              <w:lang w:val="es-ES" w:eastAsia="es-ES"/>
            </w:rPr>
            <w:instrText xml:space="preserve">CITATION YPe21 \l 3082 </w:instrText>
          </w:r>
          <w:r w:rsidR="00F11260">
            <w:rPr>
              <w:rFonts w:asciiTheme="minorHAnsi" w:eastAsia="Times New Roman" w:hAnsiTheme="minorHAnsi" w:cstheme="minorHAnsi"/>
              <w:lang w:val="es-ES" w:eastAsia="es-ES"/>
            </w:rPr>
            <w:fldChar w:fldCharType="separate"/>
          </w:r>
          <w:r w:rsidR="0066657B" w:rsidRPr="0066657B">
            <w:rPr>
              <w:rFonts w:asciiTheme="minorHAnsi" w:eastAsia="Times New Roman" w:hAnsiTheme="minorHAnsi" w:cstheme="minorHAnsi"/>
              <w:noProof/>
              <w:lang w:val="es-ES" w:eastAsia="es-ES"/>
            </w:rPr>
            <w:t>[9]</w:t>
          </w:r>
          <w:r w:rsidR="00F11260">
            <w:rPr>
              <w:rFonts w:asciiTheme="minorHAnsi" w:eastAsia="Times New Roman" w:hAnsiTheme="minorHAnsi" w:cstheme="minorHAnsi"/>
              <w:lang w:val="es-ES" w:eastAsia="es-ES"/>
            </w:rPr>
            <w:fldChar w:fldCharType="end"/>
          </w:r>
        </w:sdtContent>
      </w:sdt>
      <w:r w:rsidRPr="00E65D46">
        <w:rPr>
          <w:rFonts w:asciiTheme="minorHAnsi" w:eastAsia="Times New Roman" w:hAnsiTheme="minorHAnsi" w:cstheme="minorHAnsi"/>
          <w:lang w:val="es-ES" w:eastAsia="es-ES"/>
        </w:rPr>
        <w:t xml:space="preserve">. Utilizando la herramienta PYSCAN, </w:t>
      </w:r>
      <w:r w:rsidR="00DD6202" w:rsidRPr="00DD6202">
        <w:rPr>
          <w:lang w:val="es-ES"/>
        </w:rPr>
        <w:t xml:space="preserve">los autores realizaron un análisis automatizado para escanear y examinar las características específicas del lenguaje presentes en el código fuente. Este estudio generó estadísticas detalladas y tendencias sobre la frecuencia y el uso de estas características en diferentes contextos de desarrollo de software. </w:t>
      </w:r>
      <w:r w:rsidRPr="00E65D46">
        <w:rPr>
          <w:rFonts w:asciiTheme="minorHAnsi" w:eastAsia="Times New Roman" w:hAnsiTheme="minorHAnsi" w:cstheme="minorHAnsi"/>
          <w:lang w:val="es-ES" w:eastAsia="es-ES"/>
        </w:rPr>
        <w:t xml:space="preserve">La investigación se centra en identificar patrones comunes y recurrentes en el código Python, proporcionando una </w:t>
      </w:r>
      <w:r w:rsidR="00DD6202" w:rsidRPr="00DD6202">
        <w:rPr>
          <w:lang w:val="es-ES"/>
        </w:rPr>
        <w:t xml:space="preserve">visión empírica y cuantitativa </w:t>
      </w:r>
      <w:r w:rsidRPr="00E65D46">
        <w:rPr>
          <w:rFonts w:asciiTheme="minorHAnsi" w:eastAsia="Times New Roman" w:hAnsiTheme="minorHAnsi" w:cstheme="minorHAnsi"/>
          <w:lang w:val="es-ES" w:eastAsia="es-ES"/>
        </w:rPr>
        <w:t xml:space="preserve">del uso del lenguaje en proyectos reales. </w:t>
      </w:r>
      <w:r w:rsidR="00DD6202" w:rsidRPr="00DD6202">
        <w:rPr>
          <w:lang w:val="es-ES"/>
        </w:rPr>
        <w:t>Los resultados obtenidos ofrecen conclusiones importantes para desarrolladores y equipos de software, facilitando la comprensión y optimización de prácticas de codificación basadas en evidencia empírica.</w:t>
      </w:r>
    </w:p>
    <w:p w14:paraId="65E58FA4" w14:textId="0E3AFB57" w:rsidR="00257EF1" w:rsidRPr="000B17D8" w:rsidRDefault="00C51517" w:rsidP="00257EF1">
      <w:pPr>
        <w:rPr>
          <w:lang w:val="es-ES"/>
        </w:rPr>
      </w:pPr>
      <w:r w:rsidRPr="00C51517">
        <w:rPr>
          <w:lang w:val="es-ES"/>
        </w:rPr>
        <w:t>Dakhel, Desmarais y Khomh</w:t>
      </w:r>
      <w:r w:rsidR="00257EF1" w:rsidRPr="001502A6">
        <w:rPr>
          <w:lang w:val="es-ES"/>
        </w:rPr>
        <w:t xml:space="preserve"> </w:t>
      </w:r>
      <w:r>
        <w:rPr>
          <w:lang w:val="es-ES"/>
        </w:rPr>
        <w:t xml:space="preserve">analizaron </w:t>
      </w:r>
      <w:r w:rsidR="00257EF1" w:rsidRPr="001502A6">
        <w:rPr>
          <w:lang w:val="es-ES"/>
        </w:rPr>
        <w:t>cómo las distribuciones estadísticas de los patrones sintácticos pueden ser utilizadas para evaluar la experiencia de los desarrolladore</w:t>
      </w:r>
      <w:r>
        <w:rPr>
          <w:lang w:val="es-ES"/>
        </w:rPr>
        <w:t xml:space="preserve">s </w:t>
      </w:r>
      <w:sdt>
        <w:sdtPr>
          <w:rPr>
            <w:lang w:val="es-ES"/>
          </w:rPr>
          <w:id w:val="-1726758053"/>
          <w:citation/>
        </w:sdtPr>
        <w:sdtContent>
          <w:r>
            <w:rPr>
              <w:lang w:val="es-ES"/>
            </w:rPr>
            <w:fldChar w:fldCharType="begin"/>
          </w:r>
          <w:r>
            <w:rPr>
              <w:lang w:val="es-ES"/>
            </w:rPr>
            <w:instrText xml:space="preserve"> CITATION Dak21 \l 3082 </w:instrText>
          </w:r>
          <w:r>
            <w:rPr>
              <w:lang w:val="es-ES"/>
            </w:rPr>
            <w:fldChar w:fldCharType="separate"/>
          </w:r>
          <w:r w:rsidR="0066657B" w:rsidRPr="0066657B">
            <w:rPr>
              <w:noProof/>
              <w:lang w:val="es-ES"/>
            </w:rPr>
            <w:t>[10]</w:t>
          </w:r>
          <w:r>
            <w:rPr>
              <w:lang w:val="es-ES"/>
            </w:rPr>
            <w:fldChar w:fldCharType="end"/>
          </w:r>
        </w:sdtContent>
      </w:sdt>
      <w:r w:rsidR="00257EF1" w:rsidRPr="001502A6">
        <w:rPr>
          <w:lang w:val="es-ES"/>
        </w:rPr>
        <w:t>. Este trabajo se basa en la distribución de patrones sintácticos (</w:t>
      </w:r>
      <w:r w:rsidR="00257EF1" w:rsidRPr="00257EF1">
        <w:rPr>
          <w:i/>
          <w:iCs/>
          <w:lang w:val="es-ES"/>
        </w:rPr>
        <w:t>SP</w:t>
      </w:r>
      <w:r w:rsidR="00257EF1" w:rsidRPr="001502A6">
        <w:rPr>
          <w:lang w:val="es-ES"/>
        </w:rPr>
        <w:t xml:space="preserve">s), utilizando específicamente la ley de </w:t>
      </w:r>
      <w:r w:rsidR="00257EF1" w:rsidRPr="00257EF1">
        <w:rPr>
          <w:i/>
          <w:iCs/>
          <w:lang w:val="es-ES"/>
        </w:rPr>
        <w:t>Zipf</w:t>
      </w:r>
      <w:r w:rsidR="00257EF1" w:rsidRPr="001502A6">
        <w:rPr>
          <w:lang w:val="es-ES"/>
        </w:rPr>
        <w:t xml:space="preserve"> para identificar la </w:t>
      </w:r>
      <w:r w:rsidR="000B17D8">
        <w:rPr>
          <w:lang w:val="es-ES"/>
        </w:rPr>
        <w:t xml:space="preserve">habilidad </w:t>
      </w:r>
      <w:r w:rsidR="00257EF1" w:rsidRPr="001502A6">
        <w:rPr>
          <w:lang w:val="es-ES"/>
        </w:rPr>
        <w:t xml:space="preserve">de los programadores. </w:t>
      </w:r>
      <w:r w:rsidR="000B17D8" w:rsidRPr="000B17D8">
        <w:rPr>
          <w:lang w:val="es-ES"/>
        </w:rPr>
        <w:t xml:space="preserve">La ley de </w:t>
      </w:r>
      <w:r w:rsidR="000B17D8" w:rsidRPr="000B17D8">
        <w:rPr>
          <w:i/>
          <w:iCs/>
          <w:lang w:val="es-ES"/>
        </w:rPr>
        <w:t>Zipf</w:t>
      </w:r>
      <w:r w:rsidR="000B17D8" w:rsidRPr="000B17D8">
        <w:rPr>
          <w:lang w:val="es-ES"/>
        </w:rPr>
        <w:t xml:space="preserve">, que describe la frecuencia de ocurrencia de elementos en muchos tipos de datos, se emplea aquí para identificar patrones distintivos en el código fuente desarrollado por programadores con diferentes niveles de pericia. Este enfoque permite una evaluación cuantitativa y objetiva de las habilidades de los desarrolladores basada en la complejidad y la sofisticación de los patrones sintácticos que emplean. Los resultados del estudio sugieren que las variaciones en las distribuciones de patrones sintácticos pueden correlacionarse con niveles de experiencia y competencia </w:t>
      </w:r>
      <w:r w:rsidR="000B17D8">
        <w:rPr>
          <w:lang w:val="es-ES"/>
        </w:rPr>
        <w:t>de los programadores</w:t>
      </w:r>
      <w:r w:rsidR="000B17D8" w:rsidRPr="000B17D8">
        <w:rPr>
          <w:lang w:val="es-ES"/>
        </w:rPr>
        <w:t>.</w:t>
      </w:r>
    </w:p>
    <w:p w14:paraId="6BB3EC26" w14:textId="2FD8C99C" w:rsidR="00961992" w:rsidRDefault="00C51517" w:rsidP="00D27E02">
      <w:pPr>
        <w:rPr>
          <w:lang w:val="es-ES"/>
        </w:rPr>
      </w:pPr>
      <w:r>
        <w:rPr>
          <w:lang w:val="es-ES"/>
        </w:rPr>
        <w:t xml:space="preserve">Robles </w:t>
      </w:r>
      <w:r w:rsidRPr="00C51517">
        <w:rPr>
          <w:i/>
          <w:iCs/>
          <w:lang w:val="es-ES"/>
        </w:rPr>
        <w:t>et al.</w:t>
      </w:r>
      <w:r w:rsidRPr="001502A6">
        <w:rPr>
          <w:lang w:val="es-ES"/>
        </w:rPr>
        <w:t xml:space="preserve"> </w:t>
      </w:r>
      <w:r w:rsidR="00D27E02" w:rsidRPr="00D27E02">
        <w:rPr>
          <w:lang w:val="es-ES"/>
        </w:rPr>
        <w:t>desarrollan un sistema para evaluar el nivel de competencia en Python mediante el análisis del código</w:t>
      </w:r>
      <w:r>
        <w:rPr>
          <w:lang w:val="es-ES"/>
        </w:rPr>
        <w:t xml:space="preserve"> </w:t>
      </w:r>
      <w:sdt>
        <w:sdtPr>
          <w:rPr>
            <w:lang w:val="es-ES"/>
          </w:rPr>
          <w:id w:val="2067133779"/>
          <w:citation/>
        </w:sdtPr>
        <w:sdtContent>
          <w:r>
            <w:rPr>
              <w:lang w:val="es-ES"/>
            </w:rPr>
            <w:fldChar w:fldCharType="begin"/>
          </w:r>
          <w:r>
            <w:rPr>
              <w:lang w:val="es-ES"/>
            </w:rPr>
            <w:instrText xml:space="preserve">CITATION GRo22 \l 3082 </w:instrText>
          </w:r>
          <w:r>
            <w:rPr>
              <w:lang w:val="es-ES"/>
            </w:rPr>
            <w:fldChar w:fldCharType="separate"/>
          </w:r>
          <w:r w:rsidR="0066657B" w:rsidRPr="0066657B">
            <w:rPr>
              <w:noProof/>
              <w:lang w:val="es-ES"/>
            </w:rPr>
            <w:t>[11]</w:t>
          </w:r>
          <w:r>
            <w:rPr>
              <w:lang w:val="es-ES"/>
            </w:rPr>
            <w:fldChar w:fldCharType="end"/>
          </w:r>
        </w:sdtContent>
      </w:sdt>
      <w:r w:rsidR="00D27E02" w:rsidRPr="00D27E02">
        <w:rPr>
          <w:lang w:val="es-ES"/>
        </w:rPr>
        <w:t>. Este sistema clasifica a los programadores en seis niveles de competencia basándose en características específicas del código, como la complejidad ciclomática, el uso de construcciones avanzadas y patrones de estilo. Analizan grandes volúmenes de código fuente mediante técnicas de minería de datos para identificar patrones recurrentes, y los clasifican correlacionando estos patrones con diferentes niveles de habilidad. Estos niveles no son predefinidos, sino que se determinan en función de los datos analizados, utilizando algoritmos que agrupan las características del código en niveles de competencia. Esto permite identificar fragmentos de código que pueden ser entendidos por desarrolladores con un cierto nivel de competencia y ayudar en el proceso de incorporación de nuevos desarrolladores en proyectos de software de código abierto.</w:t>
      </w:r>
    </w:p>
    <w:p w14:paraId="5542C3AC" w14:textId="5FA13F4E" w:rsidR="00DD6202" w:rsidRPr="00460455" w:rsidRDefault="00DD6202" w:rsidP="00DD6202">
      <w:pPr>
        <w:rPr>
          <w:lang w:val="es-ES"/>
        </w:rPr>
      </w:pPr>
      <w:r w:rsidRPr="0096261D">
        <w:rPr>
          <w:lang w:val="es-ES"/>
        </w:rPr>
        <w:t>Este trabajo contin</w:t>
      </w:r>
      <w:r>
        <w:rPr>
          <w:lang w:val="es-ES"/>
        </w:rPr>
        <w:t>ú</w:t>
      </w:r>
      <w:r w:rsidRPr="0096261D">
        <w:rPr>
          <w:lang w:val="es-ES"/>
        </w:rPr>
        <w:t xml:space="preserve">a la </w:t>
      </w:r>
      <w:r>
        <w:rPr>
          <w:lang w:val="es-ES"/>
        </w:rPr>
        <w:t xml:space="preserve">línea de investigación iniciada en los trabajos de Losada </w:t>
      </w:r>
      <w:r w:rsidRPr="00DD6202">
        <w:rPr>
          <w:i/>
          <w:iCs/>
          <w:lang w:val="es-ES"/>
        </w:rPr>
        <w:t>et al.</w:t>
      </w:r>
      <w:r>
        <w:rPr>
          <w:lang w:val="es-ES"/>
        </w:rPr>
        <w:t xml:space="preserve"> </w:t>
      </w:r>
      <w:sdt>
        <w:sdtPr>
          <w:rPr>
            <w:lang w:val="es-ES"/>
          </w:rPr>
          <w:id w:val="-501043734"/>
          <w:citation/>
        </w:sdtPr>
        <w:sdtContent>
          <w:r w:rsidR="0066657B">
            <w:rPr>
              <w:lang w:val="es-ES"/>
            </w:rPr>
            <w:fldChar w:fldCharType="begin"/>
          </w:r>
          <w:r w:rsidR="0066657B">
            <w:rPr>
              <w:lang w:val="es-ES"/>
            </w:rPr>
            <w:instrText xml:space="preserve"> CITATION Los22 \l 3082 </w:instrText>
          </w:r>
          <w:r w:rsidR="0066657B">
            <w:rPr>
              <w:lang w:val="es-ES"/>
            </w:rPr>
            <w:fldChar w:fldCharType="separate"/>
          </w:r>
          <w:r w:rsidR="0066657B" w:rsidRPr="0066657B">
            <w:rPr>
              <w:noProof/>
              <w:lang w:val="es-ES"/>
            </w:rPr>
            <w:t>[7]</w:t>
          </w:r>
          <w:r w:rsidR="0066657B">
            <w:rPr>
              <w:lang w:val="es-ES"/>
            </w:rPr>
            <w:fldChar w:fldCharType="end"/>
          </w:r>
        </w:sdtContent>
      </w:sdt>
      <w:r w:rsidR="0066657B">
        <w:rPr>
          <w:lang w:val="es-ES"/>
        </w:rPr>
        <w:t xml:space="preserve"> </w:t>
      </w:r>
      <w:r>
        <w:rPr>
          <w:lang w:val="es-ES"/>
        </w:rPr>
        <w:t xml:space="preserve">y </w:t>
      </w:r>
      <w:r w:rsidR="0066657B">
        <w:rPr>
          <w:lang w:val="es-ES"/>
        </w:rPr>
        <w:t>Ortin</w:t>
      </w:r>
      <w:r>
        <w:rPr>
          <w:lang w:val="es-ES"/>
        </w:rPr>
        <w:t xml:space="preserve"> </w:t>
      </w:r>
      <w:r w:rsidRPr="00DD6202">
        <w:rPr>
          <w:i/>
          <w:iCs/>
          <w:lang w:val="es-ES"/>
        </w:rPr>
        <w:t>et al.</w:t>
      </w:r>
      <w:r w:rsidR="0066657B">
        <w:rPr>
          <w:lang w:val="es-ES"/>
        </w:rPr>
        <w:t xml:space="preserve"> </w:t>
      </w:r>
      <w:sdt>
        <w:sdtPr>
          <w:rPr>
            <w:lang w:val="es-ES"/>
          </w:rPr>
          <w:id w:val="-811248166"/>
          <w:citation/>
        </w:sdtPr>
        <w:sdtContent>
          <w:r w:rsidR="0066657B">
            <w:rPr>
              <w:lang w:val="es-ES"/>
            </w:rPr>
            <w:fldChar w:fldCharType="begin"/>
          </w:r>
          <w:r w:rsidR="0066657B">
            <w:rPr>
              <w:lang w:val="es-ES"/>
            </w:rPr>
            <w:instrText xml:space="preserve"> CITATION Ort23 \l 3082 </w:instrText>
          </w:r>
          <w:r w:rsidR="0066657B">
            <w:rPr>
              <w:lang w:val="es-ES"/>
            </w:rPr>
            <w:fldChar w:fldCharType="separate"/>
          </w:r>
          <w:r w:rsidR="0066657B" w:rsidRPr="0066657B">
            <w:rPr>
              <w:noProof/>
              <w:lang w:val="es-ES"/>
            </w:rPr>
            <w:t>[12]</w:t>
          </w:r>
          <w:r w:rsidR="0066657B">
            <w:rPr>
              <w:lang w:val="es-ES"/>
            </w:rPr>
            <w:fldChar w:fldCharType="end"/>
          </w:r>
        </w:sdtContent>
      </w:sdt>
      <w:r w:rsidR="00460455">
        <w:rPr>
          <w:lang w:val="es-ES"/>
        </w:rPr>
        <w:t xml:space="preserve">. </w:t>
      </w:r>
      <w:r w:rsidR="00460455" w:rsidRPr="00460455">
        <w:rPr>
          <w:lang w:val="es-ES"/>
        </w:rPr>
        <w:t>A diferencia de los trabajos previos</w:t>
      </w:r>
      <w:r w:rsidR="00460455">
        <w:rPr>
          <w:lang w:val="es-ES"/>
        </w:rPr>
        <w:t>,</w:t>
      </w:r>
      <w:r w:rsidR="00460455" w:rsidRPr="00460455">
        <w:rPr>
          <w:lang w:val="es-ES"/>
        </w:rPr>
        <w:t xml:space="preserve"> que </w:t>
      </w:r>
      <w:r w:rsidR="00460455">
        <w:rPr>
          <w:lang w:val="es-ES"/>
        </w:rPr>
        <w:t xml:space="preserve">estaban centrados </w:t>
      </w:r>
      <w:r w:rsidR="00460455" w:rsidRPr="00460455">
        <w:rPr>
          <w:lang w:val="es-ES"/>
        </w:rPr>
        <w:t xml:space="preserve">en el lenguaje Java, </w:t>
      </w:r>
      <w:r w:rsidR="00460455">
        <w:rPr>
          <w:lang w:val="es-ES"/>
        </w:rPr>
        <w:t xml:space="preserve">este </w:t>
      </w:r>
      <w:r w:rsidR="00460455" w:rsidRPr="00460455">
        <w:rPr>
          <w:lang w:val="es-ES"/>
        </w:rPr>
        <w:t xml:space="preserve">estudio </w:t>
      </w:r>
      <w:r w:rsidR="00460455">
        <w:rPr>
          <w:lang w:val="es-ES"/>
        </w:rPr>
        <w:t xml:space="preserve">se </w:t>
      </w:r>
      <w:r w:rsidR="00460455" w:rsidRPr="00460455">
        <w:rPr>
          <w:lang w:val="es-ES"/>
        </w:rPr>
        <w:t xml:space="preserve">enfrenta </w:t>
      </w:r>
      <w:r w:rsidR="00460455">
        <w:rPr>
          <w:lang w:val="es-ES"/>
        </w:rPr>
        <w:t xml:space="preserve">a </w:t>
      </w:r>
      <w:r w:rsidR="00460455" w:rsidRPr="00460455">
        <w:rPr>
          <w:lang w:val="es-ES"/>
        </w:rPr>
        <w:t>un contexto diferente y un desafío mayor debido a las características distintivas de Python.</w:t>
      </w:r>
      <w:r w:rsidR="00460455">
        <w:rPr>
          <w:lang w:val="es-ES"/>
        </w:rPr>
        <w:t xml:space="preserve"> </w:t>
      </w:r>
      <w:r w:rsidR="00460455" w:rsidRPr="00460455">
        <w:rPr>
          <w:lang w:val="es-ES"/>
        </w:rPr>
        <w:t xml:space="preserve">Python se distingue por su amplia variedad de construcciones sintácticas y su flexibilidad como lenguaje interpretado de alto nivel. Esto implica que los patrones sintácticos en Python pueden abarcar desde estructuras simples hasta paradigmas de programación más complejos, como la programación orientada a objetos y la programación funcional. Por lo tanto, </w:t>
      </w:r>
      <w:r w:rsidR="00460455">
        <w:rPr>
          <w:lang w:val="es-ES"/>
        </w:rPr>
        <w:t xml:space="preserve">este nuevo trabajo </w:t>
      </w:r>
      <w:r w:rsidR="00460455" w:rsidRPr="00460455">
        <w:rPr>
          <w:lang w:val="es-ES"/>
        </w:rPr>
        <w:t xml:space="preserve">no solo busca extraer y analizar patrones comunes, sino también capturar la diversidad y la riqueza de las prácticas de codificación en Python, ofreciendo </w:t>
      </w:r>
      <w:r w:rsidR="00460455">
        <w:rPr>
          <w:lang w:val="es-ES"/>
        </w:rPr>
        <w:t>resultados</w:t>
      </w:r>
      <w:r w:rsidR="00460455" w:rsidRPr="00460455">
        <w:rPr>
          <w:lang w:val="es-ES"/>
        </w:rPr>
        <w:t xml:space="preserve"> útiles para la mejora de herramientas de desarrollo y la comprensión de las tendencias de uso del lenguaje.</w:t>
      </w:r>
    </w:p>
    <w:p w14:paraId="23D37B0D" w14:textId="77777777" w:rsidR="00DD6202" w:rsidRPr="00D27E02" w:rsidRDefault="00DD6202" w:rsidP="00D27E02">
      <w:pPr>
        <w:rPr>
          <w:lang w:val="es-ES"/>
        </w:rPr>
      </w:pPr>
    </w:p>
    <w:p w14:paraId="43ECCF56" w14:textId="77777777" w:rsidR="003452B6" w:rsidRPr="00460455" w:rsidRDefault="003452B6" w:rsidP="003452B6">
      <w:pPr>
        <w:keepNext/>
        <w:keepLines/>
        <w:spacing w:before="240" w:after="0"/>
        <w:outlineLvl w:val="0"/>
        <w:rPr>
          <w:rFonts w:asciiTheme="majorHAnsi" w:eastAsiaTheme="majorEastAsia" w:hAnsiTheme="majorHAnsi" w:cstheme="majorBidi"/>
          <w:vanish/>
          <w:color w:val="2F5496" w:themeColor="accent1" w:themeShade="BF"/>
          <w:sz w:val="32"/>
          <w:szCs w:val="32"/>
          <w:lang w:val="es-ES"/>
        </w:rPr>
        <w:sectPr w:rsidR="003452B6" w:rsidRPr="00460455" w:rsidSect="00184AE9">
          <w:type w:val="continuous"/>
          <w:pgSz w:w="11906" w:h="16838" w:code="9"/>
          <w:pgMar w:top="1440" w:right="1440" w:bottom="1440" w:left="1440" w:header="720" w:footer="720" w:gutter="0"/>
          <w:cols w:space="720"/>
        </w:sectPr>
      </w:pPr>
    </w:p>
    <w:p w14:paraId="5D589968" w14:textId="0CF6EA86" w:rsidR="00D54DD9" w:rsidRPr="00A95364" w:rsidRDefault="003452B6" w:rsidP="00D54DD9">
      <w:pPr>
        <w:pStyle w:val="Ttulo1"/>
        <w:rPr>
          <w:lang w:val="es-ES_tradnl"/>
        </w:rPr>
      </w:pPr>
      <w:bookmarkStart w:id="15" w:name="_Toc75469454"/>
      <w:bookmarkStart w:id="16" w:name="_Toc75511926"/>
      <w:bookmarkStart w:id="17" w:name="_Toc75512018"/>
      <w:bookmarkStart w:id="18" w:name="_Ref75980926"/>
      <w:bookmarkStart w:id="19" w:name="_Toc170228892"/>
      <w:bookmarkEnd w:id="15"/>
      <w:bookmarkEnd w:id="16"/>
      <w:bookmarkEnd w:id="17"/>
      <w:r w:rsidRPr="003452B6">
        <w:rPr>
          <w:lang w:val="es-ES_tradnl"/>
        </w:rPr>
        <w:lastRenderedPageBreak/>
        <w:t>Descripción del sistema</w:t>
      </w:r>
      <w:bookmarkEnd w:id="18"/>
      <w:bookmarkEnd w:id="19"/>
    </w:p>
    <w:p w14:paraId="0EE11A20" w14:textId="77777777" w:rsidR="00782E76" w:rsidRDefault="00782E76" w:rsidP="008C6B90">
      <w:pPr>
        <w:rPr>
          <w:lang w:val="es-ES"/>
        </w:rPr>
      </w:pPr>
    </w:p>
    <w:p w14:paraId="30E99926" w14:textId="4DCA3015" w:rsidR="008C6B90" w:rsidRDefault="008C6B90" w:rsidP="008C6B90">
      <w:pPr>
        <w:rPr>
          <w:lang w:val="es-ES"/>
        </w:rPr>
      </w:pPr>
      <w:r w:rsidRPr="00F5799F">
        <w:rPr>
          <w:lang w:val="es-ES"/>
        </w:rPr>
        <w:t xml:space="preserve">La </w:t>
      </w:r>
      <w:r w:rsidRPr="00F5799F">
        <w:rPr>
          <w:lang w:val="es-ES"/>
        </w:rPr>
        <w:fldChar w:fldCharType="begin"/>
      </w:r>
      <w:r w:rsidRPr="00F5799F">
        <w:rPr>
          <w:lang w:val="es-ES"/>
        </w:rPr>
        <w:instrText xml:space="preserve"> REF _Ref75974756 \h </w:instrText>
      </w:r>
      <w:r w:rsidR="00D83833" w:rsidRPr="00F5799F">
        <w:rPr>
          <w:lang w:val="es-ES"/>
        </w:rPr>
        <w:instrText xml:space="preserve"> \* MERGEFORMAT </w:instrText>
      </w:r>
      <w:r w:rsidRPr="00F5799F">
        <w:rPr>
          <w:lang w:val="es-ES"/>
        </w:rPr>
      </w:r>
      <w:r w:rsidRPr="00F5799F">
        <w:rPr>
          <w:lang w:val="es-ES"/>
        </w:rPr>
        <w:fldChar w:fldCharType="separate"/>
      </w:r>
      <w:r w:rsidR="00F84C7A" w:rsidRPr="00B846CD">
        <w:rPr>
          <w:lang w:val="es-ES"/>
        </w:rPr>
        <w:t xml:space="preserve">Figura </w:t>
      </w:r>
      <w:r w:rsidR="00F84C7A">
        <w:rPr>
          <w:noProof/>
          <w:lang w:val="es-ES"/>
        </w:rPr>
        <w:t>1</w:t>
      </w:r>
      <w:r w:rsidRPr="00F5799F">
        <w:rPr>
          <w:lang w:val="es-ES"/>
        </w:rPr>
        <w:fldChar w:fldCharType="end"/>
      </w:r>
      <w:r w:rsidRPr="00F5799F">
        <w:rPr>
          <w:lang w:val="es-ES"/>
        </w:rPr>
        <w:t xml:space="preserve"> </w:t>
      </w:r>
      <w:r w:rsidR="00DB4E1C">
        <w:rPr>
          <w:lang w:val="es-ES"/>
        </w:rPr>
        <w:t xml:space="preserve"> </w:t>
      </w:r>
      <w:r w:rsidRPr="00F5799F">
        <w:rPr>
          <w:lang w:val="es-ES"/>
        </w:rPr>
        <w:t xml:space="preserve">muestra el diagrama de la arquitectura de nuestro sistema. A continuación, describimos someramente sus elementos para posteriormente profundizar en los mismos. La entrada del sistema es un conjunto de programas Python obtenidos tanto de GitHub como de una asignatura de primer año de programación de un Grado en Ingeniería Informática del Software de la Universidad de Oviedo (Capítulo </w:t>
      </w:r>
      <w:r w:rsidRPr="00F5799F">
        <w:rPr>
          <w:lang w:val="es-ES"/>
        </w:rPr>
        <w:fldChar w:fldCharType="begin"/>
      </w:r>
      <w:r w:rsidRPr="00F5799F">
        <w:rPr>
          <w:lang w:val="es-ES"/>
        </w:rPr>
        <w:instrText xml:space="preserve"> REF _Ref76050315 \r \h </w:instrText>
      </w:r>
      <w:r w:rsidR="00D83833" w:rsidRPr="00F5799F">
        <w:rPr>
          <w:lang w:val="es-ES"/>
        </w:rPr>
        <w:instrText xml:space="preserve"> \* MERGEFORMAT </w:instrText>
      </w:r>
      <w:r w:rsidRPr="00F5799F">
        <w:rPr>
          <w:lang w:val="es-ES"/>
        </w:rPr>
      </w:r>
      <w:r w:rsidRPr="00F5799F">
        <w:rPr>
          <w:lang w:val="es-ES"/>
        </w:rPr>
        <w:fldChar w:fldCharType="separate"/>
      </w:r>
      <w:r w:rsidR="00F84C7A">
        <w:rPr>
          <w:lang w:val="es-ES"/>
        </w:rPr>
        <w:t>4.1</w:t>
      </w:r>
      <w:r w:rsidRPr="00F5799F">
        <w:rPr>
          <w:lang w:val="es-ES"/>
        </w:rPr>
        <w:fldChar w:fldCharType="end"/>
      </w:r>
      <w:r w:rsidRPr="00F5799F">
        <w:rPr>
          <w:lang w:val="es-ES"/>
        </w:rPr>
        <w:t>), para utilizar código escrito por principiantes y expertos. La salida es un</w:t>
      </w:r>
      <w:r w:rsidR="00B239D1" w:rsidRPr="00F5799F">
        <w:rPr>
          <w:lang w:val="es-ES"/>
        </w:rPr>
        <w:t xml:space="preserve"> conjunto de datos con las construcciones</w:t>
      </w:r>
      <w:r w:rsidRPr="00F5799F">
        <w:rPr>
          <w:lang w:val="es-ES"/>
        </w:rPr>
        <w:t xml:space="preserve"> </w:t>
      </w:r>
      <w:r w:rsidR="00B239D1" w:rsidRPr="00F5799F">
        <w:rPr>
          <w:lang w:val="es-ES"/>
        </w:rPr>
        <w:t>sintácticas extraídas</w:t>
      </w:r>
      <w:r w:rsidRPr="00F5799F">
        <w:rPr>
          <w:lang w:val="es-ES"/>
        </w:rPr>
        <w:t>, su relación con el nivel de experiencia del programador y un informe acerca de los patrones atípicos detectados.</w:t>
      </w:r>
    </w:p>
    <w:p w14:paraId="32DCEE67" w14:textId="153A5384" w:rsidR="008C6B90" w:rsidRPr="00912B41" w:rsidRDefault="00B239D1" w:rsidP="00B239D1">
      <w:pPr>
        <w:jc w:val="center"/>
      </w:pPr>
      <w:r>
        <w:rPr>
          <w:noProof/>
        </w:rPr>
        <w:drawing>
          <wp:inline distT="0" distB="0" distL="0" distR="0" wp14:anchorId="6DC987B5" wp14:editId="01BC5595">
            <wp:extent cx="5575300" cy="3097458"/>
            <wp:effectExtent l="0" t="0" r="0" b="8255"/>
            <wp:docPr id="17550452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9688" cy="3111007"/>
                    </a:xfrm>
                    <a:prstGeom prst="rect">
                      <a:avLst/>
                    </a:prstGeom>
                    <a:noFill/>
                  </pic:spPr>
                </pic:pic>
              </a:graphicData>
            </a:graphic>
          </wp:inline>
        </w:drawing>
      </w:r>
    </w:p>
    <w:p w14:paraId="60B2BAD6" w14:textId="18B3B2D4" w:rsidR="008C6B90" w:rsidRPr="00912B41" w:rsidRDefault="008C6B90" w:rsidP="008C6B90">
      <w:pPr>
        <w:pStyle w:val="Descripcin"/>
        <w:jc w:val="center"/>
        <w:rPr>
          <w:lang w:val="es-ES"/>
        </w:rPr>
      </w:pPr>
      <w:bookmarkStart w:id="20" w:name="_Ref75974756"/>
      <w:bookmarkStart w:id="21" w:name="_Toc170228968"/>
      <w:r w:rsidRPr="00B846CD">
        <w:rPr>
          <w:lang w:val="es-ES"/>
        </w:rPr>
        <w:t xml:space="preserve">Figura </w:t>
      </w:r>
      <w:r w:rsidRPr="00B846CD">
        <w:rPr>
          <w:lang w:val="es-ES"/>
        </w:rPr>
        <w:fldChar w:fldCharType="begin"/>
      </w:r>
      <w:r w:rsidRPr="00B846CD">
        <w:rPr>
          <w:lang w:val="es-ES"/>
        </w:rPr>
        <w:instrText xml:space="preserve"> SEQ Figura \* ARABIC </w:instrText>
      </w:r>
      <w:r w:rsidRPr="00B846CD">
        <w:rPr>
          <w:lang w:val="es-ES"/>
        </w:rPr>
        <w:fldChar w:fldCharType="separate"/>
      </w:r>
      <w:r w:rsidR="00F84C7A">
        <w:rPr>
          <w:noProof/>
          <w:lang w:val="es-ES"/>
        </w:rPr>
        <w:t>1</w:t>
      </w:r>
      <w:r w:rsidRPr="00B846CD">
        <w:rPr>
          <w:lang w:val="es-ES"/>
        </w:rPr>
        <w:fldChar w:fldCharType="end"/>
      </w:r>
      <w:bookmarkEnd w:id="20"/>
      <w:r w:rsidRPr="00B846CD">
        <w:rPr>
          <w:lang w:val="es-ES"/>
        </w:rPr>
        <w:t>: Arquitectura</w:t>
      </w:r>
      <w:r w:rsidRPr="00912B41">
        <w:rPr>
          <w:lang w:val="es-ES"/>
        </w:rPr>
        <w:t xml:space="preserve"> del sistema propuesto para la extracción de información sintáctica.</w:t>
      </w:r>
      <w:bookmarkEnd w:id="21"/>
    </w:p>
    <w:p w14:paraId="43B68047" w14:textId="77777777" w:rsidR="008C6B90" w:rsidRPr="00912B41" w:rsidRDefault="008C6B90" w:rsidP="008C6B90">
      <w:pPr>
        <w:spacing w:after="0"/>
        <w:rPr>
          <w:lang w:val="es-ES"/>
        </w:rPr>
      </w:pPr>
    </w:p>
    <w:p w14:paraId="58A32A99" w14:textId="1C5309B7" w:rsidR="004A73F1" w:rsidRDefault="004A73F1" w:rsidP="004A73F1">
      <w:pPr>
        <w:rPr>
          <w:lang w:val="es-ES"/>
        </w:rPr>
      </w:pPr>
      <w:r w:rsidRPr="00F5799F">
        <w:rPr>
          <w:lang w:val="es-ES"/>
        </w:rPr>
        <w:t xml:space="preserve">Lo primero que hacemos es modificar la salida del módulo </w:t>
      </w:r>
      <w:r w:rsidRPr="00965B9E">
        <w:rPr>
          <w:i/>
          <w:iCs/>
          <w:lang w:val="es-ES"/>
        </w:rPr>
        <w:t>AST</w:t>
      </w:r>
      <w:r w:rsidRPr="00F5799F">
        <w:rPr>
          <w:lang w:val="es-ES"/>
        </w:rPr>
        <w:t xml:space="preserve"> de la </w:t>
      </w:r>
      <w:r w:rsidRPr="00F5799F">
        <w:rPr>
          <w:i/>
          <w:iCs/>
          <w:lang w:val="es-ES"/>
        </w:rPr>
        <w:t>Python Standard Library</w:t>
      </w:r>
      <w:r w:rsidRPr="00F5799F">
        <w:rPr>
          <w:lang w:val="es-ES"/>
        </w:rPr>
        <w:t xml:space="preserve"> (</w:t>
      </w:r>
      <w:r w:rsidRPr="00F5799F">
        <w:rPr>
          <w:i/>
          <w:iCs/>
          <w:lang w:val="es-ES"/>
        </w:rPr>
        <w:t>PSL</w:t>
      </w:r>
      <w:r w:rsidRPr="00F5799F">
        <w:rPr>
          <w:lang w:val="es-ES"/>
        </w:rPr>
        <w:t xml:space="preserve">), aumentando la información sintáctica ofrecida por éste. </w:t>
      </w:r>
      <w:r w:rsidRPr="0049769B">
        <w:rPr>
          <w:lang w:val="es-ES"/>
        </w:rPr>
        <w:t xml:space="preserve">Este se hace implementando el patrón de diseño </w:t>
      </w:r>
      <w:r w:rsidRPr="0049769B">
        <w:rPr>
          <w:i/>
          <w:iCs/>
          <w:lang w:val="es-ES"/>
        </w:rPr>
        <w:t>Visitor</w:t>
      </w:r>
      <w:r w:rsidRPr="0049769B">
        <w:rPr>
          <w:lang w:val="es-ES"/>
        </w:rPr>
        <w:t xml:space="preserve"> </w:t>
      </w:r>
      <w:sdt>
        <w:sdtPr>
          <w:rPr>
            <w:lang w:val="es-ES"/>
          </w:rPr>
          <w:id w:val="-1048067183"/>
          <w:citation/>
        </w:sdtPr>
        <w:sdtContent>
          <w:r w:rsidR="00EA08E3">
            <w:rPr>
              <w:lang w:val="es-ES"/>
            </w:rPr>
            <w:fldChar w:fldCharType="begin"/>
          </w:r>
          <w:r w:rsidR="000B17D8">
            <w:rPr>
              <w:lang w:val="es-ES"/>
            </w:rPr>
            <w:instrText xml:space="preserve">CITATION EGa93 \l 3082 </w:instrText>
          </w:r>
          <w:r w:rsidR="00EA08E3">
            <w:rPr>
              <w:lang w:val="es-ES"/>
            </w:rPr>
            <w:fldChar w:fldCharType="separate"/>
          </w:r>
          <w:r w:rsidR="0066657B" w:rsidRPr="0066657B">
            <w:rPr>
              <w:noProof/>
              <w:lang w:val="es-ES"/>
            </w:rPr>
            <w:t>[13]</w:t>
          </w:r>
          <w:r w:rsidR="00EA08E3">
            <w:rPr>
              <w:lang w:val="es-ES"/>
            </w:rPr>
            <w:fldChar w:fldCharType="end"/>
          </w:r>
        </w:sdtContent>
      </w:sdt>
      <w:r w:rsidRPr="0049769B">
        <w:rPr>
          <w:lang w:val="es-ES"/>
        </w:rPr>
        <w:t xml:space="preserve"> que, recorriendo el </w:t>
      </w:r>
      <w:r w:rsidRPr="0049769B">
        <w:rPr>
          <w:i/>
          <w:iCs/>
          <w:lang w:val="es-ES"/>
        </w:rPr>
        <w:t>AST</w:t>
      </w:r>
      <w:r>
        <w:rPr>
          <w:lang w:val="es-ES"/>
        </w:rPr>
        <w:t xml:space="preserve"> </w:t>
      </w:r>
      <w:r w:rsidRPr="0049769B">
        <w:rPr>
          <w:lang w:val="es-ES"/>
        </w:rPr>
        <w:t xml:space="preserve">original, crea uno nuevo con información más específica. </w:t>
      </w:r>
      <w:r w:rsidRPr="00F5799F">
        <w:rPr>
          <w:lang w:val="es-ES"/>
        </w:rPr>
        <w:t xml:space="preserve">Para ello, rediseñamos </w:t>
      </w:r>
      <w:r>
        <w:rPr>
          <w:lang w:val="es-ES"/>
        </w:rPr>
        <w:t>el</w:t>
      </w:r>
      <w:r w:rsidRPr="00F5799F">
        <w:rPr>
          <w:lang w:val="es-ES"/>
        </w:rPr>
        <w:t xml:space="preserve"> </w:t>
      </w:r>
      <w:r w:rsidRPr="00965B9E">
        <w:rPr>
          <w:i/>
          <w:iCs/>
          <w:lang w:val="es-ES"/>
        </w:rPr>
        <w:t>AST</w:t>
      </w:r>
      <w:r w:rsidRPr="00F5799F">
        <w:rPr>
          <w:lang w:val="es-ES"/>
        </w:rPr>
        <w:t xml:space="preserve">, añadiendo nuevos </w:t>
      </w:r>
      <w:r>
        <w:rPr>
          <w:lang w:val="es-ES"/>
        </w:rPr>
        <w:t xml:space="preserve">tipos de </w:t>
      </w:r>
      <w:r w:rsidRPr="00F5799F">
        <w:rPr>
          <w:lang w:val="es-ES"/>
        </w:rPr>
        <w:t>nodos, atributos y relaciones</w:t>
      </w:r>
      <w:r>
        <w:rPr>
          <w:lang w:val="es-ES"/>
        </w:rPr>
        <w:t>,</w:t>
      </w:r>
      <w:r w:rsidRPr="00F5799F">
        <w:rPr>
          <w:lang w:val="es-ES"/>
        </w:rPr>
        <w:t xml:space="preserve"> proporcionando así una información más detallada que la ofrecida por el </w:t>
      </w:r>
      <w:r>
        <w:rPr>
          <w:lang w:val="es-ES"/>
        </w:rPr>
        <w:t xml:space="preserve">módulo </w:t>
      </w:r>
      <w:r w:rsidRPr="00F5799F">
        <w:rPr>
          <w:lang w:val="es-ES"/>
        </w:rPr>
        <w:t>original (Secció</w:t>
      </w:r>
      <w:r w:rsidR="00782E76">
        <w:rPr>
          <w:lang w:val="es-ES"/>
        </w:rPr>
        <w:t xml:space="preserve">n  </w:t>
      </w:r>
      <w:r w:rsidR="00782E76">
        <w:rPr>
          <w:lang w:val="es-ES"/>
        </w:rPr>
        <w:fldChar w:fldCharType="begin"/>
      </w:r>
      <w:r w:rsidR="00782E76">
        <w:rPr>
          <w:lang w:val="es-ES"/>
        </w:rPr>
        <w:instrText xml:space="preserve"> REF _Ref168656828 \w \h </w:instrText>
      </w:r>
      <w:r w:rsidR="00782E76">
        <w:rPr>
          <w:lang w:val="es-ES"/>
        </w:rPr>
      </w:r>
      <w:r w:rsidR="00782E76">
        <w:rPr>
          <w:lang w:val="es-ES"/>
        </w:rPr>
        <w:fldChar w:fldCharType="separate"/>
      </w:r>
      <w:r w:rsidR="00F84C7A">
        <w:rPr>
          <w:lang w:val="es-ES"/>
        </w:rPr>
        <w:t>3.1</w:t>
      </w:r>
      <w:r w:rsidR="00782E76">
        <w:rPr>
          <w:lang w:val="es-ES"/>
        </w:rPr>
        <w:fldChar w:fldCharType="end"/>
      </w:r>
      <w:r w:rsidR="00782E76">
        <w:rPr>
          <w:lang w:val="es-ES"/>
        </w:rPr>
        <w:t xml:space="preserve">) </w:t>
      </w:r>
      <w:r w:rsidRPr="00F5799F">
        <w:rPr>
          <w:lang w:val="es-ES"/>
        </w:rPr>
        <w:t xml:space="preserve">  </w:t>
      </w:r>
    </w:p>
    <w:p w14:paraId="29B33DA8" w14:textId="2E13BC86" w:rsidR="004A73F1" w:rsidRDefault="004A73F1" w:rsidP="004A73F1">
      <w:pPr>
        <w:rPr>
          <w:lang w:val="es-ES"/>
        </w:rPr>
      </w:pPr>
      <w:r>
        <w:rPr>
          <w:lang w:val="es-ES"/>
        </w:rPr>
        <w:t xml:space="preserve">A continuación, </w:t>
      </w:r>
      <w:r w:rsidR="002E3D31">
        <w:rPr>
          <w:lang w:val="es-ES"/>
        </w:rPr>
        <w:t xml:space="preserve">se realiza una trasformación de los </w:t>
      </w:r>
      <w:r w:rsidR="002E3D31" w:rsidRPr="002E3D31">
        <w:rPr>
          <w:i/>
          <w:iCs/>
          <w:lang w:val="es-ES"/>
        </w:rPr>
        <w:t>AST</w:t>
      </w:r>
      <w:r w:rsidR="002E3D31">
        <w:rPr>
          <w:lang w:val="es-ES"/>
        </w:rPr>
        <w:t>s a tablas de un modelo relacional. El</w:t>
      </w:r>
      <w:r w:rsidR="009334DF" w:rsidRPr="009334DF">
        <w:rPr>
          <w:lang w:val="es-ES"/>
        </w:rPr>
        <w:t xml:space="preserve"> sistema identifica siete tipos diferentes de construcciones sintácticas</w:t>
      </w:r>
      <w:r w:rsidR="009334DF">
        <w:rPr>
          <w:lang w:val="es-ES"/>
        </w:rPr>
        <w:t xml:space="preserve"> principales: programa, modulo</w:t>
      </w:r>
      <w:r w:rsidRPr="00F5799F">
        <w:rPr>
          <w:lang w:val="es-ES"/>
        </w:rPr>
        <w:t xml:space="preserve">, </w:t>
      </w:r>
      <w:r w:rsidR="009334DF">
        <w:rPr>
          <w:lang w:val="es-ES"/>
        </w:rPr>
        <w:t>definici</w:t>
      </w:r>
      <w:r w:rsidR="001E2C7C">
        <w:rPr>
          <w:lang w:val="es-ES"/>
        </w:rPr>
        <w:t>ón</w:t>
      </w:r>
      <w:r w:rsidR="009334DF">
        <w:rPr>
          <w:lang w:val="es-ES"/>
        </w:rPr>
        <w:t xml:space="preserve"> de clase, de función y de método, sentencia y expresi</w:t>
      </w:r>
      <w:r w:rsidR="001E2C7C">
        <w:rPr>
          <w:lang w:val="es-ES"/>
        </w:rPr>
        <w:t>ón</w:t>
      </w:r>
      <w:r w:rsidR="009334DF">
        <w:rPr>
          <w:lang w:val="es-ES"/>
        </w:rPr>
        <w:t xml:space="preserve">. </w:t>
      </w:r>
      <w:r w:rsidR="001E2C7C">
        <w:rPr>
          <w:lang w:val="es-ES"/>
        </w:rPr>
        <w:t xml:space="preserve">Además de estas construcciones, el sistema distingue casos concretos de sentencias como </w:t>
      </w:r>
      <w:r w:rsidR="001E2C7C" w:rsidRPr="001E2C7C">
        <w:rPr>
          <w:i/>
          <w:iCs/>
          <w:lang w:val="es-ES"/>
        </w:rPr>
        <w:t>cases</w:t>
      </w:r>
      <w:r w:rsidR="001E2C7C">
        <w:rPr>
          <w:lang w:val="es-ES"/>
        </w:rPr>
        <w:t xml:space="preserve"> y </w:t>
      </w:r>
      <w:r w:rsidR="001E2C7C" w:rsidRPr="001E2C7C">
        <w:rPr>
          <w:i/>
          <w:iCs/>
          <w:lang w:val="es-ES"/>
        </w:rPr>
        <w:t>handlers</w:t>
      </w:r>
      <w:r w:rsidR="001E2C7C">
        <w:rPr>
          <w:lang w:val="es-ES"/>
        </w:rPr>
        <w:t xml:space="preserve">; y de expresiones como </w:t>
      </w:r>
      <w:r w:rsidR="001E2C7C" w:rsidRPr="001E2C7C">
        <w:rPr>
          <w:i/>
          <w:iCs/>
          <w:lang w:val="es-ES"/>
        </w:rPr>
        <w:t>comprehnesion</w:t>
      </w:r>
      <w:r w:rsidR="001E2C7C">
        <w:rPr>
          <w:lang w:val="es-ES"/>
        </w:rPr>
        <w:t xml:space="preserve">, invocación, cadena formateada, variable y vector.  </w:t>
      </w:r>
      <w:r w:rsidR="002D7913" w:rsidRPr="002D7913">
        <w:rPr>
          <w:lang w:val="es-ES"/>
        </w:rPr>
        <w:t>Por último, también se identifican las construcciones utilizadas para importar módulos y paquetes, así como las utilizadas en la especificación de los parámetros en las definiciones y los argumentos en las llamadas a funciones y métodos.</w:t>
      </w:r>
      <w:r w:rsidR="002D7913">
        <w:rPr>
          <w:lang w:val="es-ES"/>
        </w:rPr>
        <w:t xml:space="preserve"> </w:t>
      </w:r>
      <w:r w:rsidR="002E3D31">
        <w:rPr>
          <w:lang w:val="es-ES"/>
        </w:rPr>
        <w:t>En total el sistema propuesto identifica 16 tipos distintos de construcciones sintácticas.</w:t>
      </w:r>
      <w:r w:rsidR="001E2C7C">
        <w:rPr>
          <w:lang w:val="es-ES"/>
        </w:rPr>
        <w:t xml:space="preserve"> P</w:t>
      </w:r>
      <w:r w:rsidR="009334DF" w:rsidRPr="009334DF">
        <w:rPr>
          <w:lang w:val="es-ES"/>
        </w:rPr>
        <w:t xml:space="preserve">ara cada </w:t>
      </w:r>
      <w:r w:rsidR="001E2C7C">
        <w:rPr>
          <w:lang w:val="es-ES"/>
        </w:rPr>
        <w:t xml:space="preserve">una </w:t>
      </w:r>
      <w:r w:rsidR="002E3D31">
        <w:rPr>
          <w:lang w:val="es-ES"/>
        </w:rPr>
        <w:t>de ellas</w:t>
      </w:r>
      <w:r w:rsidR="009334DF" w:rsidRPr="009334DF">
        <w:rPr>
          <w:lang w:val="es-ES"/>
        </w:rPr>
        <w:t>, se genera una tabla en una base</w:t>
      </w:r>
      <w:r w:rsidR="009334DF">
        <w:rPr>
          <w:lang w:val="es-ES"/>
        </w:rPr>
        <w:t xml:space="preserve"> </w:t>
      </w:r>
      <w:r w:rsidR="009334DF" w:rsidRPr="009334DF">
        <w:rPr>
          <w:lang w:val="es-ES"/>
        </w:rPr>
        <w:t xml:space="preserve">de datos relacional, que almacena la información </w:t>
      </w:r>
      <w:r w:rsidR="009334DF" w:rsidRPr="009334DF">
        <w:rPr>
          <w:lang w:val="es-ES"/>
        </w:rPr>
        <w:lastRenderedPageBreak/>
        <w:t>de cada nodo del AST. Se ha llevado</w:t>
      </w:r>
      <w:r w:rsidR="009334DF">
        <w:rPr>
          <w:lang w:val="es-ES"/>
        </w:rPr>
        <w:t xml:space="preserve"> </w:t>
      </w:r>
      <w:r w:rsidR="009334DF" w:rsidRPr="009334DF">
        <w:rPr>
          <w:lang w:val="es-ES"/>
        </w:rPr>
        <w:t xml:space="preserve">a cabo un proceso manual de extracción de características para traducir </w:t>
      </w:r>
      <w:r w:rsidR="002E3D31">
        <w:rPr>
          <w:lang w:val="es-ES"/>
        </w:rPr>
        <w:t>las</w:t>
      </w:r>
      <w:r w:rsidR="009334DF" w:rsidRPr="009334DF">
        <w:rPr>
          <w:lang w:val="es-ES"/>
        </w:rPr>
        <w:t xml:space="preserve"> estructuras</w:t>
      </w:r>
      <w:r w:rsidR="009334DF">
        <w:rPr>
          <w:lang w:val="es-ES"/>
        </w:rPr>
        <w:t xml:space="preserve"> </w:t>
      </w:r>
      <w:r w:rsidR="009334DF" w:rsidRPr="009334DF">
        <w:rPr>
          <w:lang w:val="es-ES"/>
        </w:rPr>
        <w:t>de árbol en tablas</w:t>
      </w:r>
      <w:r w:rsidR="009334DF">
        <w:rPr>
          <w:lang w:val="es-ES"/>
        </w:rPr>
        <w:t xml:space="preserve"> </w:t>
      </w:r>
      <w:r w:rsidRPr="00F5799F">
        <w:rPr>
          <w:lang w:val="es-ES"/>
        </w:rPr>
        <w:t xml:space="preserve">(Sección </w:t>
      </w:r>
      <w:r w:rsidRPr="00F5799F">
        <w:rPr>
          <w:lang w:val="es-ES"/>
        </w:rPr>
        <w:fldChar w:fldCharType="begin"/>
      </w:r>
      <w:r w:rsidRPr="00F5799F">
        <w:rPr>
          <w:lang w:val="es-ES"/>
        </w:rPr>
        <w:instrText xml:space="preserve"> REF _Ref75975197 \r \h  \* MERGEFORMAT </w:instrText>
      </w:r>
      <w:r w:rsidRPr="00F5799F">
        <w:rPr>
          <w:lang w:val="es-ES"/>
        </w:rPr>
      </w:r>
      <w:r w:rsidRPr="00F5799F">
        <w:rPr>
          <w:lang w:val="es-ES"/>
        </w:rPr>
        <w:fldChar w:fldCharType="separate"/>
      </w:r>
      <w:r w:rsidR="00F84C7A">
        <w:rPr>
          <w:lang w:val="es-ES"/>
        </w:rPr>
        <w:t>3.2</w:t>
      </w:r>
      <w:r w:rsidRPr="00F5799F">
        <w:rPr>
          <w:lang w:val="es-ES"/>
        </w:rPr>
        <w:fldChar w:fldCharType="end"/>
      </w:r>
      <w:r w:rsidRPr="00F5799F">
        <w:rPr>
          <w:lang w:val="es-ES"/>
        </w:rPr>
        <w:t>).</w:t>
      </w:r>
    </w:p>
    <w:p w14:paraId="5802615B" w14:textId="59D31339" w:rsidR="008C6B90" w:rsidRDefault="004A73F1" w:rsidP="004A73F1">
      <w:pPr>
        <w:rPr>
          <w:lang w:val="es-ES"/>
        </w:rPr>
      </w:pPr>
      <w:r w:rsidRPr="00912B41">
        <w:rPr>
          <w:lang w:val="es-ES"/>
        </w:rPr>
        <w:t>Posteriormente, los datos de las tablas son procesados</w:t>
      </w:r>
      <w:r>
        <w:rPr>
          <w:lang w:val="es-ES"/>
        </w:rPr>
        <w:t xml:space="preserve"> </w:t>
      </w:r>
      <w:r w:rsidRPr="00912B41">
        <w:rPr>
          <w:lang w:val="es-ES"/>
        </w:rPr>
        <w:t xml:space="preserve">y filtrados para </w:t>
      </w:r>
      <w:r>
        <w:rPr>
          <w:lang w:val="es-ES"/>
        </w:rPr>
        <w:t>proceder con la</w:t>
      </w:r>
      <w:r w:rsidRPr="00912B41">
        <w:rPr>
          <w:lang w:val="es-ES"/>
        </w:rPr>
        <w:t xml:space="preserve"> detección de anomalías</w:t>
      </w:r>
      <w:r>
        <w:rPr>
          <w:lang w:val="es-ES"/>
        </w:rPr>
        <w:t xml:space="preserve"> (Sección </w:t>
      </w:r>
      <w:r>
        <w:rPr>
          <w:lang w:val="es-ES"/>
        </w:rPr>
        <w:fldChar w:fldCharType="begin"/>
      </w:r>
      <w:r>
        <w:rPr>
          <w:lang w:val="es-ES"/>
        </w:rPr>
        <w:instrText xml:space="preserve"> REF _Ref75441504 \w \h </w:instrText>
      </w:r>
      <w:r>
        <w:rPr>
          <w:lang w:val="es-ES"/>
        </w:rPr>
      </w:r>
      <w:r>
        <w:rPr>
          <w:lang w:val="es-ES"/>
        </w:rPr>
        <w:fldChar w:fldCharType="separate"/>
      </w:r>
      <w:r w:rsidR="00F84C7A">
        <w:rPr>
          <w:lang w:val="es-ES"/>
        </w:rPr>
        <w:t>3.3</w:t>
      </w:r>
      <w:r>
        <w:rPr>
          <w:lang w:val="es-ES"/>
        </w:rPr>
        <w:fldChar w:fldCharType="end"/>
      </w:r>
      <w:r>
        <w:rPr>
          <w:lang w:val="es-ES"/>
        </w:rPr>
        <w:t>)</w:t>
      </w:r>
      <w:r w:rsidRPr="00912B41">
        <w:rPr>
          <w:lang w:val="es-ES"/>
        </w:rPr>
        <w:t xml:space="preserve">. Si las anomalías son debidas a errores de medición (entradas que no debían haber sido consideradas) se eliminan; en caso contrario, se incluyen en un </w:t>
      </w:r>
      <w:r>
        <w:rPr>
          <w:lang w:val="es-ES"/>
        </w:rPr>
        <w:t>informe</w:t>
      </w:r>
      <w:r w:rsidRPr="00912B41">
        <w:rPr>
          <w:lang w:val="es-ES"/>
        </w:rPr>
        <w:t xml:space="preserve"> de anomalías</w:t>
      </w:r>
      <w:r>
        <w:rPr>
          <w:lang w:val="es-ES"/>
        </w:rPr>
        <w:t>.</w:t>
      </w:r>
    </w:p>
    <w:p w14:paraId="215983C2" w14:textId="77777777" w:rsidR="009F34FD" w:rsidRPr="003233E9" w:rsidRDefault="009F34FD" w:rsidP="004A73F1">
      <w:pPr>
        <w:rPr>
          <w:lang w:val="es-ES"/>
        </w:rPr>
      </w:pPr>
    </w:p>
    <w:p w14:paraId="6E5DC6EF" w14:textId="17945F55" w:rsidR="008C6B90" w:rsidRDefault="00B239D1" w:rsidP="008C6B90">
      <w:pPr>
        <w:pStyle w:val="Ttulo2"/>
        <w:rPr>
          <w:lang w:val="es-ES_tradnl"/>
        </w:rPr>
      </w:pPr>
      <w:bookmarkStart w:id="22" w:name="_Toc75469455"/>
      <w:bookmarkStart w:id="23" w:name="_Toc75511927"/>
      <w:bookmarkStart w:id="24" w:name="_Toc75512019"/>
      <w:bookmarkStart w:id="25" w:name="_Ref168656828"/>
      <w:bookmarkStart w:id="26" w:name="_Toc170228893"/>
      <w:bookmarkEnd w:id="22"/>
      <w:bookmarkEnd w:id="23"/>
      <w:bookmarkEnd w:id="24"/>
      <w:r>
        <w:rPr>
          <w:lang w:val="es-ES_tradnl"/>
        </w:rPr>
        <w:t xml:space="preserve">Extracción de </w:t>
      </w:r>
      <w:r w:rsidRPr="00FE5C56">
        <w:rPr>
          <w:i/>
          <w:iCs/>
          <w:lang w:val="es-ES_tradnl"/>
        </w:rPr>
        <w:t>AST</w:t>
      </w:r>
      <w:r>
        <w:rPr>
          <w:lang w:val="es-ES_tradnl"/>
        </w:rPr>
        <w:t>s</w:t>
      </w:r>
      <w:bookmarkEnd w:id="25"/>
      <w:bookmarkEnd w:id="26"/>
    </w:p>
    <w:p w14:paraId="1A221CE9" w14:textId="77777777" w:rsidR="00782E76" w:rsidRPr="00782E76" w:rsidRDefault="00782E76" w:rsidP="00782E76">
      <w:pPr>
        <w:rPr>
          <w:lang w:val="es-ES_tradnl"/>
        </w:rPr>
      </w:pPr>
    </w:p>
    <w:p w14:paraId="5E878EED" w14:textId="52022A4D" w:rsidR="00EA08E3" w:rsidRDefault="00EA08E3" w:rsidP="00EA08E3">
      <w:pPr>
        <w:rPr>
          <w:lang w:val="es-ES"/>
        </w:rPr>
      </w:pPr>
      <w:r>
        <w:rPr>
          <w:rFonts w:eastAsia="Calibri"/>
          <w:lang w:val="es-ES"/>
        </w:rPr>
        <w:t>Tal y como hemos mencionado</w:t>
      </w:r>
      <w:r>
        <w:rPr>
          <w:lang w:val="es-ES"/>
        </w:rPr>
        <w:t xml:space="preserve"> anteriormente, l</w:t>
      </w:r>
      <w:r w:rsidRPr="00965B9E">
        <w:rPr>
          <w:lang w:val="es-ES"/>
        </w:rPr>
        <w:t xml:space="preserve">a principal estructura de datos para representar sintácticamente un programa es el </w:t>
      </w:r>
      <w:r w:rsidR="00AC7B4C">
        <w:rPr>
          <w:lang w:val="es-ES"/>
        </w:rPr>
        <w:t>Á</w:t>
      </w:r>
      <w:r w:rsidRPr="00965B9E">
        <w:rPr>
          <w:lang w:val="es-ES"/>
        </w:rPr>
        <w:t xml:space="preserve">rbol de </w:t>
      </w:r>
      <w:r w:rsidR="00AC7B4C">
        <w:rPr>
          <w:lang w:val="es-ES"/>
        </w:rPr>
        <w:t>S</w:t>
      </w:r>
      <w:r w:rsidRPr="00965B9E">
        <w:rPr>
          <w:lang w:val="es-ES"/>
        </w:rPr>
        <w:t>intaxis</w:t>
      </w:r>
      <w:r>
        <w:rPr>
          <w:lang w:val="es-ES"/>
        </w:rPr>
        <w:t xml:space="preserve"> </w:t>
      </w:r>
      <w:r w:rsidR="00AC7B4C">
        <w:rPr>
          <w:lang w:val="es-ES"/>
        </w:rPr>
        <w:t>A</w:t>
      </w:r>
      <w:r w:rsidRPr="00965B9E">
        <w:rPr>
          <w:lang w:val="es-ES"/>
        </w:rPr>
        <w:t>bstracta (</w:t>
      </w:r>
      <w:r w:rsidRPr="00965B9E">
        <w:rPr>
          <w:i/>
          <w:iCs/>
          <w:lang w:val="es-ES"/>
        </w:rPr>
        <w:t>Abstract Syntax Tree</w:t>
      </w:r>
      <w:r w:rsidRPr="00965B9E">
        <w:rPr>
          <w:lang w:val="es-ES"/>
        </w:rPr>
        <w:t xml:space="preserve">, </w:t>
      </w:r>
      <w:r w:rsidRPr="00965B9E">
        <w:rPr>
          <w:i/>
          <w:iCs/>
          <w:lang w:val="es-ES"/>
        </w:rPr>
        <w:t>AST</w:t>
      </w:r>
      <w:r w:rsidRPr="00965B9E">
        <w:rPr>
          <w:lang w:val="es-ES"/>
        </w:rPr>
        <w:t xml:space="preserve">). Cada nodo de un </w:t>
      </w:r>
      <w:r w:rsidRPr="00965B9E">
        <w:rPr>
          <w:i/>
          <w:iCs/>
          <w:lang w:val="es-ES"/>
        </w:rPr>
        <w:t>AST</w:t>
      </w:r>
      <w:r w:rsidRPr="00965B9E">
        <w:rPr>
          <w:lang w:val="es-ES"/>
        </w:rPr>
        <w:t xml:space="preserve"> representa una construcción sintáctica de</w:t>
      </w:r>
      <w:r>
        <w:rPr>
          <w:lang w:val="es-ES"/>
        </w:rPr>
        <w:t xml:space="preserve"> </w:t>
      </w:r>
      <w:r w:rsidRPr="00965B9E">
        <w:rPr>
          <w:lang w:val="es-ES"/>
        </w:rPr>
        <w:t>un programa como una definición de un tipo</w:t>
      </w:r>
      <w:r>
        <w:rPr>
          <w:lang w:val="es-ES"/>
        </w:rPr>
        <w:t>,</w:t>
      </w:r>
      <w:r w:rsidRPr="00965B9E">
        <w:rPr>
          <w:lang w:val="es-ES"/>
        </w:rPr>
        <w:t xml:space="preserve"> una variable, la invocación a un método o una expresión</w:t>
      </w:r>
      <w:r>
        <w:rPr>
          <w:lang w:val="es-ES"/>
        </w:rPr>
        <w:t xml:space="preserve"> </w:t>
      </w:r>
      <w:r w:rsidRPr="00965B9E">
        <w:rPr>
          <w:lang w:val="es-ES"/>
        </w:rPr>
        <w:t>aritmética.</w:t>
      </w:r>
      <w:r>
        <w:rPr>
          <w:lang w:val="es-ES"/>
        </w:rPr>
        <w:t xml:space="preserve"> </w:t>
      </w:r>
      <w:r w:rsidRPr="00965B9E">
        <w:rPr>
          <w:lang w:val="es-ES"/>
        </w:rPr>
        <w:t>Python es un lenguaje de programación interpretado, conocido por su simplicidad y legibilidad, lo que facilita la escritura y el mantenimiento de código</w:t>
      </w:r>
      <w:r>
        <w:rPr>
          <w:lang w:val="es-ES"/>
        </w:rPr>
        <w:t xml:space="preserve"> </w:t>
      </w:r>
      <w:sdt>
        <w:sdtPr>
          <w:rPr>
            <w:lang w:val="es-ES"/>
          </w:rPr>
          <w:id w:val="1740357908"/>
          <w:citation/>
        </w:sdtPr>
        <w:sdtContent>
          <w:r>
            <w:rPr>
              <w:lang w:val="es-ES"/>
            </w:rPr>
            <w:fldChar w:fldCharType="begin"/>
          </w:r>
          <w:r w:rsidR="002D7AC2">
            <w:rPr>
              <w:lang w:val="es-ES"/>
            </w:rPr>
            <w:instrText xml:space="preserve">CITATION Van95 \l 3082 </w:instrText>
          </w:r>
          <w:r>
            <w:rPr>
              <w:lang w:val="es-ES"/>
            </w:rPr>
            <w:fldChar w:fldCharType="separate"/>
          </w:r>
          <w:r w:rsidR="0066657B" w:rsidRPr="0066657B">
            <w:rPr>
              <w:noProof/>
              <w:lang w:val="es-ES"/>
            </w:rPr>
            <w:t>[14]</w:t>
          </w:r>
          <w:r>
            <w:rPr>
              <w:lang w:val="es-ES"/>
            </w:rPr>
            <w:fldChar w:fldCharType="end"/>
          </w:r>
        </w:sdtContent>
      </w:sdt>
      <w:r w:rsidRPr="00965B9E">
        <w:rPr>
          <w:lang w:val="es-ES"/>
        </w:rPr>
        <w:t xml:space="preserve">. </w:t>
      </w:r>
      <w:r w:rsidR="00782E76" w:rsidRPr="00782E76">
        <w:rPr>
          <w:lang w:val="es-ES"/>
        </w:rPr>
        <w:t>A diferencia de los lenguajes compilados que utilizan representaciones intermedias de código</w:t>
      </w:r>
      <w:r w:rsidR="00782E76">
        <w:rPr>
          <w:lang w:val="es-ES"/>
        </w:rPr>
        <w:t xml:space="preserve"> </w:t>
      </w:r>
      <w:sdt>
        <w:sdtPr>
          <w:rPr>
            <w:lang w:val="es-ES"/>
          </w:rPr>
          <w:id w:val="1800809010"/>
          <w:citation/>
        </w:sdtPr>
        <w:sdtContent>
          <w:r w:rsidR="00782E76">
            <w:rPr>
              <w:lang w:val="es-ES"/>
            </w:rPr>
            <w:fldChar w:fldCharType="begin"/>
          </w:r>
          <w:r w:rsidR="002D7AC2">
            <w:rPr>
              <w:lang w:val="es-ES"/>
            </w:rPr>
            <w:instrText xml:space="preserve">CITATION Alf07 \l 3082 </w:instrText>
          </w:r>
          <w:r w:rsidR="00782E76">
            <w:rPr>
              <w:lang w:val="es-ES"/>
            </w:rPr>
            <w:fldChar w:fldCharType="separate"/>
          </w:r>
          <w:r w:rsidR="0066657B" w:rsidRPr="0066657B">
            <w:rPr>
              <w:noProof/>
              <w:lang w:val="es-ES"/>
            </w:rPr>
            <w:t>[15]</w:t>
          </w:r>
          <w:r w:rsidR="00782E76">
            <w:rPr>
              <w:lang w:val="es-ES"/>
            </w:rPr>
            <w:fldChar w:fldCharType="end"/>
          </w:r>
        </w:sdtContent>
      </w:sdt>
      <w:r w:rsidR="00782E76" w:rsidRPr="00782E76">
        <w:rPr>
          <w:lang w:val="es-ES"/>
        </w:rPr>
        <w:t xml:space="preserve">, como el </w:t>
      </w:r>
      <w:r w:rsidR="00782E76" w:rsidRPr="00782E76">
        <w:rPr>
          <w:i/>
          <w:iCs/>
          <w:lang w:val="es-ES"/>
        </w:rPr>
        <w:t>bytecode</w:t>
      </w:r>
      <w:r w:rsidR="00782E76" w:rsidRPr="00782E76">
        <w:rPr>
          <w:lang w:val="es-ES"/>
        </w:rPr>
        <w:t xml:space="preserve"> en Java o el </w:t>
      </w:r>
      <w:r w:rsidR="00782E76" w:rsidRPr="00782E76">
        <w:rPr>
          <w:i/>
          <w:iCs/>
          <w:lang w:val="es-ES"/>
        </w:rPr>
        <w:t>Intermediate Language</w:t>
      </w:r>
      <w:r w:rsidR="00782E76" w:rsidRPr="00782E76">
        <w:rPr>
          <w:lang w:val="es-ES"/>
        </w:rPr>
        <w:t xml:space="preserve"> (</w:t>
      </w:r>
      <w:r w:rsidR="00782E76" w:rsidRPr="00782E76">
        <w:rPr>
          <w:i/>
          <w:iCs/>
          <w:lang w:val="es-ES"/>
        </w:rPr>
        <w:t>IL</w:t>
      </w:r>
      <w:r w:rsidR="00782E76" w:rsidRPr="00782E76">
        <w:rPr>
          <w:lang w:val="es-ES"/>
        </w:rPr>
        <w:t>) en .N</w:t>
      </w:r>
      <w:r w:rsidR="00782E76" w:rsidRPr="00782E76">
        <w:rPr>
          <w:sz w:val="18"/>
          <w:szCs w:val="18"/>
          <w:lang w:val="es-ES"/>
        </w:rPr>
        <w:t>ET</w:t>
      </w:r>
      <w:r w:rsidR="00782E76" w:rsidRPr="00782E76">
        <w:rPr>
          <w:lang w:val="es-ES"/>
        </w:rPr>
        <w:t>, Python ejecuta el código directamente a través de un intérprete.</w:t>
      </w:r>
      <w:r w:rsidRPr="00965B9E">
        <w:rPr>
          <w:lang w:val="es-ES"/>
        </w:rPr>
        <w:t xml:space="preserve"> El análisis de las construcciones sintácticas en Python puede ser un reto debido a la falta de un proceso de compilación formal. Para abordar este desafío, se puede utilizar el módulo </w:t>
      </w:r>
      <w:r w:rsidRPr="002E0659">
        <w:rPr>
          <w:i/>
          <w:iCs/>
          <w:lang w:val="es-ES"/>
        </w:rPr>
        <w:t>AST</w:t>
      </w:r>
      <w:r w:rsidRPr="00965B9E">
        <w:rPr>
          <w:lang w:val="es-ES"/>
        </w:rPr>
        <w:t xml:space="preserve"> de la </w:t>
      </w:r>
      <w:r w:rsidRPr="002E0659">
        <w:rPr>
          <w:i/>
          <w:iCs/>
          <w:lang w:val="es-ES"/>
        </w:rPr>
        <w:t>Python Standard Library</w:t>
      </w:r>
      <w:r>
        <w:rPr>
          <w:lang w:val="es-ES"/>
        </w:rPr>
        <w:t xml:space="preserve"> (</w:t>
      </w:r>
      <w:r w:rsidRPr="002E0659">
        <w:rPr>
          <w:i/>
          <w:iCs/>
          <w:lang w:val="es-ES"/>
        </w:rPr>
        <w:t>PSL</w:t>
      </w:r>
      <w:r>
        <w:rPr>
          <w:lang w:val="es-ES"/>
        </w:rPr>
        <w:t xml:space="preserve">) </w:t>
      </w:r>
      <w:sdt>
        <w:sdtPr>
          <w:rPr>
            <w:lang w:val="es-ES"/>
          </w:rPr>
          <w:id w:val="-488257050"/>
          <w:citation/>
        </w:sdtPr>
        <w:sdtContent>
          <w:r>
            <w:rPr>
              <w:lang w:val="es-ES"/>
            </w:rPr>
            <w:fldChar w:fldCharType="begin"/>
          </w:r>
          <w:r>
            <w:rPr>
              <w:lang w:val="es-ES"/>
            </w:rPr>
            <w:instrText xml:space="preserve"> CITATION Pyt24 \l 3082 </w:instrText>
          </w:r>
          <w:r>
            <w:rPr>
              <w:lang w:val="es-ES"/>
            </w:rPr>
            <w:fldChar w:fldCharType="separate"/>
          </w:r>
          <w:r w:rsidR="0066657B" w:rsidRPr="0066657B">
            <w:rPr>
              <w:noProof/>
              <w:lang w:val="es-ES"/>
            </w:rPr>
            <w:t>[8]</w:t>
          </w:r>
          <w:r>
            <w:rPr>
              <w:lang w:val="es-ES"/>
            </w:rPr>
            <w:fldChar w:fldCharType="end"/>
          </w:r>
        </w:sdtContent>
      </w:sdt>
      <w:r>
        <w:rPr>
          <w:lang w:val="es-ES"/>
        </w:rPr>
        <w:t>.</w:t>
      </w:r>
      <w:r w:rsidRPr="00965B9E">
        <w:rPr>
          <w:lang w:val="es-ES"/>
        </w:rPr>
        <w:t xml:space="preserve"> </w:t>
      </w:r>
      <w:r>
        <w:rPr>
          <w:lang w:val="es-ES"/>
        </w:rPr>
        <w:t xml:space="preserve">Este módulo </w:t>
      </w:r>
      <w:r w:rsidRPr="00965B9E">
        <w:rPr>
          <w:lang w:val="es-ES"/>
        </w:rPr>
        <w:t xml:space="preserve">proporciona una representación abstracta y jerárquica del código fuente de Python, permitiendo </w:t>
      </w:r>
      <w:r>
        <w:rPr>
          <w:lang w:val="es-ES"/>
        </w:rPr>
        <w:t xml:space="preserve">la </w:t>
      </w:r>
      <w:r w:rsidRPr="00965B9E">
        <w:rPr>
          <w:lang w:val="es-ES"/>
        </w:rPr>
        <w:t xml:space="preserve">manipulación de la estructura del código. </w:t>
      </w:r>
      <w:r>
        <w:rPr>
          <w:lang w:val="es-ES"/>
        </w:rPr>
        <w:t>E</w:t>
      </w:r>
      <w:r w:rsidRPr="00965B9E">
        <w:rPr>
          <w:lang w:val="es-ES"/>
        </w:rPr>
        <w:t xml:space="preserve">s posible descomponer los programas en sus componentes básicos, facilitando así el estudio de las distintas construcciones sintácticas empleadas por los programadores. </w:t>
      </w:r>
    </w:p>
    <w:p w14:paraId="11830852" w14:textId="684F2B27" w:rsidR="00EA08E3" w:rsidRPr="00FB31E5" w:rsidRDefault="00EA08E3" w:rsidP="00EA08E3">
      <w:pPr>
        <w:rPr>
          <w:highlight w:val="green"/>
          <w:lang w:val="es-ES"/>
        </w:rPr>
      </w:pPr>
      <w:r w:rsidRPr="00FB31E5">
        <w:rPr>
          <w:lang w:val="es-ES"/>
        </w:rPr>
        <w:t xml:space="preserve">A continuación, vamos a explicar el proceso para la modificación del </w:t>
      </w:r>
      <w:r w:rsidRPr="00FB31E5">
        <w:rPr>
          <w:i/>
          <w:iCs/>
          <w:lang w:val="es-ES"/>
        </w:rPr>
        <w:t>AST</w:t>
      </w:r>
      <w:r w:rsidRPr="00FB31E5">
        <w:rPr>
          <w:lang w:val="es-ES"/>
        </w:rPr>
        <w:t xml:space="preserve"> generado por la </w:t>
      </w:r>
      <w:r w:rsidRPr="00FB31E5">
        <w:rPr>
          <w:i/>
          <w:iCs/>
          <w:lang w:val="es-ES"/>
        </w:rPr>
        <w:t>PSL</w:t>
      </w:r>
      <w:r w:rsidRPr="00FB31E5">
        <w:rPr>
          <w:lang w:val="es-ES"/>
        </w:rPr>
        <w:t>. P</w:t>
      </w:r>
      <w:r>
        <w:rPr>
          <w:lang w:val="es-ES"/>
        </w:rPr>
        <w:t>or</w:t>
      </w:r>
      <w:r w:rsidRPr="00FB31E5">
        <w:rPr>
          <w:lang w:val="es-ES"/>
        </w:rPr>
        <w:t xml:space="preserve"> cada fichero Python, la </w:t>
      </w:r>
      <w:r w:rsidRPr="00FB31E5">
        <w:rPr>
          <w:i/>
          <w:iCs/>
          <w:lang w:val="es-ES"/>
        </w:rPr>
        <w:t>PSL</w:t>
      </w:r>
      <w:r w:rsidRPr="00FB31E5">
        <w:rPr>
          <w:lang w:val="es-ES"/>
        </w:rPr>
        <w:t xml:space="preserve"> realiza un análisis sintáctico del mismo y genera un </w:t>
      </w:r>
      <w:r w:rsidRPr="00FB31E5">
        <w:rPr>
          <w:i/>
          <w:iCs/>
          <w:lang w:val="es-ES"/>
        </w:rPr>
        <w:t>AST</w:t>
      </w:r>
      <w:r w:rsidRPr="00FB31E5">
        <w:rPr>
          <w:lang w:val="es-ES"/>
        </w:rPr>
        <w:t xml:space="preserve">. Mediante el patrón de diseño </w:t>
      </w:r>
      <w:r w:rsidRPr="00FB31E5">
        <w:rPr>
          <w:i/>
          <w:iCs/>
          <w:lang w:val="es-ES"/>
        </w:rPr>
        <w:t>Visitor</w:t>
      </w:r>
      <w:r w:rsidRPr="00FB31E5">
        <w:rPr>
          <w:lang w:val="es-ES"/>
        </w:rPr>
        <w:t xml:space="preserve"> </w:t>
      </w:r>
      <w:sdt>
        <w:sdtPr>
          <w:rPr>
            <w:lang w:val="es-ES"/>
          </w:rPr>
          <w:id w:val="-1171870758"/>
          <w:citation/>
        </w:sdtPr>
        <w:sdtContent>
          <w:r>
            <w:rPr>
              <w:lang w:val="es-ES"/>
            </w:rPr>
            <w:fldChar w:fldCharType="begin"/>
          </w:r>
          <w:r w:rsidR="000B17D8">
            <w:rPr>
              <w:lang w:val="es-ES"/>
            </w:rPr>
            <w:instrText xml:space="preserve">CITATION EGa93 \l 3082 </w:instrText>
          </w:r>
          <w:r>
            <w:rPr>
              <w:lang w:val="es-ES"/>
            </w:rPr>
            <w:fldChar w:fldCharType="separate"/>
          </w:r>
          <w:r w:rsidR="0066657B" w:rsidRPr="0066657B">
            <w:rPr>
              <w:noProof/>
              <w:lang w:val="es-ES"/>
            </w:rPr>
            <w:t>[13]</w:t>
          </w:r>
          <w:r>
            <w:rPr>
              <w:lang w:val="es-ES"/>
            </w:rPr>
            <w:fldChar w:fldCharType="end"/>
          </w:r>
        </w:sdtContent>
      </w:sdt>
      <w:r w:rsidRPr="00FB31E5">
        <w:rPr>
          <w:lang w:val="es-ES"/>
        </w:rPr>
        <w:t xml:space="preserve"> se recorre el </w:t>
      </w:r>
      <w:r w:rsidRPr="00FB31E5">
        <w:rPr>
          <w:i/>
          <w:iCs/>
          <w:lang w:val="es-ES"/>
        </w:rPr>
        <w:t>AST</w:t>
      </w:r>
      <w:r w:rsidRPr="00FB31E5">
        <w:rPr>
          <w:lang w:val="es-ES"/>
        </w:rPr>
        <w:t xml:space="preserve"> original para añadir información más detallada sobre la estructura sintáctica del programa, incluyendo nuevas categorías sintácticas, relaciones o atributos.</w:t>
      </w:r>
      <w:r>
        <w:rPr>
          <w:lang w:val="es-ES"/>
        </w:rPr>
        <w:t xml:space="preserve"> A modo de </w:t>
      </w:r>
      <w:r w:rsidRPr="00D33357">
        <w:rPr>
          <w:lang w:val="es-ES"/>
        </w:rPr>
        <w:t xml:space="preserve">ejemplo, todas las </w:t>
      </w:r>
      <w:r>
        <w:rPr>
          <w:lang w:val="es-ES"/>
        </w:rPr>
        <w:t>operaciones</w:t>
      </w:r>
      <w:r w:rsidRPr="00D33357">
        <w:rPr>
          <w:lang w:val="es-ES"/>
        </w:rPr>
        <w:t xml:space="preserve"> binarias en </w:t>
      </w:r>
      <w:r>
        <w:rPr>
          <w:lang w:val="es-ES"/>
        </w:rPr>
        <w:t>Python</w:t>
      </w:r>
      <w:r w:rsidRPr="00D33357">
        <w:rPr>
          <w:lang w:val="es-ES"/>
        </w:rPr>
        <w:t xml:space="preserve"> son representadas en el </w:t>
      </w:r>
      <w:r w:rsidRPr="00FB31E5">
        <w:rPr>
          <w:i/>
          <w:iCs/>
          <w:lang w:val="es-ES"/>
        </w:rPr>
        <w:t>PSL</w:t>
      </w:r>
      <w:r w:rsidRPr="00D33357">
        <w:rPr>
          <w:lang w:val="es-ES"/>
        </w:rPr>
        <w:t xml:space="preserve"> como instancias de </w:t>
      </w:r>
      <w:r w:rsidRPr="00FB31E5">
        <w:rPr>
          <w:rFonts w:ascii="Consolas" w:hAnsi="Consolas" w:cs="Courier New"/>
          <w:lang w:val="es-ES"/>
        </w:rPr>
        <w:t>BinOp</w:t>
      </w:r>
      <w:r w:rsidRPr="00D33357">
        <w:rPr>
          <w:lang w:val="es-ES"/>
        </w:rPr>
        <w:t xml:space="preserve">, dificultando el conocimiento del tipo concreto de </w:t>
      </w:r>
      <w:r>
        <w:rPr>
          <w:lang w:val="es-ES"/>
        </w:rPr>
        <w:t>operación</w:t>
      </w:r>
      <w:r w:rsidRPr="00D33357">
        <w:rPr>
          <w:lang w:val="es-ES"/>
        </w:rPr>
        <w:t xml:space="preserve"> que representa. Para dar más información acerca de la expresión, hemos añadido nodos que representan </w:t>
      </w:r>
      <w:r>
        <w:rPr>
          <w:lang w:val="es-ES"/>
        </w:rPr>
        <w:t xml:space="preserve">operaciones binarias concretas en función del operador: operaciones </w:t>
      </w:r>
      <w:r w:rsidR="000F2F66">
        <w:rPr>
          <w:lang w:val="es-ES"/>
        </w:rPr>
        <w:t>aritméticas</w:t>
      </w:r>
      <w:r w:rsidRPr="00D33357">
        <w:rPr>
          <w:lang w:val="es-ES"/>
        </w:rPr>
        <w:t xml:space="preserve"> (</w:t>
      </w:r>
      <w:r w:rsidRPr="00FB31E5">
        <w:rPr>
          <w:rFonts w:ascii="Consolas" w:hAnsi="Consolas" w:cs="Courier New"/>
          <w:lang w:val="es-ES"/>
        </w:rPr>
        <w:t>Arithmetic</w:t>
      </w:r>
      <w:r w:rsidRPr="00D33357">
        <w:rPr>
          <w:lang w:val="es-ES"/>
        </w:rPr>
        <w:t xml:space="preserve">), </w:t>
      </w:r>
      <w:r>
        <w:rPr>
          <w:lang w:val="es-ES"/>
        </w:rPr>
        <w:t xml:space="preserve">potencias </w:t>
      </w:r>
      <w:r w:rsidRPr="00D33357">
        <w:rPr>
          <w:lang w:val="es-ES"/>
        </w:rPr>
        <w:t>(</w:t>
      </w:r>
      <w:r w:rsidRPr="00FB31E5">
        <w:rPr>
          <w:rFonts w:ascii="Consolas" w:hAnsi="Consolas" w:cs="Courier New"/>
          <w:lang w:val="es-ES"/>
        </w:rPr>
        <w:t>Pow</w:t>
      </w:r>
      <w:r w:rsidRPr="00D33357">
        <w:rPr>
          <w:lang w:val="es-ES"/>
        </w:rPr>
        <w:t xml:space="preserve">), </w:t>
      </w:r>
      <w:r>
        <w:rPr>
          <w:lang w:val="es-ES"/>
        </w:rPr>
        <w:t>desplazamiento de bits</w:t>
      </w:r>
      <w:r w:rsidRPr="00D33357">
        <w:rPr>
          <w:lang w:val="es-ES"/>
        </w:rPr>
        <w:t xml:space="preserve"> (</w:t>
      </w:r>
      <w:r w:rsidRPr="00FB31E5">
        <w:rPr>
          <w:rFonts w:ascii="Consolas" w:hAnsi="Consolas" w:cs="Courier New"/>
          <w:lang w:val="es-ES"/>
        </w:rPr>
        <w:t>Shift</w:t>
      </w:r>
      <w:r w:rsidRPr="00D33357">
        <w:rPr>
          <w:lang w:val="es-ES"/>
        </w:rPr>
        <w:t xml:space="preserve">) </w:t>
      </w:r>
      <w:r>
        <w:rPr>
          <w:lang w:val="es-ES"/>
        </w:rPr>
        <w:t>u</w:t>
      </w:r>
      <w:r w:rsidRPr="00D33357">
        <w:rPr>
          <w:lang w:val="es-ES"/>
        </w:rPr>
        <w:t xml:space="preserve"> </w:t>
      </w:r>
      <w:r w:rsidRPr="00FB31E5">
        <w:rPr>
          <w:lang w:val="es-ES"/>
        </w:rPr>
        <w:t>operaciones lógicas a nivel de bits</w:t>
      </w:r>
      <w:r w:rsidRPr="00D33357">
        <w:rPr>
          <w:lang w:val="es-ES"/>
        </w:rPr>
        <w:t xml:space="preserve"> (</w:t>
      </w:r>
      <w:r w:rsidRPr="00FB31E5">
        <w:rPr>
          <w:rFonts w:ascii="Consolas" w:hAnsi="Consolas" w:cs="Courier New"/>
          <w:lang w:val="es-ES"/>
        </w:rPr>
        <w:t>BWLogical</w:t>
      </w:r>
      <w:r w:rsidRPr="00D33357">
        <w:rPr>
          <w:lang w:val="es-ES"/>
        </w:rPr>
        <w:t xml:space="preserve">), entre </w:t>
      </w:r>
      <w:r w:rsidRPr="0038277E">
        <w:rPr>
          <w:lang w:val="es-ES"/>
        </w:rPr>
        <w:t>otras</w:t>
      </w:r>
      <w:r w:rsidRPr="00F56913">
        <w:rPr>
          <w:lang w:val="es-ES"/>
        </w:rPr>
        <w:t>.</w:t>
      </w:r>
      <w:r>
        <w:rPr>
          <w:lang w:val="es-ES"/>
        </w:rPr>
        <w:t xml:space="preserve"> </w:t>
      </w:r>
      <w:bookmarkStart w:id="27" w:name="_Toc75469456"/>
      <w:bookmarkStart w:id="28" w:name="_Toc75511928"/>
      <w:bookmarkStart w:id="29" w:name="_Toc75512020"/>
      <w:bookmarkEnd w:id="27"/>
      <w:bookmarkEnd w:id="28"/>
      <w:bookmarkEnd w:id="29"/>
      <w:r>
        <w:rPr>
          <w:lang w:val="es-ES"/>
        </w:rPr>
        <w:t xml:space="preserve">Esta información extra nos permite identificar que </w:t>
      </w:r>
      <w:r w:rsidRPr="0038277E">
        <w:rPr>
          <w:lang w:val="es-ES"/>
        </w:rPr>
        <w:t xml:space="preserve">la primera suele ser más habitual entre los programadores noveles, pudiéndose detectar como patrón común a este tipo de programadores. </w:t>
      </w:r>
      <w:r>
        <w:rPr>
          <w:lang w:val="es-ES"/>
        </w:rPr>
        <w:t xml:space="preserve">La última es más comúnmente utilizada por programadores expertos. </w:t>
      </w:r>
      <w:r w:rsidRPr="00380805">
        <w:rPr>
          <w:lang w:val="es-ES"/>
        </w:rPr>
        <w:t xml:space="preserve">Lo mismo sucede cuando declaramos un valor o un literal. </w:t>
      </w:r>
      <w:r>
        <w:rPr>
          <w:lang w:val="es-ES"/>
        </w:rPr>
        <w:t xml:space="preserve">La </w:t>
      </w:r>
      <w:r w:rsidRPr="00FB31E5">
        <w:rPr>
          <w:i/>
          <w:iCs/>
          <w:lang w:val="es-ES"/>
        </w:rPr>
        <w:t>PSL</w:t>
      </w:r>
      <w:r>
        <w:rPr>
          <w:lang w:val="es-ES"/>
        </w:rPr>
        <w:t xml:space="preserve"> interpreta todos los literales como instancias de una misma entidad </w:t>
      </w:r>
      <w:r w:rsidRPr="00FB31E5">
        <w:rPr>
          <w:rFonts w:ascii="Consolas" w:hAnsi="Consolas" w:cs="Courier New"/>
          <w:lang w:val="es-ES"/>
        </w:rPr>
        <w:t>Constant</w:t>
      </w:r>
      <w:r>
        <w:rPr>
          <w:lang w:val="es-ES"/>
        </w:rPr>
        <w:t>. Sin embargo, el sistema propuesto tiene en cuenta el tipo de literal y permite clasificar la expresión con una de las siguientes clases</w:t>
      </w:r>
      <w:r w:rsidRPr="00380805">
        <w:rPr>
          <w:lang w:val="es-ES"/>
        </w:rPr>
        <w:t>:</w:t>
      </w:r>
      <w:r w:rsidRPr="00FB31E5">
        <w:rPr>
          <w:lang w:val="es-ES"/>
        </w:rPr>
        <w:t xml:space="preserve"> </w:t>
      </w:r>
      <w:r w:rsidRPr="00FB31E5">
        <w:rPr>
          <w:rFonts w:ascii="Consolas" w:hAnsi="Consolas" w:cs="Courier New"/>
          <w:lang w:val="es-ES"/>
        </w:rPr>
        <w:t>IntLiteral</w:t>
      </w:r>
      <w:r w:rsidRPr="0012212E">
        <w:rPr>
          <w:lang w:val="es-ES"/>
        </w:rPr>
        <w:t xml:space="preserve">, </w:t>
      </w:r>
      <w:r w:rsidRPr="00FB31E5">
        <w:rPr>
          <w:rFonts w:ascii="Consolas" w:hAnsi="Consolas" w:cs="Courier New"/>
          <w:lang w:val="es-ES"/>
        </w:rPr>
        <w:t>FloatLiteral</w:t>
      </w:r>
      <w:r w:rsidRPr="0012212E">
        <w:rPr>
          <w:lang w:val="es-ES"/>
        </w:rPr>
        <w:t xml:space="preserve">, </w:t>
      </w:r>
      <w:r w:rsidRPr="00FB31E5">
        <w:rPr>
          <w:rFonts w:ascii="Consolas" w:hAnsi="Consolas" w:cs="Courier New"/>
          <w:lang w:val="es-ES"/>
        </w:rPr>
        <w:t>ComplexLiteral</w:t>
      </w:r>
      <w:r w:rsidRPr="0012212E">
        <w:rPr>
          <w:lang w:val="es-ES"/>
        </w:rPr>
        <w:t xml:space="preserve">, </w:t>
      </w:r>
      <w:r w:rsidRPr="00FB31E5">
        <w:rPr>
          <w:rFonts w:ascii="Consolas" w:hAnsi="Consolas" w:cs="Courier New"/>
          <w:lang w:val="es-ES"/>
        </w:rPr>
        <w:t>NoneLiteral</w:t>
      </w:r>
      <w:r w:rsidRPr="0012212E">
        <w:rPr>
          <w:lang w:val="es-ES"/>
        </w:rPr>
        <w:t xml:space="preserve">, </w:t>
      </w:r>
      <w:r w:rsidRPr="00FB31E5">
        <w:rPr>
          <w:rFonts w:ascii="Consolas" w:hAnsi="Consolas" w:cs="Courier New"/>
          <w:lang w:val="es-ES"/>
        </w:rPr>
        <w:t>BoolLiteral</w:t>
      </w:r>
      <w:r w:rsidRPr="0012212E">
        <w:rPr>
          <w:lang w:val="es-ES"/>
        </w:rPr>
        <w:t xml:space="preserve">, </w:t>
      </w:r>
      <w:r w:rsidRPr="00FB31E5">
        <w:rPr>
          <w:rFonts w:ascii="Consolas" w:hAnsi="Consolas" w:cs="Courier New"/>
          <w:lang w:val="es-ES"/>
        </w:rPr>
        <w:t>StringLiteral</w:t>
      </w:r>
      <w:r>
        <w:rPr>
          <w:lang w:val="es-ES"/>
        </w:rPr>
        <w:t xml:space="preserve"> o</w:t>
      </w:r>
      <w:r w:rsidRPr="0012212E">
        <w:rPr>
          <w:lang w:val="es-ES"/>
        </w:rPr>
        <w:t xml:space="preserve"> </w:t>
      </w:r>
      <w:r w:rsidRPr="00FB31E5">
        <w:rPr>
          <w:rFonts w:ascii="Consolas" w:hAnsi="Consolas" w:cs="Courier New"/>
          <w:lang w:val="es-ES"/>
        </w:rPr>
        <w:t>EllipsisLiteral</w:t>
      </w:r>
      <w:r>
        <w:rPr>
          <w:rFonts w:ascii="Courier New" w:hAnsi="Courier New" w:cs="Courier New"/>
          <w:lang w:val="es-ES"/>
        </w:rPr>
        <w:t>.</w:t>
      </w:r>
    </w:p>
    <w:p w14:paraId="6AE2ECAE" w14:textId="38CB3E9F" w:rsidR="00EA08E3" w:rsidRPr="006D6E84" w:rsidRDefault="00EA08E3" w:rsidP="00EA08E3">
      <w:pPr>
        <w:rPr>
          <w:lang w:val="es-ES"/>
        </w:rPr>
      </w:pPr>
      <w:r w:rsidRPr="0038277E">
        <w:rPr>
          <w:lang w:val="es-ES"/>
        </w:rPr>
        <w:t xml:space="preserve">Además de </w:t>
      </w:r>
      <w:r>
        <w:rPr>
          <w:lang w:val="es-ES"/>
        </w:rPr>
        <w:t xml:space="preserve">las </w:t>
      </w:r>
      <w:r w:rsidRPr="0038277E">
        <w:rPr>
          <w:lang w:val="es-ES"/>
        </w:rPr>
        <w:t xml:space="preserve">nuevas clases, nuestro </w:t>
      </w:r>
      <w:r>
        <w:rPr>
          <w:lang w:val="es-ES"/>
        </w:rPr>
        <w:t xml:space="preserve">nuevo </w:t>
      </w:r>
      <w:r w:rsidRPr="0038277E">
        <w:rPr>
          <w:lang w:val="es-ES"/>
        </w:rPr>
        <w:t>diseño también añade nuev</w:t>
      </w:r>
      <w:r>
        <w:rPr>
          <w:lang w:val="es-ES"/>
        </w:rPr>
        <w:t>a</w:t>
      </w:r>
      <w:r w:rsidRPr="0038277E">
        <w:rPr>
          <w:lang w:val="es-ES"/>
        </w:rPr>
        <w:t xml:space="preserve">s </w:t>
      </w:r>
      <w:r>
        <w:rPr>
          <w:lang w:val="es-ES"/>
        </w:rPr>
        <w:t xml:space="preserve">relaciones </w:t>
      </w:r>
      <w:r w:rsidRPr="0038277E">
        <w:rPr>
          <w:lang w:val="es-ES"/>
        </w:rPr>
        <w:t xml:space="preserve">para almacenar información sintáctica de interés. Por ejemplo, </w:t>
      </w:r>
      <w:r>
        <w:rPr>
          <w:lang w:val="es-ES"/>
        </w:rPr>
        <w:t xml:space="preserve">los </w:t>
      </w:r>
      <w:r w:rsidRPr="0038277E">
        <w:rPr>
          <w:lang w:val="es-ES"/>
        </w:rPr>
        <w:t>nodos</w:t>
      </w:r>
      <w:r>
        <w:rPr>
          <w:lang w:val="es-ES"/>
        </w:rPr>
        <w:t xml:space="preserve"> de sentencias o expresiones</w:t>
      </w:r>
      <w:r w:rsidRPr="0038277E">
        <w:rPr>
          <w:lang w:val="es-ES"/>
        </w:rPr>
        <w:t xml:space="preserve"> del</w:t>
      </w:r>
      <w:r>
        <w:rPr>
          <w:lang w:val="es-ES"/>
        </w:rPr>
        <w:t xml:space="preserve"> nuevo</w:t>
      </w:r>
      <w:r w:rsidRPr="0038277E">
        <w:rPr>
          <w:lang w:val="es-ES"/>
        </w:rPr>
        <w:t xml:space="preserve"> </w:t>
      </w:r>
      <w:r w:rsidRPr="00FB31E5">
        <w:rPr>
          <w:i/>
          <w:iCs/>
          <w:lang w:val="es-ES"/>
        </w:rPr>
        <w:t>AST</w:t>
      </w:r>
      <w:r w:rsidRPr="0038277E">
        <w:rPr>
          <w:lang w:val="es-ES"/>
        </w:rPr>
        <w:t xml:space="preserve"> incorporan información relativa al rol que éstos juegan en su construcción sintáctica padre. Así</w:t>
      </w:r>
      <w:r>
        <w:rPr>
          <w:lang w:val="es-ES"/>
        </w:rPr>
        <w:t>, por ejemplo</w:t>
      </w:r>
      <w:r w:rsidRPr="0038277E">
        <w:rPr>
          <w:lang w:val="es-ES"/>
        </w:rPr>
        <w:t xml:space="preserve">, una asignación puede jugar dos roles distintos si su padre es una sentencia </w:t>
      </w:r>
      <w:r w:rsidRPr="00FB31E5">
        <w:rPr>
          <w:rFonts w:ascii="Consolas" w:hAnsi="Consolas" w:cs="Courier New"/>
          <w:lang w:val="es-ES"/>
        </w:rPr>
        <w:t>while</w:t>
      </w:r>
      <w:r>
        <w:rPr>
          <w:lang w:val="es-ES"/>
        </w:rPr>
        <w:t>, podría s</w:t>
      </w:r>
      <w:r w:rsidRPr="0038277E">
        <w:rPr>
          <w:lang w:val="es-ES"/>
        </w:rPr>
        <w:t xml:space="preserve">er la condición </w:t>
      </w:r>
      <w:r>
        <w:rPr>
          <w:lang w:val="es-ES"/>
        </w:rPr>
        <w:t xml:space="preserve">del bucle </w:t>
      </w:r>
      <w:r w:rsidRPr="0038277E">
        <w:rPr>
          <w:lang w:val="es-ES"/>
        </w:rPr>
        <w:t xml:space="preserve">o </w:t>
      </w:r>
      <w:r>
        <w:rPr>
          <w:lang w:val="es-ES"/>
        </w:rPr>
        <w:t>formar parte</w:t>
      </w:r>
      <w:r w:rsidRPr="0038277E">
        <w:rPr>
          <w:lang w:val="es-ES"/>
        </w:rPr>
        <w:t xml:space="preserve"> de su cuerpo. La información </w:t>
      </w:r>
      <w:r>
        <w:rPr>
          <w:lang w:val="es-ES"/>
        </w:rPr>
        <w:t>que denota</w:t>
      </w:r>
      <w:r w:rsidRPr="0038277E">
        <w:rPr>
          <w:lang w:val="es-ES"/>
        </w:rPr>
        <w:t xml:space="preserve"> cuándo una asignación se utiliza como condición es significativa, por ejemplo, para detectar programadores no </w:t>
      </w:r>
      <w:r w:rsidRPr="0038277E">
        <w:rPr>
          <w:lang w:val="es-ES"/>
        </w:rPr>
        <w:lastRenderedPageBreak/>
        <w:t xml:space="preserve">principiantes (éstos rara vez usan asignaciones en las condiciones de </w:t>
      </w:r>
      <w:r w:rsidRPr="00FB31E5">
        <w:rPr>
          <w:rFonts w:ascii="Consolas" w:hAnsi="Consolas" w:cs="Courier New"/>
          <w:lang w:val="es-ES"/>
        </w:rPr>
        <w:t>while</w:t>
      </w:r>
      <w:r w:rsidRPr="0038277E">
        <w:rPr>
          <w:lang w:val="es-ES"/>
        </w:rPr>
        <w:t>).</w:t>
      </w:r>
      <w:r>
        <w:rPr>
          <w:lang w:val="es-ES"/>
        </w:rPr>
        <w:t xml:space="preserve"> Estas modificaciones nos permiten ampliar el nivel de detalle en comparación con la versión original, donde solamente </w:t>
      </w:r>
      <w:r w:rsidRPr="006D6E84">
        <w:rPr>
          <w:lang w:val="es-ES"/>
        </w:rPr>
        <w:t>conoceríamos la clase que define a un nodo y las que definen a sus hijos.</w:t>
      </w:r>
    </w:p>
    <w:p w14:paraId="623DD28B" w14:textId="6E5B84E8" w:rsidR="00EA08E3" w:rsidRDefault="00EA08E3" w:rsidP="00EA08E3">
      <w:pPr>
        <w:rPr>
          <w:lang w:val="es-ES"/>
        </w:rPr>
      </w:pPr>
      <w:r w:rsidRPr="006D6E84">
        <w:rPr>
          <w:lang w:val="es-ES"/>
        </w:rPr>
        <w:t xml:space="preserve">La </w:t>
      </w:r>
      <w:r w:rsidRPr="006D6E84">
        <w:rPr>
          <w:lang w:val="es-ES"/>
        </w:rPr>
        <w:fldChar w:fldCharType="begin"/>
      </w:r>
      <w:r w:rsidRPr="006D6E84">
        <w:rPr>
          <w:lang w:val="es-ES"/>
        </w:rPr>
        <w:instrText xml:space="preserve"> REF _Ref76050773 \h  \* MERGEFORMAT </w:instrText>
      </w:r>
      <w:r w:rsidRPr="006D6E84">
        <w:rPr>
          <w:lang w:val="es-ES"/>
        </w:rPr>
      </w:r>
      <w:r w:rsidRPr="006D6E84">
        <w:rPr>
          <w:lang w:val="es-ES"/>
        </w:rPr>
        <w:fldChar w:fldCharType="separate"/>
      </w:r>
      <w:r w:rsidR="00F84C7A" w:rsidRPr="006D6E84">
        <w:rPr>
          <w:lang w:val="es-ES"/>
        </w:rPr>
        <w:t xml:space="preserve">Figura </w:t>
      </w:r>
      <w:r w:rsidR="00F84C7A">
        <w:rPr>
          <w:noProof/>
          <w:lang w:val="es-ES"/>
        </w:rPr>
        <w:t>2</w:t>
      </w:r>
      <w:r w:rsidRPr="006D6E84">
        <w:rPr>
          <w:lang w:val="es-ES"/>
        </w:rPr>
        <w:fldChar w:fldCharType="end"/>
      </w:r>
      <w:r w:rsidRPr="006D6E84">
        <w:rPr>
          <w:lang w:val="es-ES"/>
        </w:rPr>
        <w:t xml:space="preserve"> muestra la diferencia entre las </w:t>
      </w:r>
      <w:r w:rsidR="006D6E84">
        <w:rPr>
          <w:lang w:val="es-ES"/>
        </w:rPr>
        <w:t>58</w:t>
      </w:r>
      <w:r w:rsidRPr="006D6E84">
        <w:rPr>
          <w:lang w:val="es-ES"/>
        </w:rPr>
        <w:t xml:space="preserve"> clases del </w:t>
      </w:r>
      <w:r w:rsidRPr="006D6E84">
        <w:rPr>
          <w:i/>
          <w:iCs/>
          <w:lang w:val="es-ES"/>
        </w:rPr>
        <w:t>AST</w:t>
      </w:r>
      <w:r w:rsidRPr="006D6E84">
        <w:rPr>
          <w:lang w:val="es-ES"/>
        </w:rPr>
        <w:t xml:space="preserve"> de la </w:t>
      </w:r>
      <w:r w:rsidRPr="006D6E84">
        <w:rPr>
          <w:i/>
          <w:iCs/>
          <w:lang w:val="es-ES"/>
        </w:rPr>
        <w:t>PSL</w:t>
      </w:r>
      <w:r w:rsidRPr="006D6E84">
        <w:rPr>
          <w:lang w:val="es-ES"/>
        </w:rPr>
        <w:t xml:space="preserve"> </w:t>
      </w:r>
      <w:sdt>
        <w:sdtPr>
          <w:rPr>
            <w:lang w:val="es-ES"/>
          </w:rPr>
          <w:id w:val="596604080"/>
          <w:citation/>
        </w:sdtPr>
        <w:sdtContent>
          <w:r w:rsidRPr="006D6E84">
            <w:rPr>
              <w:lang w:val="es-ES"/>
            </w:rPr>
            <w:fldChar w:fldCharType="begin"/>
          </w:r>
          <w:r w:rsidRPr="006D6E84">
            <w:rPr>
              <w:lang w:val="es-ES"/>
            </w:rPr>
            <w:instrText xml:space="preserve"> CITATION Pyt24 \l 3082 </w:instrText>
          </w:r>
          <w:r w:rsidRPr="006D6E84">
            <w:rPr>
              <w:lang w:val="es-ES"/>
            </w:rPr>
            <w:fldChar w:fldCharType="separate"/>
          </w:r>
          <w:r w:rsidR="0066657B" w:rsidRPr="0066657B">
            <w:rPr>
              <w:noProof/>
              <w:lang w:val="es-ES"/>
            </w:rPr>
            <w:t>[8]</w:t>
          </w:r>
          <w:r w:rsidRPr="006D6E84">
            <w:rPr>
              <w:lang w:val="es-ES"/>
            </w:rPr>
            <w:fldChar w:fldCharType="end"/>
          </w:r>
        </w:sdtContent>
      </w:sdt>
      <w:r w:rsidRPr="006D6E84">
        <w:rPr>
          <w:lang w:val="es-ES"/>
        </w:rPr>
        <w:t xml:space="preserve"> y las </w:t>
      </w:r>
      <w:r w:rsidR="006D6E84">
        <w:rPr>
          <w:lang w:val="es-ES"/>
        </w:rPr>
        <w:t>80</w:t>
      </w:r>
      <w:r w:rsidRPr="006D6E84">
        <w:rPr>
          <w:lang w:val="es-ES"/>
        </w:rPr>
        <w:t xml:space="preserve"> definidas en el nuevo diseño propuesto.</w:t>
      </w:r>
    </w:p>
    <w:p w14:paraId="5C718DCE" w14:textId="44F3076E" w:rsidR="003452B6" w:rsidRDefault="002D7913" w:rsidP="003233E9">
      <w:pPr>
        <w:keepNext/>
        <w:jc w:val="center"/>
      </w:pPr>
      <w:r w:rsidRPr="002D7913">
        <w:rPr>
          <w:noProof/>
        </w:rPr>
        <w:drawing>
          <wp:inline distT="0" distB="0" distL="0" distR="0" wp14:anchorId="0FD74377" wp14:editId="5FECC63D">
            <wp:extent cx="5731510" cy="4869815"/>
            <wp:effectExtent l="0" t="0" r="0" b="0"/>
            <wp:docPr id="1937380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5F39AF09" w14:textId="136CA32E" w:rsidR="003452B6" w:rsidRPr="00F56913" w:rsidRDefault="003452B6" w:rsidP="00F56913">
      <w:pPr>
        <w:pStyle w:val="Descripcin"/>
        <w:jc w:val="center"/>
        <w:rPr>
          <w:lang w:val="es-ES"/>
        </w:rPr>
      </w:pPr>
      <w:bookmarkStart w:id="30" w:name="_Ref76050773"/>
      <w:bookmarkStart w:id="31" w:name="_Toc170228969"/>
      <w:r w:rsidRPr="006D6E84">
        <w:rPr>
          <w:lang w:val="es-ES"/>
        </w:rPr>
        <w:t xml:space="preserve">Figura </w:t>
      </w:r>
      <w:r w:rsidRPr="006D6E84">
        <w:rPr>
          <w:lang w:val="es-ES"/>
        </w:rPr>
        <w:fldChar w:fldCharType="begin"/>
      </w:r>
      <w:r w:rsidRPr="006D6E84">
        <w:rPr>
          <w:lang w:val="es-ES"/>
        </w:rPr>
        <w:instrText xml:space="preserve"> SEQ Figura \* ARABIC </w:instrText>
      </w:r>
      <w:r w:rsidRPr="006D6E84">
        <w:rPr>
          <w:lang w:val="es-ES"/>
        </w:rPr>
        <w:fldChar w:fldCharType="separate"/>
      </w:r>
      <w:r w:rsidR="00F84C7A">
        <w:rPr>
          <w:noProof/>
          <w:lang w:val="es-ES"/>
        </w:rPr>
        <w:t>2</w:t>
      </w:r>
      <w:r w:rsidRPr="006D6E84">
        <w:rPr>
          <w:lang w:val="es-ES"/>
        </w:rPr>
        <w:fldChar w:fldCharType="end"/>
      </w:r>
      <w:bookmarkEnd w:id="30"/>
      <w:r w:rsidRPr="006D6E84">
        <w:rPr>
          <w:lang w:val="es-ES"/>
        </w:rPr>
        <w:t xml:space="preserve">: Relación de clases del AST </w:t>
      </w:r>
      <w:r w:rsidR="00EA08E3" w:rsidRPr="006D6E84">
        <w:rPr>
          <w:lang w:val="es-ES"/>
        </w:rPr>
        <w:t>del PSL</w:t>
      </w:r>
      <w:r w:rsidRPr="006D6E84">
        <w:rPr>
          <w:lang w:val="es-ES"/>
        </w:rPr>
        <w:t xml:space="preserve"> y </w:t>
      </w:r>
      <w:r w:rsidR="00EA08E3" w:rsidRPr="006D6E84">
        <w:rPr>
          <w:lang w:val="es-ES"/>
        </w:rPr>
        <w:t>del</w:t>
      </w:r>
      <w:r w:rsidRPr="006D6E84">
        <w:rPr>
          <w:lang w:val="es-ES"/>
        </w:rPr>
        <w:t xml:space="preserve"> sistema</w:t>
      </w:r>
      <w:r w:rsidR="00EA08E3" w:rsidRPr="006D6E84">
        <w:rPr>
          <w:lang w:val="es-ES"/>
        </w:rPr>
        <w:t xml:space="preserve"> propuesto</w:t>
      </w:r>
      <w:r w:rsidRPr="006D6E84">
        <w:rPr>
          <w:lang w:val="es-ES"/>
        </w:rPr>
        <w:t>.</w:t>
      </w:r>
      <w:bookmarkEnd w:id="31"/>
    </w:p>
    <w:p w14:paraId="2B475239" w14:textId="21FA0DEA" w:rsidR="00D54DD9" w:rsidRDefault="003452B6" w:rsidP="00D54DD9">
      <w:pPr>
        <w:pStyle w:val="Ttulo2"/>
        <w:rPr>
          <w:lang w:val="es-ES_tradnl"/>
        </w:rPr>
      </w:pPr>
      <w:bookmarkStart w:id="32" w:name="_Toc75469457"/>
      <w:bookmarkStart w:id="33" w:name="_Toc75511929"/>
      <w:bookmarkStart w:id="34" w:name="_Toc75512021"/>
      <w:bookmarkStart w:id="35" w:name="_Ref75975197"/>
      <w:bookmarkStart w:id="36" w:name="_Ref75975306"/>
      <w:bookmarkStart w:id="37" w:name="_Toc170228894"/>
      <w:bookmarkEnd w:id="32"/>
      <w:bookmarkEnd w:id="33"/>
      <w:bookmarkEnd w:id="34"/>
      <w:r>
        <w:rPr>
          <w:lang w:val="es-ES_tradnl"/>
        </w:rPr>
        <w:t>Generación de tablas</w:t>
      </w:r>
      <w:bookmarkEnd w:id="35"/>
      <w:bookmarkEnd w:id="36"/>
      <w:bookmarkEnd w:id="37"/>
      <w:r>
        <w:rPr>
          <w:lang w:val="es-ES_tradnl"/>
        </w:rPr>
        <w:t xml:space="preserve"> </w:t>
      </w:r>
    </w:p>
    <w:p w14:paraId="10F49E61" w14:textId="77777777" w:rsidR="003233E9" w:rsidRPr="003233E9" w:rsidRDefault="003233E9" w:rsidP="003233E9">
      <w:pPr>
        <w:rPr>
          <w:lang w:val="es-ES_tradnl"/>
        </w:rPr>
      </w:pPr>
    </w:p>
    <w:p w14:paraId="7919B735" w14:textId="767C7392" w:rsidR="002C729E" w:rsidRPr="00F5799F" w:rsidRDefault="003A20F4" w:rsidP="003A20F4">
      <w:pPr>
        <w:rPr>
          <w:lang w:val="es-ES"/>
        </w:rPr>
      </w:pPr>
      <w:bookmarkStart w:id="38" w:name="_Ref75441493"/>
      <w:bookmarkEnd w:id="10"/>
      <w:r w:rsidRPr="003A20F4">
        <w:rPr>
          <w:lang w:val="es-ES"/>
        </w:rPr>
        <w:t xml:space="preserve">Tal y como mencionamos anteriormente, los algoritmos de minería de datos y aprendizaje automático pueden utilizarse para extraer información valiosa de las construcciones sintácticas. Sin embargo, muchos de estos algoritmos están diseñados para trabajar con datos en formato tabular. Por esta razón, </w:t>
      </w:r>
      <w:r w:rsidRPr="002F7F70">
        <w:rPr>
          <w:lang w:val="es-ES"/>
        </w:rPr>
        <w:t xml:space="preserve">es necesario convertir los </w:t>
      </w:r>
      <w:r w:rsidRPr="002F7F70">
        <w:rPr>
          <w:i/>
          <w:iCs/>
          <w:lang w:val="es-ES"/>
        </w:rPr>
        <w:t>AST</w:t>
      </w:r>
      <w:r w:rsidRPr="002F7F70">
        <w:rPr>
          <w:lang w:val="es-ES"/>
        </w:rPr>
        <w:t>s en tablas para poder aplicar estos algoritmos de manera efectiva.</w:t>
      </w:r>
      <w:r w:rsidR="008C6B90" w:rsidRPr="002F7F70">
        <w:rPr>
          <w:lang w:val="es-ES"/>
        </w:rPr>
        <w:t xml:space="preserve"> Lo primero es definir los distintos tipos de nodos del </w:t>
      </w:r>
      <w:r w:rsidR="008C6B90" w:rsidRPr="002F7F70">
        <w:rPr>
          <w:i/>
          <w:iCs/>
          <w:lang w:val="es-ES"/>
        </w:rPr>
        <w:t>AST</w:t>
      </w:r>
      <w:r w:rsidR="008C6B90" w:rsidRPr="002F7F70">
        <w:rPr>
          <w:lang w:val="es-ES"/>
        </w:rPr>
        <w:t xml:space="preserve"> que tengan una estructura </w:t>
      </w:r>
      <w:r w:rsidR="000F2F66" w:rsidRPr="002F7F70">
        <w:rPr>
          <w:lang w:val="es-ES"/>
        </w:rPr>
        <w:t>común</w:t>
      </w:r>
      <w:r w:rsidR="008C6B90" w:rsidRPr="002F7F70">
        <w:rPr>
          <w:lang w:val="es-ES"/>
        </w:rPr>
        <w:t>, para poder almacenarlos en la misma tabla.</w:t>
      </w:r>
      <w:r w:rsidR="00C72A19">
        <w:rPr>
          <w:lang w:val="es-ES"/>
        </w:rPr>
        <w:t xml:space="preserve"> </w:t>
      </w:r>
      <w:r w:rsidR="008C6B90" w:rsidRPr="002F7F70">
        <w:rPr>
          <w:lang w:val="es-ES"/>
        </w:rPr>
        <w:t xml:space="preserve">Identificamos los siguientes </w:t>
      </w:r>
      <w:r w:rsidR="00017F76" w:rsidRPr="002F7F70">
        <w:rPr>
          <w:lang w:val="es-ES"/>
        </w:rPr>
        <w:t>siete</w:t>
      </w:r>
      <w:r w:rsidR="008C6B90" w:rsidRPr="002F7F70">
        <w:rPr>
          <w:lang w:val="es-ES"/>
        </w:rPr>
        <w:t xml:space="preserve"> tipos de nodos: </w:t>
      </w:r>
      <w:r w:rsidR="002C729E" w:rsidRPr="002F7F70">
        <w:rPr>
          <w:i/>
          <w:iCs/>
          <w:lang w:val="es-ES"/>
        </w:rPr>
        <w:t>program</w:t>
      </w:r>
      <w:r w:rsidR="002C729E" w:rsidRPr="002F7F70">
        <w:rPr>
          <w:lang w:val="es-ES"/>
        </w:rPr>
        <w:t xml:space="preserve"> (conjunto de directorios y ficheros Python que componen un proyecto independiente), </w:t>
      </w:r>
      <w:r w:rsidR="002C729E" w:rsidRPr="002F7F70">
        <w:rPr>
          <w:i/>
          <w:iCs/>
          <w:lang w:val="es-ES"/>
        </w:rPr>
        <w:t>module</w:t>
      </w:r>
      <w:r w:rsidR="002C729E" w:rsidRPr="002F7F70">
        <w:rPr>
          <w:lang w:val="es-ES"/>
        </w:rPr>
        <w:t xml:space="preserve"> (fichero)</w:t>
      </w:r>
      <w:r w:rsidR="002C729E" w:rsidRPr="00F5799F">
        <w:rPr>
          <w:lang w:val="es-ES"/>
        </w:rPr>
        <w:t xml:space="preserve">, </w:t>
      </w:r>
      <w:r w:rsidR="002C729E" w:rsidRPr="00F5799F">
        <w:rPr>
          <w:i/>
          <w:iCs/>
          <w:lang w:val="es-ES"/>
        </w:rPr>
        <w:t>class definition</w:t>
      </w:r>
      <w:r w:rsidR="002C729E" w:rsidRPr="00F5799F">
        <w:rPr>
          <w:lang w:val="es-ES"/>
        </w:rPr>
        <w:t xml:space="preserve"> (definiciones de clases), </w:t>
      </w:r>
      <w:r w:rsidR="002C729E" w:rsidRPr="00F5799F">
        <w:rPr>
          <w:i/>
          <w:iCs/>
          <w:lang w:val="es-ES"/>
        </w:rPr>
        <w:t>function definition</w:t>
      </w:r>
      <w:r w:rsidR="002C729E" w:rsidRPr="00F5799F">
        <w:rPr>
          <w:lang w:val="es-ES"/>
        </w:rPr>
        <w:t xml:space="preserve"> (definición de funciones), </w:t>
      </w:r>
      <w:r w:rsidR="002C729E" w:rsidRPr="00F5799F">
        <w:rPr>
          <w:i/>
          <w:iCs/>
          <w:lang w:val="es-ES"/>
        </w:rPr>
        <w:t>method definition</w:t>
      </w:r>
      <w:r w:rsidR="002C729E" w:rsidRPr="00F5799F">
        <w:rPr>
          <w:lang w:val="es-ES"/>
        </w:rPr>
        <w:t xml:space="preserve"> (definiciones de métodos), </w:t>
      </w:r>
      <w:r w:rsidR="002C729E" w:rsidRPr="00F5799F">
        <w:rPr>
          <w:i/>
          <w:iCs/>
          <w:lang w:val="es-ES"/>
        </w:rPr>
        <w:t>statement</w:t>
      </w:r>
      <w:r w:rsidR="002C729E" w:rsidRPr="00F5799F">
        <w:rPr>
          <w:lang w:val="es-ES"/>
        </w:rPr>
        <w:t xml:space="preserve"> (sentencias) y </w:t>
      </w:r>
      <w:r w:rsidR="002C729E" w:rsidRPr="00F5799F">
        <w:rPr>
          <w:i/>
          <w:iCs/>
          <w:lang w:val="es-ES"/>
        </w:rPr>
        <w:t>expression</w:t>
      </w:r>
      <w:r w:rsidR="002C729E" w:rsidRPr="00F5799F">
        <w:rPr>
          <w:lang w:val="es-ES"/>
        </w:rPr>
        <w:t xml:space="preserve"> (expresiones). </w:t>
      </w:r>
    </w:p>
    <w:p w14:paraId="1F8B43A2" w14:textId="3AD3C60A" w:rsidR="002F7F70" w:rsidRPr="002F7F70" w:rsidRDefault="002C729E" w:rsidP="008C6B90">
      <w:pPr>
        <w:rPr>
          <w:lang w:val="es-ES"/>
        </w:rPr>
      </w:pPr>
      <w:r w:rsidRPr="00F5799F">
        <w:rPr>
          <w:lang w:val="es-ES"/>
        </w:rPr>
        <w:lastRenderedPageBreak/>
        <w:t xml:space="preserve">Además de estas entidades principales, usamos </w:t>
      </w:r>
      <w:r w:rsidRPr="00F5799F">
        <w:rPr>
          <w:i/>
          <w:iCs/>
          <w:lang w:val="es-ES"/>
        </w:rPr>
        <w:t>imports</w:t>
      </w:r>
      <w:r w:rsidRPr="00F5799F">
        <w:rPr>
          <w:lang w:val="es-ES"/>
        </w:rPr>
        <w:t xml:space="preserve"> para guardar </w:t>
      </w:r>
      <w:r>
        <w:rPr>
          <w:lang w:val="es-ES"/>
        </w:rPr>
        <w:t xml:space="preserve">información resumida </w:t>
      </w:r>
      <w:r w:rsidRPr="00F5799F">
        <w:rPr>
          <w:lang w:val="es-ES"/>
        </w:rPr>
        <w:t>de l</w:t>
      </w:r>
      <w:r>
        <w:rPr>
          <w:lang w:val="es-ES"/>
        </w:rPr>
        <w:t>o</w:t>
      </w:r>
      <w:r w:rsidRPr="00F5799F">
        <w:rPr>
          <w:lang w:val="es-ES"/>
        </w:rPr>
        <w:t xml:space="preserve">s </w:t>
      </w:r>
      <w:r w:rsidRPr="00F5799F">
        <w:rPr>
          <w:rFonts w:ascii="Consolas" w:hAnsi="Consolas"/>
          <w:lang w:val="es-ES"/>
        </w:rPr>
        <w:t>imports</w:t>
      </w:r>
      <w:r w:rsidRPr="00F5799F">
        <w:rPr>
          <w:lang w:val="es-ES"/>
        </w:rPr>
        <w:t xml:space="preserve"> </w:t>
      </w:r>
      <w:r>
        <w:rPr>
          <w:lang w:val="es-ES"/>
        </w:rPr>
        <w:t>que usa un módulo</w:t>
      </w:r>
      <w:r w:rsidRPr="00F5799F">
        <w:rPr>
          <w:lang w:val="es-ES"/>
        </w:rPr>
        <w:t xml:space="preserve">. </w:t>
      </w:r>
      <w:r>
        <w:rPr>
          <w:lang w:val="es-ES"/>
        </w:rPr>
        <w:t>L</w:t>
      </w:r>
      <w:r w:rsidRPr="00F5799F">
        <w:rPr>
          <w:lang w:val="es-ES"/>
        </w:rPr>
        <w:t xml:space="preserve">a información de </w:t>
      </w:r>
      <w:r>
        <w:rPr>
          <w:lang w:val="es-ES"/>
        </w:rPr>
        <w:t xml:space="preserve">los parámetros de las </w:t>
      </w:r>
      <w:r w:rsidRPr="00F5799F">
        <w:rPr>
          <w:lang w:val="es-ES"/>
        </w:rPr>
        <w:t>definiciones de funciones y métodos</w:t>
      </w:r>
      <w:r>
        <w:rPr>
          <w:lang w:val="es-ES"/>
        </w:rPr>
        <w:t xml:space="preserve"> se guarda en</w:t>
      </w:r>
      <w:r w:rsidRPr="00F5799F">
        <w:rPr>
          <w:lang w:val="es-ES"/>
        </w:rPr>
        <w:t xml:space="preserve"> </w:t>
      </w:r>
      <w:r w:rsidRPr="00F5799F">
        <w:rPr>
          <w:i/>
          <w:iCs/>
          <w:lang w:val="es-ES"/>
        </w:rPr>
        <w:t>parameters</w:t>
      </w:r>
      <w:r w:rsidRPr="00F5799F">
        <w:rPr>
          <w:lang w:val="es-ES"/>
        </w:rPr>
        <w:t xml:space="preserve">. </w:t>
      </w:r>
      <w:r>
        <w:rPr>
          <w:lang w:val="es-ES"/>
        </w:rPr>
        <w:t>También usamos entidades para representar información que solo está presente en</w:t>
      </w:r>
      <w:r w:rsidRPr="00F5799F">
        <w:rPr>
          <w:lang w:val="es-ES"/>
        </w:rPr>
        <w:t xml:space="preserve"> </w:t>
      </w:r>
      <w:r>
        <w:rPr>
          <w:lang w:val="es-ES"/>
        </w:rPr>
        <w:t xml:space="preserve">el caso de determinadas </w:t>
      </w:r>
      <w:r w:rsidRPr="00F5799F">
        <w:rPr>
          <w:lang w:val="es-ES"/>
        </w:rPr>
        <w:t>sentencias</w:t>
      </w:r>
      <w:r>
        <w:rPr>
          <w:lang w:val="es-ES"/>
        </w:rPr>
        <w:t>. Usamos</w:t>
      </w:r>
      <w:r w:rsidRPr="00F5799F">
        <w:rPr>
          <w:lang w:val="es-ES"/>
        </w:rPr>
        <w:t xml:space="preserve"> </w:t>
      </w:r>
      <w:r w:rsidRPr="00F5799F">
        <w:rPr>
          <w:i/>
          <w:iCs/>
          <w:lang w:val="es-ES"/>
        </w:rPr>
        <w:t>case</w:t>
      </w:r>
      <w:r>
        <w:rPr>
          <w:lang w:val="es-ES"/>
        </w:rPr>
        <w:t>, para almacenar información exclusiva de</w:t>
      </w:r>
      <w:r w:rsidRPr="00F5799F">
        <w:rPr>
          <w:lang w:val="es-ES"/>
        </w:rPr>
        <w:t xml:space="preserve"> las sentencias de tipo </w:t>
      </w:r>
      <w:r w:rsidRPr="00F5799F">
        <w:rPr>
          <w:rFonts w:ascii="Consolas" w:hAnsi="Consolas"/>
          <w:lang w:val="es-ES"/>
        </w:rPr>
        <w:t>Match</w:t>
      </w:r>
      <w:r w:rsidRPr="00F5799F">
        <w:rPr>
          <w:lang w:val="es-ES"/>
        </w:rPr>
        <w:t xml:space="preserve"> y </w:t>
      </w:r>
      <w:r w:rsidRPr="00F5799F">
        <w:rPr>
          <w:i/>
          <w:iCs/>
          <w:lang w:val="es-ES"/>
        </w:rPr>
        <w:t>handlers</w:t>
      </w:r>
      <w:r>
        <w:rPr>
          <w:lang w:val="es-ES"/>
        </w:rPr>
        <w:t xml:space="preserve">, para la </w:t>
      </w:r>
      <w:r w:rsidRPr="00F5799F">
        <w:rPr>
          <w:lang w:val="es-ES"/>
        </w:rPr>
        <w:t xml:space="preserve">información relativa a las sentencias </w:t>
      </w:r>
      <w:r w:rsidRPr="00F5799F">
        <w:rPr>
          <w:rFonts w:ascii="Consolas" w:hAnsi="Consolas"/>
          <w:lang w:val="es-ES"/>
        </w:rPr>
        <w:t>Try</w:t>
      </w:r>
      <w:r w:rsidRPr="00F5799F">
        <w:rPr>
          <w:lang w:val="es-ES"/>
        </w:rPr>
        <w:t xml:space="preserve"> y </w:t>
      </w:r>
      <w:r w:rsidRPr="00F5799F">
        <w:rPr>
          <w:rFonts w:ascii="Consolas" w:hAnsi="Consolas"/>
          <w:lang w:val="es-ES"/>
        </w:rPr>
        <w:t>TryStar</w:t>
      </w:r>
      <w:r w:rsidRPr="00F5799F">
        <w:rPr>
          <w:lang w:val="es-ES"/>
        </w:rPr>
        <w:t xml:space="preserve">. Por último, </w:t>
      </w:r>
      <w:r>
        <w:rPr>
          <w:lang w:val="es-ES"/>
        </w:rPr>
        <w:t xml:space="preserve">almacenamos de forma independiente información específica de algunas </w:t>
      </w:r>
      <w:r w:rsidRPr="00F5799F">
        <w:rPr>
          <w:lang w:val="es-ES"/>
        </w:rPr>
        <w:t xml:space="preserve">expresiones, </w:t>
      </w:r>
      <w:r>
        <w:rPr>
          <w:lang w:val="es-ES"/>
        </w:rPr>
        <w:t xml:space="preserve">como </w:t>
      </w:r>
      <w:r w:rsidRPr="00F5799F">
        <w:rPr>
          <w:i/>
          <w:iCs/>
          <w:lang w:val="es-ES"/>
        </w:rPr>
        <w:t>comprehensions</w:t>
      </w:r>
      <w:r w:rsidRPr="00F5799F">
        <w:rPr>
          <w:lang w:val="es-ES"/>
        </w:rPr>
        <w:t xml:space="preserve"> (generadores de listas, diccionarios, tuplas y sets), </w:t>
      </w:r>
      <w:r w:rsidRPr="00F5799F">
        <w:rPr>
          <w:i/>
          <w:iCs/>
          <w:lang w:val="es-ES"/>
        </w:rPr>
        <w:t>callargs</w:t>
      </w:r>
      <w:r w:rsidRPr="00F5799F">
        <w:rPr>
          <w:lang w:val="es-ES"/>
        </w:rPr>
        <w:t xml:space="preserve"> </w:t>
      </w:r>
      <w:r w:rsidRPr="002F7F70">
        <w:rPr>
          <w:lang w:val="es-ES"/>
        </w:rPr>
        <w:t xml:space="preserve">(invocaciones a funciones), </w:t>
      </w:r>
      <w:r w:rsidRPr="002F7F70">
        <w:rPr>
          <w:i/>
          <w:iCs/>
          <w:lang w:val="es-ES"/>
        </w:rPr>
        <w:t>fstring</w:t>
      </w:r>
      <w:r w:rsidRPr="002F7F70">
        <w:rPr>
          <w:lang w:val="es-ES"/>
        </w:rPr>
        <w:t xml:space="preserve"> (cadenas de texto formateadas), </w:t>
      </w:r>
      <w:r w:rsidRPr="002F7F70">
        <w:rPr>
          <w:i/>
          <w:iCs/>
          <w:lang w:val="es-ES"/>
        </w:rPr>
        <w:t>variable</w:t>
      </w:r>
      <w:r w:rsidRPr="002F7F70">
        <w:rPr>
          <w:lang w:val="es-ES"/>
        </w:rPr>
        <w:t xml:space="preserve"> (variables) y </w:t>
      </w:r>
      <w:r w:rsidRPr="002F7F70">
        <w:rPr>
          <w:i/>
          <w:iCs/>
          <w:lang w:val="es-ES"/>
        </w:rPr>
        <w:t>vector</w:t>
      </w:r>
      <w:r w:rsidRPr="002F7F70">
        <w:rPr>
          <w:lang w:val="es-ES"/>
        </w:rPr>
        <w:t xml:space="preserve"> (información relativa a los literales de tipo lista, diccionario, tuplas y sets). </w:t>
      </w:r>
      <w:r w:rsidR="002F7F70" w:rsidRPr="002F7F70">
        <w:rPr>
          <w:lang w:val="es-ES"/>
        </w:rPr>
        <w:t xml:space="preserve">Por último, incluimos una tabla </w:t>
      </w:r>
      <w:r w:rsidR="002F7F70" w:rsidRPr="002F7F70">
        <w:rPr>
          <w:i/>
          <w:iCs/>
          <w:lang w:val="es-ES"/>
        </w:rPr>
        <w:t>nodes</w:t>
      </w:r>
      <w:r w:rsidR="002F7F70" w:rsidRPr="002F7F70">
        <w:rPr>
          <w:lang w:val="es-ES"/>
        </w:rPr>
        <w:t xml:space="preserve"> que sirve para relacionar cada nodo con su nodo padre. Esta tabla contiene únicamente los identificadores del elemento, de su elemento padre y, además, el nombre de la tabla a la que pertenece el elemento padre para facilitar las consultas. </w:t>
      </w:r>
      <w:r w:rsidR="00C72A19">
        <w:rPr>
          <w:lang w:val="es-ES"/>
        </w:rPr>
        <w:t xml:space="preserve">Para cada una de estas entidades identificadas, se ha llevado a cabo un </w:t>
      </w:r>
      <w:r w:rsidR="00C72A19" w:rsidRPr="009334DF">
        <w:rPr>
          <w:lang w:val="es-ES"/>
        </w:rPr>
        <w:t xml:space="preserve">proceso manual de extracción </w:t>
      </w:r>
      <w:r w:rsidR="00C72A19">
        <w:rPr>
          <w:lang w:val="es-ES"/>
        </w:rPr>
        <w:t>y definición de</w:t>
      </w:r>
      <w:r w:rsidR="00C72A19" w:rsidRPr="009334DF">
        <w:rPr>
          <w:lang w:val="es-ES"/>
        </w:rPr>
        <w:t xml:space="preserve"> características</w:t>
      </w:r>
      <w:r w:rsidR="00C72A19">
        <w:rPr>
          <w:lang w:val="es-ES"/>
        </w:rPr>
        <w:t>.</w:t>
      </w:r>
    </w:p>
    <w:p w14:paraId="6617811D" w14:textId="05F52A53" w:rsidR="00637DAF" w:rsidRPr="005341D8" w:rsidRDefault="002F7F70" w:rsidP="008C6B90">
      <w:pPr>
        <w:rPr>
          <w:lang w:val="es-ES"/>
        </w:rPr>
      </w:pPr>
      <w:r w:rsidRPr="002F7F70">
        <w:rPr>
          <w:lang w:val="es-ES"/>
        </w:rPr>
        <w:t xml:space="preserve">Para realizar la traducción, hacemos uso del patrón de diseño </w:t>
      </w:r>
      <w:r w:rsidRPr="00D43791">
        <w:rPr>
          <w:i/>
          <w:iCs/>
          <w:lang w:val="es-ES"/>
        </w:rPr>
        <w:t>Visitor</w:t>
      </w:r>
      <w:r w:rsidRPr="002F7F70">
        <w:rPr>
          <w:lang w:val="es-ES"/>
        </w:rPr>
        <w:t xml:space="preserve"> </w:t>
      </w:r>
      <w:sdt>
        <w:sdtPr>
          <w:rPr>
            <w:lang w:val="es-ES"/>
          </w:rPr>
          <w:id w:val="-1501580276"/>
          <w:citation/>
        </w:sdtPr>
        <w:sdtContent>
          <w:r w:rsidR="00D43791">
            <w:rPr>
              <w:lang w:val="es-ES"/>
            </w:rPr>
            <w:fldChar w:fldCharType="begin"/>
          </w:r>
          <w:r w:rsidR="000B17D8">
            <w:rPr>
              <w:lang w:val="es-ES"/>
            </w:rPr>
            <w:instrText xml:space="preserve">CITATION EGa93 \l 3082 </w:instrText>
          </w:r>
          <w:r w:rsidR="00D43791">
            <w:rPr>
              <w:lang w:val="es-ES"/>
            </w:rPr>
            <w:fldChar w:fldCharType="separate"/>
          </w:r>
          <w:r w:rsidR="0066657B" w:rsidRPr="0066657B">
            <w:rPr>
              <w:noProof/>
              <w:lang w:val="es-ES"/>
            </w:rPr>
            <w:t>[13]</w:t>
          </w:r>
          <w:r w:rsidR="00D43791">
            <w:rPr>
              <w:lang w:val="es-ES"/>
            </w:rPr>
            <w:fldChar w:fldCharType="end"/>
          </w:r>
        </w:sdtContent>
      </w:sdt>
      <w:r w:rsidRPr="002F7F70">
        <w:rPr>
          <w:lang w:val="es-ES"/>
        </w:rPr>
        <w:t xml:space="preserve">. Recorremos el </w:t>
      </w:r>
      <w:r w:rsidRPr="002F7F70">
        <w:rPr>
          <w:i/>
          <w:iCs/>
          <w:lang w:val="es-ES"/>
        </w:rPr>
        <w:t>AST</w:t>
      </w:r>
      <w:r w:rsidR="002C729E" w:rsidRPr="002F7F70">
        <w:rPr>
          <w:lang w:val="es-ES"/>
        </w:rPr>
        <w:t xml:space="preserve"> </w:t>
      </w:r>
      <w:r w:rsidRPr="002F7F70">
        <w:rPr>
          <w:lang w:val="es-ES"/>
        </w:rPr>
        <w:t xml:space="preserve">obteniendo y </w:t>
      </w:r>
      <w:r w:rsidRPr="005341D8">
        <w:rPr>
          <w:lang w:val="es-ES"/>
        </w:rPr>
        <w:t>almacenando informaci</w:t>
      </w:r>
      <w:r w:rsidR="00D43791" w:rsidRPr="005341D8">
        <w:rPr>
          <w:lang w:val="es-ES"/>
        </w:rPr>
        <w:t>ó</w:t>
      </w:r>
      <w:r w:rsidRPr="005341D8">
        <w:rPr>
          <w:lang w:val="es-ES"/>
        </w:rPr>
        <w:t>n de cada constru</w:t>
      </w:r>
      <w:r w:rsidR="00D43791" w:rsidRPr="005341D8">
        <w:rPr>
          <w:lang w:val="es-ES"/>
        </w:rPr>
        <w:t>c</w:t>
      </w:r>
      <w:r w:rsidRPr="005341D8">
        <w:rPr>
          <w:lang w:val="es-ES"/>
        </w:rPr>
        <w:t>ci</w:t>
      </w:r>
      <w:r w:rsidR="00D43791" w:rsidRPr="005341D8">
        <w:rPr>
          <w:lang w:val="es-ES"/>
        </w:rPr>
        <w:t>ó</w:t>
      </w:r>
      <w:r w:rsidRPr="005341D8">
        <w:rPr>
          <w:lang w:val="es-ES"/>
        </w:rPr>
        <w:t>n sint</w:t>
      </w:r>
      <w:r w:rsidR="00D43791" w:rsidRPr="005341D8">
        <w:rPr>
          <w:lang w:val="es-ES"/>
        </w:rPr>
        <w:t>á</w:t>
      </w:r>
      <w:r w:rsidRPr="005341D8">
        <w:rPr>
          <w:lang w:val="es-ES"/>
        </w:rPr>
        <w:t>ctica en una tabla correspondiente de la base de datos.</w:t>
      </w:r>
      <w:r w:rsidR="008F751A" w:rsidRPr="005341D8">
        <w:rPr>
          <w:lang w:val="es-ES"/>
        </w:rPr>
        <w:t xml:space="preserve"> </w:t>
      </w:r>
      <w:r w:rsidR="00862E5B" w:rsidRPr="005341D8">
        <w:rPr>
          <w:lang w:val="es-ES"/>
        </w:rPr>
        <w:t xml:space="preserve">Para la recolección de la información </w:t>
      </w:r>
      <w:r w:rsidR="00985BA6">
        <w:rPr>
          <w:lang w:val="es-ES"/>
        </w:rPr>
        <w:t>es necesario pasar informaci</w:t>
      </w:r>
      <w:r w:rsidR="00FE5C56">
        <w:rPr>
          <w:lang w:val="es-ES"/>
        </w:rPr>
        <w:t>ó</w:t>
      </w:r>
      <w:r w:rsidR="00985BA6">
        <w:rPr>
          <w:lang w:val="es-ES"/>
        </w:rPr>
        <w:t>n adicional de nodos padres a hijos y viceversa.</w:t>
      </w:r>
      <w:r w:rsidR="00C90793" w:rsidRPr="005341D8">
        <w:rPr>
          <w:lang w:val="es-ES"/>
        </w:rPr>
        <w:t xml:space="preserve"> Un nodo padre, por </w:t>
      </w:r>
      <w:r w:rsidR="00FE5C56" w:rsidRPr="005341D8">
        <w:rPr>
          <w:lang w:val="es-ES"/>
        </w:rPr>
        <w:t>ejemplo,</w:t>
      </w:r>
      <w:r w:rsidR="00C90793" w:rsidRPr="005341D8">
        <w:rPr>
          <w:lang w:val="es-ES"/>
        </w:rPr>
        <w:t xml:space="preserve"> una expresión </w:t>
      </w:r>
      <w:r w:rsidR="00C60504" w:rsidRPr="005341D8">
        <w:rPr>
          <w:lang w:val="es-ES"/>
        </w:rPr>
        <w:t xml:space="preserve">trasmite información </w:t>
      </w:r>
      <w:r w:rsidR="00985BA6">
        <w:rPr>
          <w:lang w:val="es-ES"/>
        </w:rPr>
        <w:t xml:space="preserve">contextual </w:t>
      </w:r>
      <w:r w:rsidR="00985BA6" w:rsidRPr="005341D8">
        <w:rPr>
          <w:lang w:val="es-ES"/>
        </w:rPr>
        <w:t xml:space="preserve">hacia abajo </w:t>
      </w:r>
      <w:r w:rsidR="00C60504" w:rsidRPr="005341D8">
        <w:rPr>
          <w:lang w:val="es-ES"/>
        </w:rPr>
        <w:t>relativa a sus características</w:t>
      </w:r>
      <w:r w:rsidR="00D11EE5" w:rsidRPr="005341D8">
        <w:rPr>
          <w:lang w:val="es-ES"/>
        </w:rPr>
        <w:t xml:space="preserve"> como </w:t>
      </w:r>
      <w:r w:rsidR="00C60504" w:rsidRPr="005341D8">
        <w:rPr>
          <w:lang w:val="es-ES"/>
        </w:rPr>
        <w:t xml:space="preserve">su profundidad o su categoría sintáctica, para que sus nodos hijos puedan almacenar información relativa a su padre. Por otro lado, </w:t>
      </w:r>
      <w:r w:rsidR="00876234" w:rsidRPr="005341D8">
        <w:rPr>
          <w:lang w:val="es-ES"/>
        </w:rPr>
        <w:t>se trasmite información hacia arriba. Un nodo de definición de método</w:t>
      </w:r>
      <w:r w:rsidR="00380F16" w:rsidRPr="005341D8">
        <w:rPr>
          <w:lang w:val="es-ES"/>
        </w:rPr>
        <w:t xml:space="preserve"> trasmite información, como por ejemplo su número de anotaciones de tipos o el tamaño de su cuerpo, hacia su nodo padre (típicamente una definición de clase) para que en este se pueda almacenar </w:t>
      </w:r>
      <w:r w:rsidR="00B043AA" w:rsidRPr="005341D8">
        <w:rPr>
          <w:lang w:val="es-ES"/>
        </w:rPr>
        <w:t>información relativa a las características de sus hijos</w:t>
      </w:r>
      <w:r w:rsidRPr="005341D8">
        <w:rPr>
          <w:lang w:val="es-ES"/>
        </w:rPr>
        <w:t>.</w:t>
      </w:r>
      <w:r w:rsidR="00B043AA" w:rsidRPr="005341D8">
        <w:rPr>
          <w:lang w:val="es-ES"/>
        </w:rPr>
        <w:t xml:space="preserve"> </w:t>
      </w:r>
    </w:p>
    <w:p w14:paraId="069A0282" w14:textId="212A550A" w:rsidR="00637DAF" w:rsidRPr="005341D8" w:rsidRDefault="007329D4" w:rsidP="008C6B90">
      <w:pPr>
        <w:rPr>
          <w:rFonts w:asciiTheme="minorHAnsi" w:hAnsiTheme="minorHAnsi" w:cstheme="minorHAnsi"/>
          <w:lang w:val="es-ES"/>
        </w:rPr>
      </w:pPr>
      <w:r w:rsidRPr="005341D8">
        <w:rPr>
          <w:lang w:val="es-ES"/>
        </w:rPr>
        <w:t xml:space="preserve">Un ejemplo concreto de este funcionamiento se da entre los </w:t>
      </w:r>
      <w:r w:rsidR="00094B75" w:rsidRPr="005341D8">
        <w:rPr>
          <w:rFonts w:ascii="Consolas" w:hAnsi="Consolas"/>
          <w:lang w:val="es-ES"/>
        </w:rPr>
        <w:t>FunctionDef</w:t>
      </w:r>
      <w:r w:rsidRPr="005341D8">
        <w:rPr>
          <w:lang w:val="es-ES"/>
        </w:rPr>
        <w:t xml:space="preserve"> y los </w:t>
      </w:r>
      <w:r w:rsidR="00094B75" w:rsidRPr="005341D8">
        <w:rPr>
          <w:rFonts w:ascii="Consolas" w:hAnsi="Consolas" w:cstheme="minorHAnsi"/>
          <w:lang w:val="es-ES"/>
        </w:rPr>
        <w:t>Statements</w:t>
      </w:r>
      <w:r w:rsidRPr="005341D8">
        <w:rPr>
          <w:rFonts w:asciiTheme="minorHAnsi" w:hAnsiTheme="minorHAnsi" w:cstheme="minorHAnsi"/>
          <w:lang w:val="es-ES"/>
        </w:rPr>
        <w:t xml:space="preserve">. El nodo </w:t>
      </w:r>
      <w:r w:rsidR="00094B75" w:rsidRPr="005341D8">
        <w:rPr>
          <w:rFonts w:ascii="Consolas" w:hAnsi="Consolas" w:cstheme="minorHAnsi"/>
          <w:lang w:val="es-ES"/>
        </w:rPr>
        <w:t>FunctionDef</w:t>
      </w:r>
      <w:r w:rsidR="005341D8" w:rsidRPr="005341D8">
        <w:rPr>
          <w:rFonts w:asciiTheme="minorHAnsi" w:hAnsiTheme="minorHAnsi" w:cstheme="minorHAnsi"/>
          <w:lang w:val="es-ES"/>
        </w:rPr>
        <w:t xml:space="preserve"> p</w:t>
      </w:r>
      <w:r w:rsidR="006B709C" w:rsidRPr="005341D8">
        <w:rPr>
          <w:rFonts w:asciiTheme="minorHAnsi" w:hAnsiTheme="minorHAnsi" w:cstheme="minorHAnsi"/>
          <w:lang w:val="es-ES"/>
        </w:rPr>
        <w:t xml:space="preserve">asa a sus hijos su categoría sintáctica para que estos puedan rellenar la información relativa a su padre (atributo </w:t>
      </w:r>
      <w:r w:rsidR="006B709C" w:rsidRPr="005341D8">
        <w:rPr>
          <w:rFonts w:ascii="Consolas" w:hAnsi="Consolas" w:cstheme="minorHAnsi"/>
          <w:lang w:val="es-ES"/>
        </w:rPr>
        <w:t>parent</w:t>
      </w:r>
      <w:r w:rsidR="006B709C" w:rsidRPr="005341D8">
        <w:rPr>
          <w:rFonts w:asciiTheme="minorHAnsi" w:hAnsiTheme="minorHAnsi" w:cstheme="minorHAnsi"/>
          <w:lang w:val="es-ES"/>
        </w:rPr>
        <w:t>)</w:t>
      </w:r>
      <w:r w:rsidR="00094B75" w:rsidRPr="005341D8">
        <w:rPr>
          <w:rFonts w:asciiTheme="minorHAnsi" w:hAnsiTheme="minorHAnsi" w:cstheme="minorHAnsi"/>
          <w:lang w:val="es-ES"/>
        </w:rPr>
        <w:t xml:space="preserve">. </w:t>
      </w:r>
      <w:r w:rsidR="004033AF" w:rsidRPr="005341D8">
        <w:rPr>
          <w:rFonts w:asciiTheme="minorHAnsi" w:hAnsiTheme="minorHAnsi" w:cstheme="minorHAnsi"/>
          <w:lang w:val="es-ES"/>
        </w:rPr>
        <w:t xml:space="preserve">A su vez, los hijos de tipo </w:t>
      </w:r>
      <w:r w:rsidR="004033AF" w:rsidRPr="005341D8">
        <w:rPr>
          <w:rFonts w:ascii="Consolas" w:hAnsi="Consolas" w:cstheme="minorHAnsi"/>
          <w:lang w:val="es-ES"/>
        </w:rPr>
        <w:t>Statement</w:t>
      </w:r>
      <w:r w:rsidR="005341D8" w:rsidRPr="005341D8">
        <w:rPr>
          <w:rFonts w:asciiTheme="minorHAnsi" w:hAnsiTheme="minorHAnsi" w:cstheme="minorHAnsi"/>
          <w:lang w:val="es-ES"/>
        </w:rPr>
        <w:t xml:space="preserve"> p</w:t>
      </w:r>
      <w:r w:rsidR="004033AF" w:rsidRPr="005341D8">
        <w:rPr>
          <w:rFonts w:asciiTheme="minorHAnsi" w:hAnsiTheme="minorHAnsi" w:cstheme="minorHAnsi"/>
          <w:lang w:val="es-ES"/>
        </w:rPr>
        <w:t xml:space="preserve">asan su categoría sintáctica al nodo </w:t>
      </w:r>
      <w:r w:rsidR="004033AF" w:rsidRPr="005341D8">
        <w:rPr>
          <w:rFonts w:ascii="Consolas" w:hAnsi="Consolas" w:cstheme="minorHAnsi"/>
          <w:lang w:val="es-ES"/>
        </w:rPr>
        <w:t>FunctionDef</w:t>
      </w:r>
      <w:r w:rsidR="004033AF" w:rsidRPr="005341D8">
        <w:rPr>
          <w:rFonts w:asciiTheme="minorHAnsi" w:hAnsiTheme="minorHAnsi" w:cstheme="minorHAnsi"/>
          <w:lang w:val="es-ES"/>
        </w:rPr>
        <w:t xml:space="preserve"> para que este pueda llenar la información relativa a la distribución de categorías sintácticas en su cuerpo (</w:t>
      </w:r>
      <w:r w:rsidR="00637DAF" w:rsidRPr="005341D8">
        <w:rPr>
          <w:rFonts w:asciiTheme="minorHAnsi" w:hAnsiTheme="minorHAnsi" w:cstheme="minorHAnsi"/>
          <w:lang w:val="es-ES"/>
        </w:rPr>
        <w:t xml:space="preserve">atributos </w:t>
      </w:r>
      <w:r w:rsidR="00637DAF" w:rsidRPr="005341D8">
        <w:rPr>
          <w:rFonts w:ascii="Consolas" w:hAnsi="Consolas" w:cstheme="minorHAnsi"/>
          <w:lang w:val="es-ES"/>
        </w:rPr>
        <w:t>expre</w:t>
      </w:r>
      <w:r w:rsidR="005341D8" w:rsidRPr="005341D8">
        <w:rPr>
          <w:rFonts w:ascii="Consolas" w:hAnsi="Consolas" w:cstheme="minorHAnsi"/>
          <w:lang w:val="es-ES"/>
        </w:rPr>
        <w:t>s</w:t>
      </w:r>
      <w:r w:rsidR="00637DAF" w:rsidRPr="005341D8">
        <w:rPr>
          <w:rFonts w:ascii="Consolas" w:hAnsi="Consolas" w:cstheme="minorHAnsi"/>
          <w:lang w:val="es-ES"/>
        </w:rPr>
        <w:t>si</w:t>
      </w:r>
      <w:r w:rsidR="005341D8" w:rsidRPr="005341D8">
        <w:rPr>
          <w:rFonts w:ascii="Consolas" w:hAnsi="Consolas" w:cstheme="minorHAnsi"/>
          <w:lang w:val="es-ES"/>
        </w:rPr>
        <w:t>o</w:t>
      </w:r>
      <w:r w:rsidR="00637DAF" w:rsidRPr="005341D8">
        <w:rPr>
          <w:rFonts w:ascii="Consolas" w:hAnsi="Consolas" w:cstheme="minorHAnsi"/>
          <w:lang w:val="es-ES"/>
        </w:rPr>
        <w:t>n_pct</w:t>
      </w:r>
      <w:r w:rsidR="00637DAF" w:rsidRPr="005341D8">
        <w:rPr>
          <w:rFonts w:asciiTheme="minorHAnsi" w:hAnsiTheme="minorHAnsi" w:cstheme="minorHAnsi"/>
          <w:lang w:val="es-ES"/>
        </w:rPr>
        <w:t xml:space="preserve"> y </w:t>
      </w:r>
      <w:r w:rsidR="00637DAF" w:rsidRPr="005341D8">
        <w:rPr>
          <w:rFonts w:ascii="Consolas" w:hAnsi="Consolas" w:cstheme="minorHAnsi"/>
          <w:lang w:val="es-ES"/>
        </w:rPr>
        <w:t>body_count</w:t>
      </w:r>
      <w:r w:rsidR="004033AF" w:rsidRPr="005341D8">
        <w:rPr>
          <w:rFonts w:asciiTheme="minorHAnsi" w:hAnsiTheme="minorHAnsi" w:cstheme="minorHAnsi"/>
          <w:lang w:val="es-ES"/>
        </w:rPr>
        <w:t>)</w:t>
      </w:r>
      <w:r w:rsidR="00637DAF" w:rsidRPr="005341D8">
        <w:rPr>
          <w:rFonts w:asciiTheme="minorHAnsi" w:hAnsiTheme="minorHAnsi" w:cstheme="minorHAnsi"/>
          <w:lang w:val="es-ES"/>
        </w:rPr>
        <w:t>.</w:t>
      </w:r>
    </w:p>
    <w:p w14:paraId="023F570B" w14:textId="5EB83794" w:rsidR="002F7F70" w:rsidRPr="002F7F70" w:rsidRDefault="000E0CF5" w:rsidP="008C6B90">
      <w:pPr>
        <w:rPr>
          <w:lang w:val="es-ES"/>
        </w:rPr>
      </w:pPr>
      <w:r w:rsidRPr="005341D8">
        <w:rPr>
          <w:rFonts w:asciiTheme="minorHAnsi" w:hAnsiTheme="minorHAnsi" w:cstheme="minorHAnsi"/>
          <w:lang w:val="es-ES"/>
        </w:rPr>
        <w:t xml:space="preserve">Además, se ha realizado un sistema de claves internas para poder identificar </w:t>
      </w:r>
      <w:r w:rsidR="00575D17" w:rsidRPr="005341D8">
        <w:rPr>
          <w:rFonts w:asciiTheme="minorHAnsi" w:hAnsiTheme="minorHAnsi" w:cstheme="minorHAnsi"/>
          <w:lang w:val="es-ES"/>
        </w:rPr>
        <w:t xml:space="preserve">la estructura de árbol concreta de cada programa. </w:t>
      </w:r>
      <w:r w:rsidR="00D43791" w:rsidRPr="005341D8">
        <w:rPr>
          <w:rFonts w:asciiTheme="minorHAnsi" w:hAnsiTheme="minorHAnsi" w:cstheme="minorHAnsi"/>
          <w:lang w:val="es-ES"/>
        </w:rPr>
        <w:t>La</w:t>
      </w:r>
      <w:r w:rsidR="00D43791" w:rsidRPr="005341D8">
        <w:rPr>
          <w:lang w:val="es-ES"/>
        </w:rPr>
        <w:t xml:space="preserve"> </w:t>
      </w:r>
      <w:r w:rsidR="00D43791" w:rsidRPr="005341D8">
        <w:rPr>
          <w:lang w:val="es-ES"/>
        </w:rPr>
        <w:fldChar w:fldCharType="begin"/>
      </w:r>
      <w:r w:rsidR="00D43791" w:rsidRPr="005341D8">
        <w:rPr>
          <w:lang w:val="es-ES"/>
        </w:rPr>
        <w:instrText xml:space="preserve"> REF _Ref168829913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F84C7A" w:rsidRPr="00D43791">
        <w:rPr>
          <w:lang w:val="es-ES"/>
        </w:rPr>
        <w:t xml:space="preserve">Figura </w:t>
      </w:r>
      <w:r w:rsidR="00F84C7A">
        <w:rPr>
          <w:noProof/>
          <w:lang w:val="es-ES"/>
        </w:rPr>
        <w:t>3</w:t>
      </w:r>
      <w:r w:rsidR="00D43791" w:rsidRPr="005341D8">
        <w:rPr>
          <w:lang w:val="es-ES"/>
        </w:rPr>
        <w:fldChar w:fldCharType="end"/>
      </w:r>
      <w:r w:rsidR="00D43791" w:rsidRPr="005341D8">
        <w:rPr>
          <w:lang w:val="es-ES"/>
        </w:rPr>
        <w:t xml:space="preserve"> del Anexo </w:t>
      </w:r>
      <w:r w:rsidR="00D43791" w:rsidRPr="005341D8">
        <w:rPr>
          <w:lang w:val="es-ES"/>
        </w:rPr>
        <w:fldChar w:fldCharType="begin"/>
      </w:r>
      <w:r w:rsidR="00D43791" w:rsidRPr="005341D8">
        <w:rPr>
          <w:lang w:val="es-ES"/>
        </w:rPr>
        <w:instrText xml:space="preserve"> REF _Ref168829955 \w \h </w:instrText>
      </w:r>
      <w:r w:rsidR="005341D8">
        <w:rPr>
          <w:lang w:val="es-ES"/>
        </w:rPr>
        <w:instrText xml:space="preserve"> \* MERGEFORMAT </w:instrText>
      </w:r>
      <w:r w:rsidR="00D43791" w:rsidRPr="005341D8">
        <w:rPr>
          <w:lang w:val="es-ES"/>
        </w:rPr>
      </w:r>
      <w:r w:rsidR="00D43791" w:rsidRPr="005341D8">
        <w:rPr>
          <w:lang w:val="es-ES"/>
        </w:rPr>
        <w:fldChar w:fldCharType="separate"/>
      </w:r>
      <w:r w:rsidR="00F84C7A">
        <w:rPr>
          <w:lang w:val="es-ES"/>
        </w:rPr>
        <w:t>9.1</w:t>
      </w:r>
      <w:r w:rsidR="00D43791" w:rsidRPr="005341D8">
        <w:rPr>
          <w:lang w:val="es-ES"/>
        </w:rPr>
        <w:fldChar w:fldCharType="end"/>
      </w:r>
      <w:r w:rsidR="00D43791" w:rsidRPr="005341D8">
        <w:rPr>
          <w:lang w:val="es-ES"/>
        </w:rPr>
        <w:t xml:space="preserve"> muestra el modelo entidad relación con el diseño de la base de datos empleado</w:t>
      </w:r>
      <w:r w:rsidR="00D43791">
        <w:rPr>
          <w:lang w:val="es-ES"/>
        </w:rPr>
        <w:t xml:space="preserve"> en el sistema.</w:t>
      </w:r>
    </w:p>
    <w:p w14:paraId="150EA35D" w14:textId="59A08DFC" w:rsidR="008C6B90" w:rsidRPr="002F7F70" w:rsidRDefault="009334DF" w:rsidP="008C6B90">
      <w:pPr>
        <w:rPr>
          <w:lang w:val="es-ES"/>
        </w:rPr>
      </w:pPr>
      <w:r w:rsidRPr="002F7F70">
        <w:rPr>
          <w:lang w:val="es-ES"/>
        </w:rPr>
        <w:t xml:space="preserve">Las tablas 1 a 16 muestran toda la información almacenada para todas las construcciones sintácticas. </w:t>
      </w:r>
      <w:r w:rsidR="008C6B90" w:rsidRPr="002F7F70">
        <w:rPr>
          <w:lang w:val="es-ES"/>
        </w:rPr>
        <w:t>A modo de ejemplo inicial, la</w:t>
      </w:r>
      <w:r w:rsidR="00DB4E1C" w:rsidRPr="002F7F70">
        <w:rPr>
          <w:lang w:val="es-ES"/>
        </w:rPr>
        <w:t xml:space="preserve"> </w:t>
      </w:r>
      <w:r w:rsidRPr="002F7F70">
        <w:rPr>
          <w:lang w:val="es-ES"/>
        </w:rPr>
        <w:fldChar w:fldCharType="begin"/>
      </w:r>
      <w:r w:rsidRPr="002F7F70">
        <w:rPr>
          <w:lang w:val="es-ES"/>
        </w:rPr>
        <w:instrText xml:space="preserve"> REF _Ref168482985 \h </w:instrText>
      </w:r>
      <w:r w:rsidR="002F7F70">
        <w:rPr>
          <w:lang w:val="es-ES"/>
        </w:rPr>
        <w:instrText xml:space="preserve"> \* MERGEFORMAT </w:instrText>
      </w:r>
      <w:r w:rsidRPr="002F7F70">
        <w:rPr>
          <w:lang w:val="es-ES"/>
        </w:rPr>
      </w:r>
      <w:r w:rsidRPr="002F7F70">
        <w:rPr>
          <w:lang w:val="es-ES"/>
        </w:rPr>
        <w:fldChar w:fldCharType="separate"/>
      </w:r>
      <w:r w:rsidR="00F84C7A" w:rsidRPr="00184322">
        <w:rPr>
          <w:lang w:val="es-ES"/>
        </w:rPr>
        <w:t xml:space="preserve">Tabla </w:t>
      </w:r>
      <w:r w:rsidR="00F84C7A">
        <w:rPr>
          <w:noProof/>
          <w:lang w:val="es-ES"/>
        </w:rPr>
        <w:t>7</w:t>
      </w:r>
      <w:r w:rsidRPr="002F7F70">
        <w:rPr>
          <w:lang w:val="es-ES"/>
        </w:rPr>
        <w:fldChar w:fldCharType="end"/>
      </w:r>
      <w:r w:rsidRPr="002F7F70">
        <w:rPr>
          <w:lang w:val="es-ES"/>
        </w:rPr>
        <w:t xml:space="preserve"> </w:t>
      </w:r>
      <w:r w:rsidR="008C6B90" w:rsidRPr="002F7F70">
        <w:rPr>
          <w:lang w:val="es-ES"/>
        </w:rPr>
        <w:t>muestra la información almacenada para las sentencias. Además del nombre de la clase de la sentencia (su categoría sintáctica), guardamos la categoría sintáctica de su nodo padre. También, almacenamos el rol que la sentencia juega en el nodo padre. Asimismo, almacenamos la distancia desde el nodo raíz al actual (altura) y el número de arcos desde el actual al nodo hoja más distante (profundidad). Para posibilitar obtener información con respecto a los hijos de la sentencia se almacenan l</w:t>
      </w:r>
      <w:r w:rsidR="00F81AC1" w:rsidRPr="002F7F70">
        <w:rPr>
          <w:lang w:val="es-ES"/>
        </w:rPr>
        <w:t xml:space="preserve">as categorías </w:t>
      </w:r>
      <w:r w:rsidR="008C6B90" w:rsidRPr="002F7F70">
        <w:rPr>
          <w:lang w:val="es-ES"/>
        </w:rPr>
        <w:t>de sus tres primeros hijos.</w:t>
      </w:r>
    </w:p>
    <w:p w14:paraId="244966BC" w14:textId="77777777" w:rsidR="009334DF" w:rsidRPr="002F7F70" w:rsidRDefault="009334DF" w:rsidP="009334DF">
      <w:pPr>
        <w:autoSpaceDE w:val="0"/>
        <w:autoSpaceDN w:val="0"/>
        <w:adjustRightInd w:val="0"/>
        <w:spacing w:after="0" w:line="240" w:lineRule="auto"/>
        <w:rPr>
          <w:rFonts w:eastAsia="Calibri"/>
          <w:lang w:val="es-ES"/>
        </w:rPr>
      </w:pPr>
    </w:p>
    <w:p w14:paraId="5DB3B806" w14:textId="77777777" w:rsidR="008C6B90" w:rsidRDefault="008C6B90" w:rsidP="008C6B90">
      <w:pPr>
        <w:rPr>
          <w:lang w:val="es-ES"/>
        </w:rPr>
      </w:pPr>
      <w:r w:rsidRPr="002F7F70">
        <w:rPr>
          <w:lang w:val="es-ES"/>
        </w:rPr>
        <w:t>A continuación, explicamos las características extraídas para cada construcción sintáctica.</w:t>
      </w:r>
    </w:p>
    <w:p w14:paraId="3D1BB568" w14:textId="77777777" w:rsidR="00D43791" w:rsidRDefault="00D43791" w:rsidP="008C6B90">
      <w:pPr>
        <w:rPr>
          <w:lang w:val="es-ES"/>
        </w:rPr>
      </w:pPr>
    </w:p>
    <w:p w14:paraId="01B86C29" w14:textId="65DBD2B8" w:rsidR="00D43791" w:rsidRDefault="00D43791" w:rsidP="00D43791">
      <w:pPr>
        <w:pStyle w:val="Ttulo3"/>
        <w:rPr>
          <w:lang w:val="es-ES"/>
        </w:rPr>
      </w:pPr>
      <w:bookmarkStart w:id="39" w:name="_Toc170228895"/>
      <w:r>
        <w:rPr>
          <w:lang w:val="es-ES"/>
        </w:rPr>
        <w:t>Program</w:t>
      </w:r>
      <w:r w:rsidR="005656AC">
        <w:rPr>
          <w:lang w:val="es-ES"/>
        </w:rPr>
        <w:t>s</w:t>
      </w:r>
      <w:bookmarkEnd w:id="39"/>
    </w:p>
    <w:p w14:paraId="1A13EC8A" w14:textId="60942463" w:rsidR="008F751A" w:rsidRDefault="008F751A" w:rsidP="00D43791"/>
    <w:p w14:paraId="06AD1962" w14:textId="717788AA" w:rsidR="008C6B90" w:rsidRPr="00E07DD1" w:rsidRDefault="008C6B90" w:rsidP="008C6B90">
      <w:pPr>
        <w:rPr>
          <w:lang w:val="es-ES_tradnl"/>
        </w:rPr>
      </w:pPr>
      <w:r>
        <w:rPr>
          <w:lang w:val="es-ES_tradnl"/>
        </w:rPr>
        <w:lastRenderedPageBreak/>
        <w:t xml:space="preserve">La </w:t>
      </w:r>
      <w:r w:rsidR="00782E76">
        <w:rPr>
          <w:lang w:val="es-ES_tradnl"/>
        </w:rPr>
        <w:fldChar w:fldCharType="begin"/>
      </w:r>
      <w:r w:rsidR="00782E76">
        <w:rPr>
          <w:lang w:val="es-ES_tradnl"/>
        </w:rPr>
        <w:instrText xml:space="preserve"> REF _Ref168657675 \h </w:instrText>
      </w:r>
      <w:r w:rsidR="00782E76">
        <w:rPr>
          <w:lang w:val="es-ES_tradnl"/>
        </w:rPr>
      </w:r>
      <w:r w:rsidR="00782E76">
        <w:rPr>
          <w:lang w:val="es-ES_tradnl"/>
        </w:rPr>
        <w:fldChar w:fldCharType="separate"/>
      </w:r>
      <w:r w:rsidR="00F84C7A" w:rsidRPr="00184322">
        <w:rPr>
          <w:lang w:val="es-ES"/>
        </w:rPr>
        <w:t xml:space="preserve">Tabla </w:t>
      </w:r>
      <w:r w:rsidR="00F84C7A">
        <w:rPr>
          <w:noProof/>
          <w:lang w:val="es-ES"/>
        </w:rPr>
        <w:t>1</w:t>
      </w:r>
      <w:r w:rsidR="00782E76">
        <w:rPr>
          <w:lang w:val="es-ES_tradnl"/>
        </w:rPr>
        <w:fldChar w:fldCharType="end"/>
      </w:r>
      <w:r>
        <w:rPr>
          <w:lang w:val="es-ES_tradnl"/>
        </w:rPr>
        <w:t xml:space="preserve"> muestra la información almacenada para cada </w:t>
      </w:r>
      <w:r w:rsidR="00782E76">
        <w:rPr>
          <w:lang w:val="es-ES_tradnl"/>
        </w:rPr>
        <w:t>programa</w:t>
      </w:r>
      <w:r>
        <w:rPr>
          <w:lang w:val="es-ES_tradnl"/>
        </w:rPr>
        <w:t xml:space="preserve">. </w:t>
      </w:r>
      <w:r>
        <w:rPr>
          <w:lang w:val="es-ES"/>
        </w:rPr>
        <w:t>Incluimos</w:t>
      </w:r>
      <w:r w:rsidRPr="00E07DD1">
        <w:rPr>
          <w:lang w:val="es-ES"/>
        </w:rPr>
        <w:t xml:space="preserve"> diferentes porcentajes definidos en ese programa</w:t>
      </w:r>
      <w:r>
        <w:rPr>
          <w:lang w:val="es-ES"/>
        </w:rPr>
        <w:t xml:space="preserve"> (clases, enumerados, funciones…)</w:t>
      </w:r>
      <w:r w:rsidRPr="00E07DD1">
        <w:rPr>
          <w:lang w:val="es-ES"/>
        </w:rPr>
        <w:t>, todos ellos obtenidos de la sintaxis de sus hijos</w:t>
      </w:r>
      <w:r>
        <w:rPr>
          <w:lang w:val="es-ES"/>
        </w:rPr>
        <w:t>,</w:t>
      </w:r>
      <w:r w:rsidRPr="00E07DD1">
        <w:rPr>
          <w:lang w:val="es-ES"/>
        </w:rPr>
        <w:t xml:space="preserve"> e información sobre la implementación de las clases en paquetes.</w:t>
      </w:r>
    </w:p>
    <w:p w14:paraId="39B37921" w14:textId="44EF04E6" w:rsidR="008C6B90" w:rsidRDefault="00184322" w:rsidP="008C6B90">
      <w:pPr>
        <w:pStyle w:val="Descripcin"/>
        <w:jc w:val="center"/>
        <w:rPr>
          <w:lang w:val="es-ES"/>
        </w:rPr>
      </w:pPr>
      <w:bookmarkStart w:id="40" w:name="_Ref168657675"/>
      <w:bookmarkStart w:id="41" w:name="_Toc75449462"/>
      <w:bookmarkStart w:id="42" w:name="_Ref169942279"/>
      <w:bookmarkStart w:id="43" w:name="_Toc17022897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w:t>
      </w:r>
      <w:r w:rsidRPr="00184322">
        <w:rPr>
          <w:lang w:val="es-ES"/>
        </w:rPr>
        <w:fldChar w:fldCharType="end"/>
      </w:r>
      <w:bookmarkEnd w:id="40"/>
      <w:r w:rsidRPr="00184322">
        <w:rPr>
          <w:lang w:val="es-ES"/>
        </w:rPr>
        <w:t>:</w:t>
      </w:r>
      <w:r w:rsidR="008C6B90" w:rsidRPr="00182980">
        <w:rPr>
          <w:lang w:val="es-ES"/>
        </w:rPr>
        <w:t xml:space="preserve"> Características </w:t>
      </w:r>
      <w:bookmarkEnd w:id="41"/>
      <w:r w:rsidR="008C6B90">
        <w:rPr>
          <w:lang w:val="es-ES"/>
        </w:rPr>
        <w:t xml:space="preserve">de </w:t>
      </w:r>
      <w:r w:rsidR="00782E76">
        <w:rPr>
          <w:lang w:val="es-ES"/>
        </w:rPr>
        <w:t>programa</w:t>
      </w:r>
      <w:r w:rsidR="008C6B90">
        <w:rPr>
          <w:lang w:val="es-ES"/>
        </w:rPr>
        <w:t>.</w:t>
      </w:r>
      <w:bookmarkEnd w:id="42"/>
      <w:bookmarkEnd w:id="43"/>
    </w:p>
    <w:tbl>
      <w:tblPr>
        <w:tblStyle w:val="Tablaconcuadrcula"/>
        <w:tblW w:w="9166" w:type="dxa"/>
        <w:tblLook w:val="04A0" w:firstRow="1" w:lastRow="0" w:firstColumn="1" w:lastColumn="0" w:noHBand="0" w:noVBand="1"/>
      </w:tblPr>
      <w:tblGrid>
        <w:gridCol w:w="2950"/>
        <w:gridCol w:w="3287"/>
        <w:gridCol w:w="2929"/>
      </w:tblGrid>
      <w:tr w:rsidR="008C6B90" w:rsidRPr="00B7282B" w14:paraId="3A752A31" w14:textId="77777777" w:rsidTr="00001E76">
        <w:trPr>
          <w:tblHeader/>
        </w:trPr>
        <w:tc>
          <w:tcPr>
            <w:tcW w:w="2950" w:type="dxa"/>
            <w:tcBorders>
              <w:left w:val="nil"/>
              <w:bottom w:val="single" w:sz="4" w:space="0" w:color="auto"/>
              <w:right w:val="nil"/>
            </w:tcBorders>
            <w:shd w:val="clear" w:color="auto" w:fill="FFFFFF" w:themeFill="background1"/>
          </w:tcPr>
          <w:p w14:paraId="353AA721" w14:textId="77777777" w:rsidR="008C6B90" w:rsidRPr="0016012E" w:rsidRDefault="008C6B90" w:rsidP="00001E76">
            <w:pPr>
              <w:rPr>
                <w:b/>
                <w:bCs/>
              </w:rPr>
            </w:pPr>
            <w:r>
              <w:rPr>
                <w:b/>
                <w:bCs/>
              </w:rPr>
              <w:t>Nombre</w:t>
            </w:r>
          </w:p>
        </w:tc>
        <w:tc>
          <w:tcPr>
            <w:tcW w:w="3287" w:type="dxa"/>
            <w:tcBorders>
              <w:left w:val="nil"/>
              <w:bottom w:val="single" w:sz="4" w:space="0" w:color="auto"/>
              <w:right w:val="nil"/>
            </w:tcBorders>
            <w:shd w:val="clear" w:color="auto" w:fill="FFFFFF" w:themeFill="background1"/>
          </w:tcPr>
          <w:p w14:paraId="262A630C" w14:textId="77777777" w:rsidR="008C6B90" w:rsidRPr="0016012E" w:rsidRDefault="008C6B90" w:rsidP="00001E76">
            <w:pPr>
              <w:rPr>
                <w:b/>
                <w:bCs/>
              </w:rPr>
            </w:pPr>
            <w:r>
              <w:rPr>
                <w:b/>
                <w:bCs/>
              </w:rPr>
              <w:t>Descripción</w:t>
            </w:r>
          </w:p>
        </w:tc>
        <w:tc>
          <w:tcPr>
            <w:tcW w:w="2929" w:type="dxa"/>
            <w:tcBorders>
              <w:left w:val="nil"/>
              <w:bottom w:val="single" w:sz="4" w:space="0" w:color="auto"/>
              <w:right w:val="nil"/>
            </w:tcBorders>
            <w:shd w:val="clear" w:color="auto" w:fill="FFFFFF" w:themeFill="background1"/>
          </w:tcPr>
          <w:p w14:paraId="432696D4" w14:textId="77777777" w:rsidR="008C6B90" w:rsidRPr="0016012E" w:rsidRDefault="008C6B90" w:rsidP="00001E76">
            <w:pPr>
              <w:rPr>
                <w:b/>
                <w:bCs/>
              </w:rPr>
            </w:pPr>
            <w:r>
              <w:rPr>
                <w:b/>
                <w:bCs/>
              </w:rPr>
              <w:t>Dominio</w:t>
            </w:r>
          </w:p>
        </w:tc>
      </w:tr>
      <w:tr w:rsidR="008C6B90" w:rsidRPr="00671297" w14:paraId="2542BA2D" w14:textId="77777777" w:rsidTr="00001E76">
        <w:tc>
          <w:tcPr>
            <w:tcW w:w="2950" w:type="dxa"/>
            <w:tcBorders>
              <w:top w:val="single" w:sz="4" w:space="0" w:color="auto"/>
              <w:left w:val="nil"/>
              <w:bottom w:val="nil"/>
              <w:right w:val="nil"/>
            </w:tcBorders>
          </w:tcPr>
          <w:p w14:paraId="3BE07836" w14:textId="77777777" w:rsidR="008C6B90" w:rsidRPr="00782E76" w:rsidRDefault="008C6B90" w:rsidP="00001E76">
            <w:pPr>
              <w:pStyle w:val="TableParagraph"/>
            </w:pPr>
            <w:r w:rsidRPr="00782E76">
              <w:rPr>
                <w:rStyle w:val="mn"/>
              </w:rPr>
              <w:t>Name</w:t>
            </w:r>
          </w:p>
        </w:tc>
        <w:tc>
          <w:tcPr>
            <w:tcW w:w="3287" w:type="dxa"/>
            <w:tcBorders>
              <w:top w:val="single" w:sz="4" w:space="0" w:color="auto"/>
              <w:left w:val="nil"/>
              <w:bottom w:val="nil"/>
              <w:right w:val="nil"/>
            </w:tcBorders>
          </w:tcPr>
          <w:p w14:paraId="2D70845D" w14:textId="07D5EE4E" w:rsidR="008C6B90" w:rsidRPr="00782E76" w:rsidRDefault="008C6B90" w:rsidP="00001E76">
            <w:pPr>
              <w:pStyle w:val="TableParagraph"/>
              <w:rPr>
                <w:lang w:val="es-ES"/>
              </w:rPr>
            </w:pPr>
            <w:r w:rsidRPr="00782E76">
              <w:rPr>
                <w:rStyle w:val="mn"/>
                <w:lang w:val="es-ES"/>
              </w:rPr>
              <w:t>N</w:t>
            </w:r>
            <w:r w:rsidRPr="00782E76">
              <w:rPr>
                <w:rStyle w:val="mn"/>
              </w:rPr>
              <w:t xml:space="preserve">ombre del </w:t>
            </w:r>
            <w:r w:rsidR="00782E76" w:rsidRPr="00782E76">
              <w:rPr>
                <w:rStyle w:val="mn"/>
              </w:rPr>
              <w:t>proyecto</w:t>
            </w:r>
            <w:r w:rsidRPr="00782E76">
              <w:rPr>
                <w:rStyle w:val="mn"/>
                <w:lang w:val="es-ES"/>
              </w:rPr>
              <w:tab/>
            </w:r>
          </w:p>
        </w:tc>
        <w:tc>
          <w:tcPr>
            <w:tcW w:w="2929" w:type="dxa"/>
            <w:tcBorders>
              <w:top w:val="single" w:sz="4" w:space="0" w:color="auto"/>
              <w:left w:val="nil"/>
              <w:bottom w:val="nil"/>
              <w:right w:val="nil"/>
            </w:tcBorders>
          </w:tcPr>
          <w:p w14:paraId="5092A7F8" w14:textId="77777777" w:rsidR="008C6B90" w:rsidRPr="00782E76" w:rsidRDefault="008C6B90" w:rsidP="00001E76">
            <w:pPr>
              <w:pStyle w:val="TableParagraph"/>
            </w:pPr>
            <w:r w:rsidRPr="00782E76">
              <w:rPr>
                <w:rStyle w:val="mn"/>
              </w:rPr>
              <w:t>String</w:t>
            </w:r>
          </w:p>
        </w:tc>
      </w:tr>
      <w:tr w:rsidR="008C6B90" w:rsidRPr="00B7282B" w14:paraId="7FC57A2A" w14:textId="77777777" w:rsidTr="00001E76">
        <w:tc>
          <w:tcPr>
            <w:tcW w:w="2950" w:type="dxa"/>
            <w:tcBorders>
              <w:top w:val="nil"/>
              <w:left w:val="nil"/>
              <w:bottom w:val="nil"/>
              <w:right w:val="nil"/>
            </w:tcBorders>
          </w:tcPr>
          <w:p w14:paraId="0BED051A" w14:textId="77777777" w:rsidR="008C6B90" w:rsidRPr="00782E76" w:rsidRDefault="008C6B90" w:rsidP="00001E76">
            <w:pPr>
              <w:pStyle w:val="TableParagraph"/>
            </w:pPr>
            <w:r w:rsidRPr="00782E76">
              <w:rPr>
                <w:rStyle w:val="mn"/>
              </w:rPr>
              <w:t>Has subdirs with code</w:t>
            </w:r>
          </w:p>
        </w:tc>
        <w:tc>
          <w:tcPr>
            <w:tcW w:w="3287" w:type="dxa"/>
            <w:tcBorders>
              <w:top w:val="nil"/>
              <w:left w:val="nil"/>
              <w:bottom w:val="nil"/>
              <w:right w:val="nil"/>
            </w:tcBorders>
          </w:tcPr>
          <w:p w14:paraId="1EE96521"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pero sin un fichero __init__.py en el</w:t>
            </w:r>
          </w:p>
        </w:tc>
        <w:tc>
          <w:tcPr>
            <w:tcW w:w="2929" w:type="dxa"/>
            <w:tcBorders>
              <w:top w:val="nil"/>
              <w:left w:val="nil"/>
              <w:bottom w:val="nil"/>
              <w:right w:val="nil"/>
            </w:tcBorders>
          </w:tcPr>
          <w:p w14:paraId="7AD95CAE" w14:textId="77777777" w:rsidR="008C6B90" w:rsidRPr="00782E76" w:rsidRDefault="008C6B90" w:rsidP="00001E76">
            <w:pPr>
              <w:pStyle w:val="TableParagraph"/>
            </w:pPr>
            <w:r w:rsidRPr="00782E76">
              <w:rPr>
                <w:rStyle w:val="mn"/>
              </w:rPr>
              <w:t>True or False.</w:t>
            </w:r>
          </w:p>
        </w:tc>
      </w:tr>
      <w:tr w:rsidR="008C6B90" w:rsidRPr="009F14BD" w14:paraId="1AACD081" w14:textId="77777777" w:rsidTr="00001E76">
        <w:tc>
          <w:tcPr>
            <w:tcW w:w="2950" w:type="dxa"/>
            <w:tcBorders>
              <w:top w:val="nil"/>
              <w:left w:val="nil"/>
              <w:bottom w:val="nil"/>
              <w:right w:val="nil"/>
            </w:tcBorders>
          </w:tcPr>
          <w:p w14:paraId="55ECA04E" w14:textId="77777777" w:rsidR="008C6B90" w:rsidRPr="00782E76" w:rsidRDefault="008C6B90" w:rsidP="00001E76">
            <w:pPr>
              <w:pStyle w:val="TableParagraph"/>
            </w:pPr>
            <w:r w:rsidRPr="00782E76">
              <w:rPr>
                <w:rStyle w:val="mn"/>
              </w:rPr>
              <w:t>Has packages</w:t>
            </w:r>
          </w:p>
        </w:tc>
        <w:tc>
          <w:tcPr>
            <w:tcW w:w="3287" w:type="dxa"/>
            <w:tcBorders>
              <w:top w:val="nil"/>
              <w:left w:val="nil"/>
              <w:bottom w:val="nil"/>
              <w:right w:val="nil"/>
            </w:tcBorders>
          </w:tcPr>
          <w:p w14:paraId="71CEC4B2" w14:textId="77777777" w:rsidR="008C6B90" w:rsidRPr="00782E76" w:rsidRDefault="008C6B90" w:rsidP="00001E76">
            <w:pPr>
              <w:pStyle w:val="TableParagraph"/>
              <w:rPr>
                <w:lang w:val="es-ES"/>
              </w:rPr>
            </w:pPr>
            <w:r w:rsidRPr="00782E76">
              <w:rPr>
                <w:rStyle w:val="mn"/>
                <w:lang w:val="es-ES"/>
              </w:rPr>
              <w:t>Si en el directorio base del proyecto hay algún subdirectorio con ficheros Python y un fichero __init__.py en el</w:t>
            </w:r>
          </w:p>
        </w:tc>
        <w:tc>
          <w:tcPr>
            <w:tcW w:w="2929" w:type="dxa"/>
            <w:tcBorders>
              <w:top w:val="nil"/>
              <w:left w:val="nil"/>
              <w:bottom w:val="nil"/>
              <w:right w:val="nil"/>
            </w:tcBorders>
          </w:tcPr>
          <w:p w14:paraId="245CE43D" w14:textId="77777777" w:rsidR="008C6B90" w:rsidRPr="00782E76" w:rsidRDefault="008C6B90" w:rsidP="00001E76">
            <w:pPr>
              <w:pStyle w:val="TableParagraph"/>
            </w:pPr>
            <w:r w:rsidRPr="00782E76">
              <w:rPr>
                <w:rStyle w:val="mn"/>
              </w:rPr>
              <w:t>True or False</w:t>
            </w:r>
          </w:p>
        </w:tc>
      </w:tr>
      <w:tr w:rsidR="008C6B90" w:rsidRPr="00671297" w14:paraId="2B5BCD44" w14:textId="77777777" w:rsidTr="00001E76">
        <w:tc>
          <w:tcPr>
            <w:tcW w:w="2950" w:type="dxa"/>
            <w:tcBorders>
              <w:top w:val="nil"/>
              <w:left w:val="nil"/>
              <w:bottom w:val="nil"/>
              <w:right w:val="nil"/>
            </w:tcBorders>
          </w:tcPr>
          <w:p w14:paraId="72C79E41" w14:textId="77777777" w:rsidR="008C6B90" w:rsidRPr="00782E76" w:rsidRDefault="008C6B90" w:rsidP="00001E76">
            <w:pPr>
              <w:pStyle w:val="TableParagraph"/>
            </w:pPr>
            <w:r w:rsidRPr="00782E76">
              <w:rPr>
                <w:rStyle w:val="mn"/>
              </w:rPr>
              <w:t>Number of modules</w:t>
            </w:r>
          </w:p>
        </w:tc>
        <w:tc>
          <w:tcPr>
            <w:tcW w:w="3287" w:type="dxa"/>
            <w:tcBorders>
              <w:top w:val="nil"/>
              <w:left w:val="nil"/>
              <w:bottom w:val="nil"/>
              <w:right w:val="nil"/>
            </w:tcBorders>
          </w:tcPr>
          <w:p w14:paraId="6F0F290F" w14:textId="77777777" w:rsidR="008C6B90" w:rsidRPr="00782E76" w:rsidRDefault="008C6B90" w:rsidP="00001E76">
            <w:pPr>
              <w:pStyle w:val="TableParagraph"/>
              <w:rPr>
                <w:lang w:val="es-ES"/>
              </w:rPr>
            </w:pPr>
            <w:r w:rsidRPr="00782E76">
              <w:rPr>
                <w:rStyle w:val="mn"/>
                <w:lang w:val="es-ES"/>
              </w:rPr>
              <w:t>Número de ficheros Python en el total del proyecto</w:t>
            </w:r>
          </w:p>
        </w:tc>
        <w:tc>
          <w:tcPr>
            <w:tcW w:w="2929" w:type="dxa"/>
            <w:tcBorders>
              <w:top w:val="nil"/>
              <w:left w:val="nil"/>
              <w:bottom w:val="nil"/>
              <w:right w:val="nil"/>
            </w:tcBorders>
          </w:tcPr>
          <w:p w14:paraId="33A7119F" w14:textId="77777777" w:rsidR="008C6B90" w:rsidRPr="00782E76" w:rsidRDefault="008C6B90" w:rsidP="00001E76">
            <w:pPr>
              <w:pStyle w:val="TableParagraph"/>
            </w:pPr>
            <w:r w:rsidRPr="00782E76">
              <w:rPr>
                <w:rStyle w:val="mn"/>
              </w:rPr>
              <w:t>Integer</w:t>
            </w:r>
          </w:p>
        </w:tc>
      </w:tr>
      <w:tr w:rsidR="008C6B90" w:rsidRPr="00671297" w14:paraId="6FB2DC9C" w14:textId="77777777" w:rsidTr="00001E76">
        <w:tc>
          <w:tcPr>
            <w:tcW w:w="2950" w:type="dxa"/>
            <w:tcBorders>
              <w:top w:val="nil"/>
              <w:left w:val="nil"/>
              <w:bottom w:val="nil"/>
              <w:right w:val="nil"/>
            </w:tcBorders>
          </w:tcPr>
          <w:p w14:paraId="7BDE6EA2" w14:textId="77777777" w:rsidR="008C6B90" w:rsidRPr="00782E76" w:rsidRDefault="008C6B90" w:rsidP="00001E76">
            <w:pPr>
              <w:pStyle w:val="TableParagraph"/>
            </w:pPr>
            <w:r w:rsidRPr="00782E76">
              <w:rPr>
                <w:rStyle w:val="mn"/>
              </w:rPr>
              <w:t>Number of subdirs with code</w:t>
            </w:r>
          </w:p>
        </w:tc>
        <w:tc>
          <w:tcPr>
            <w:tcW w:w="3287" w:type="dxa"/>
            <w:tcBorders>
              <w:top w:val="nil"/>
              <w:left w:val="nil"/>
              <w:bottom w:val="nil"/>
              <w:right w:val="nil"/>
            </w:tcBorders>
          </w:tcPr>
          <w:p w14:paraId="1F474141" w14:textId="77777777" w:rsidR="008C6B90" w:rsidRPr="00782E76" w:rsidRDefault="008C6B90" w:rsidP="00001E76">
            <w:pPr>
              <w:pStyle w:val="TableParagraph"/>
              <w:rPr>
                <w:lang w:val="es-ES"/>
              </w:rPr>
            </w:pPr>
            <w:r w:rsidRPr="00782E76">
              <w:rPr>
                <w:rStyle w:val="mn"/>
                <w:lang w:val="es-ES"/>
              </w:rPr>
              <w:t>Número de subdirectorios con ficheros Python en su interior</w:t>
            </w:r>
          </w:p>
        </w:tc>
        <w:tc>
          <w:tcPr>
            <w:tcW w:w="2929" w:type="dxa"/>
            <w:tcBorders>
              <w:top w:val="nil"/>
              <w:left w:val="nil"/>
              <w:bottom w:val="nil"/>
              <w:right w:val="nil"/>
            </w:tcBorders>
          </w:tcPr>
          <w:p w14:paraId="0B9F0C98" w14:textId="77777777" w:rsidR="008C6B90" w:rsidRPr="00782E76" w:rsidRDefault="008C6B90" w:rsidP="00001E76">
            <w:pPr>
              <w:pStyle w:val="TableParagraph"/>
            </w:pPr>
            <w:r w:rsidRPr="00782E76">
              <w:rPr>
                <w:rStyle w:val="mn"/>
              </w:rPr>
              <w:t>Integer</w:t>
            </w:r>
          </w:p>
        </w:tc>
      </w:tr>
      <w:tr w:rsidR="008C6B90" w:rsidRPr="00671297" w14:paraId="1EE01410" w14:textId="77777777" w:rsidTr="00001E76">
        <w:tc>
          <w:tcPr>
            <w:tcW w:w="2950" w:type="dxa"/>
            <w:tcBorders>
              <w:top w:val="nil"/>
              <w:left w:val="nil"/>
              <w:bottom w:val="nil"/>
              <w:right w:val="nil"/>
            </w:tcBorders>
          </w:tcPr>
          <w:p w14:paraId="3BC6521F" w14:textId="77777777" w:rsidR="008C6B90" w:rsidRPr="00782E76" w:rsidRDefault="008C6B90" w:rsidP="00001E76">
            <w:pPr>
              <w:pStyle w:val="TableParagraph"/>
            </w:pPr>
            <w:r w:rsidRPr="00782E76">
              <w:rPr>
                <w:rStyle w:val="mn"/>
              </w:rPr>
              <w:t>Number of packages</w:t>
            </w:r>
          </w:p>
        </w:tc>
        <w:tc>
          <w:tcPr>
            <w:tcW w:w="3287" w:type="dxa"/>
            <w:tcBorders>
              <w:top w:val="nil"/>
              <w:left w:val="nil"/>
              <w:bottom w:val="nil"/>
              <w:right w:val="nil"/>
            </w:tcBorders>
          </w:tcPr>
          <w:p w14:paraId="42493612" w14:textId="011312CF" w:rsidR="008C6B90" w:rsidRPr="00782E76" w:rsidRDefault="008C6B90" w:rsidP="00001E76">
            <w:pPr>
              <w:pStyle w:val="TableParagraph"/>
              <w:rPr>
                <w:lang w:val="es-ES"/>
              </w:rPr>
            </w:pPr>
            <w:r w:rsidRPr="00782E76">
              <w:rPr>
                <w:rStyle w:val="mn"/>
                <w:lang w:val="es-ES"/>
              </w:rPr>
              <w:t xml:space="preserve">Número de subdirectorios con ficheros Python en su </w:t>
            </w:r>
            <w:r w:rsidR="00782E76" w:rsidRPr="00782E76">
              <w:rPr>
                <w:rStyle w:val="mn"/>
                <w:lang w:val="es-ES"/>
              </w:rPr>
              <w:t>interior,</w:t>
            </w:r>
            <w:r w:rsidRPr="00782E76">
              <w:rPr>
                <w:rStyle w:val="mn"/>
                <w:lang w:val="es-ES"/>
              </w:rPr>
              <w:t xml:space="preserve"> pero sin un fichero __init__.py</w:t>
            </w:r>
          </w:p>
        </w:tc>
        <w:tc>
          <w:tcPr>
            <w:tcW w:w="2929" w:type="dxa"/>
            <w:tcBorders>
              <w:top w:val="nil"/>
              <w:left w:val="nil"/>
              <w:bottom w:val="nil"/>
              <w:right w:val="nil"/>
            </w:tcBorders>
          </w:tcPr>
          <w:p w14:paraId="0DAC1CF8" w14:textId="77777777" w:rsidR="008C6B90" w:rsidRPr="00782E76" w:rsidRDefault="008C6B90" w:rsidP="00001E76">
            <w:pPr>
              <w:pStyle w:val="TableParagraph"/>
            </w:pPr>
            <w:r w:rsidRPr="00782E76">
              <w:rPr>
                <w:rStyle w:val="mn"/>
              </w:rPr>
              <w:t>Integer</w:t>
            </w:r>
          </w:p>
        </w:tc>
      </w:tr>
      <w:tr w:rsidR="008C6B90" w:rsidRPr="00671297" w14:paraId="444BA48D" w14:textId="77777777" w:rsidTr="00001E76">
        <w:tc>
          <w:tcPr>
            <w:tcW w:w="2950" w:type="dxa"/>
            <w:tcBorders>
              <w:top w:val="nil"/>
              <w:left w:val="nil"/>
              <w:bottom w:val="nil"/>
              <w:right w:val="nil"/>
            </w:tcBorders>
          </w:tcPr>
          <w:p w14:paraId="156E659C" w14:textId="77777777" w:rsidR="008C6B90" w:rsidRPr="00782E76" w:rsidRDefault="008C6B90" w:rsidP="00001E76">
            <w:pPr>
              <w:pStyle w:val="TableParagraph"/>
            </w:pPr>
            <w:r w:rsidRPr="00782E76">
              <w:rPr>
                <w:rStyle w:val="mn"/>
              </w:rPr>
              <w:t>Class defs pct</w:t>
            </w:r>
          </w:p>
        </w:tc>
        <w:tc>
          <w:tcPr>
            <w:tcW w:w="3287" w:type="dxa"/>
            <w:tcBorders>
              <w:top w:val="nil"/>
              <w:left w:val="nil"/>
              <w:bottom w:val="nil"/>
              <w:right w:val="nil"/>
            </w:tcBorders>
          </w:tcPr>
          <w:p w14:paraId="473CC333" w14:textId="0D168815" w:rsidR="008C6B90" w:rsidRPr="00782E76" w:rsidRDefault="008C6B90" w:rsidP="00001E76">
            <w:pPr>
              <w:pStyle w:val="TableParagraph"/>
              <w:rPr>
                <w:lang w:val="es-ES"/>
              </w:rPr>
            </w:pPr>
            <w:r w:rsidRPr="00782E76">
              <w:rPr>
                <w:rStyle w:val="mn"/>
                <w:lang w:val="es-ES"/>
              </w:rPr>
              <w:t>Proporción de las definiciones dentro del proyecto que son defini</w:t>
            </w:r>
            <w:r w:rsidR="00782E76" w:rsidRPr="00782E76">
              <w:rPr>
                <w:rStyle w:val="mn"/>
                <w:lang w:val="es-ES"/>
              </w:rPr>
              <w:t>ci</w:t>
            </w:r>
            <w:r w:rsidRPr="00782E76">
              <w:rPr>
                <w:rStyle w:val="mn"/>
                <w:lang w:val="es-ES"/>
              </w:rPr>
              <w:t>ones de clases</w:t>
            </w:r>
          </w:p>
        </w:tc>
        <w:tc>
          <w:tcPr>
            <w:tcW w:w="2929" w:type="dxa"/>
            <w:tcBorders>
              <w:top w:val="nil"/>
              <w:left w:val="nil"/>
              <w:bottom w:val="nil"/>
              <w:right w:val="nil"/>
            </w:tcBorders>
          </w:tcPr>
          <w:p w14:paraId="011957D8" w14:textId="77777777" w:rsidR="008C6B90" w:rsidRPr="00782E76" w:rsidRDefault="008C6B90" w:rsidP="00001E76">
            <w:pPr>
              <w:pStyle w:val="TableParagraph"/>
            </w:pPr>
            <w:r w:rsidRPr="00782E76">
              <w:rPr>
                <w:rStyle w:val="mn"/>
              </w:rPr>
              <w:t>[0, 1]</w:t>
            </w:r>
          </w:p>
        </w:tc>
      </w:tr>
      <w:tr w:rsidR="008C6B90" w:rsidRPr="00671297" w14:paraId="1DA8EE37" w14:textId="77777777" w:rsidTr="00001E76">
        <w:tc>
          <w:tcPr>
            <w:tcW w:w="2950" w:type="dxa"/>
            <w:tcBorders>
              <w:top w:val="nil"/>
              <w:left w:val="nil"/>
              <w:bottom w:val="nil"/>
              <w:right w:val="nil"/>
            </w:tcBorders>
          </w:tcPr>
          <w:p w14:paraId="24F4A013" w14:textId="77777777" w:rsidR="008C6B90" w:rsidRPr="00782E76" w:rsidRDefault="008C6B90" w:rsidP="00001E76">
            <w:pPr>
              <w:pStyle w:val="TableParagraph"/>
            </w:pPr>
            <w:r w:rsidRPr="00782E76">
              <w:rPr>
                <w:rStyle w:val="mn"/>
              </w:rPr>
              <w:t>Function defs pct</w:t>
            </w:r>
          </w:p>
        </w:tc>
        <w:tc>
          <w:tcPr>
            <w:tcW w:w="3287" w:type="dxa"/>
            <w:tcBorders>
              <w:top w:val="nil"/>
              <w:left w:val="nil"/>
              <w:bottom w:val="nil"/>
              <w:right w:val="nil"/>
            </w:tcBorders>
          </w:tcPr>
          <w:p w14:paraId="57ADB897" w14:textId="77777777" w:rsidR="008C6B90" w:rsidRPr="00782E76" w:rsidRDefault="008C6B90" w:rsidP="00001E76">
            <w:pPr>
              <w:pStyle w:val="TableParagraph"/>
              <w:rPr>
                <w:lang w:val="es-ES"/>
              </w:rPr>
            </w:pPr>
            <w:r w:rsidRPr="00782E76">
              <w:rPr>
                <w:rStyle w:val="mn"/>
                <w:lang w:val="es-ES"/>
              </w:rPr>
              <w:t>Proporción de las definiciones dentro del proyecto que son definiciones de funciones</w:t>
            </w:r>
          </w:p>
        </w:tc>
        <w:tc>
          <w:tcPr>
            <w:tcW w:w="2929" w:type="dxa"/>
            <w:tcBorders>
              <w:top w:val="nil"/>
              <w:left w:val="nil"/>
              <w:bottom w:val="nil"/>
              <w:right w:val="nil"/>
            </w:tcBorders>
          </w:tcPr>
          <w:p w14:paraId="3E8F61D5" w14:textId="77777777" w:rsidR="008C6B90" w:rsidRPr="00782E76" w:rsidRDefault="008C6B90" w:rsidP="00001E76">
            <w:pPr>
              <w:pStyle w:val="TableParagraph"/>
            </w:pPr>
            <w:r w:rsidRPr="00782E76">
              <w:rPr>
                <w:rStyle w:val="mn"/>
              </w:rPr>
              <w:t>[0, 1]</w:t>
            </w:r>
          </w:p>
        </w:tc>
      </w:tr>
      <w:tr w:rsidR="008C6B90" w:rsidRPr="00263DE1" w14:paraId="1078C6A4" w14:textId="77777777" w:rsidTr="00001E76">
        <w:tc>
          <w:tcPr>
            <w:tcW w:w="2950" w:type="dxa"/>
            <w:tcBorders>
              <w:top w:val="nil"/>
              <w:left w:val="nil"/>
              <w:bottom w:val="nil"/>
              <w:right w:val="nil"/>
            </w:tcBorders>
          </w:tcPr>
          <w:p w14:paraId="74C7728B" w14:textId="77777777" w:rsidR="008C6B90" w:rsidRPr="00782E76" w:rsidRDefault="008C6B90" w:rsidP="00001E76">
            <w:pPr>
              <w:pStyle w:val="TableParagraph"/>
              <w:rPr>
                <w:rStyle w:val="mn"/>
              </w:rPr>
            </w:pPr>
            <w:r w:rsidRPr="00782E76">
              <w:rPr>
                <w:rStyle w:val="mn"/>
              </w:rPr>
              <w:t>Enum defs pct</w:t>
            </w:r>
          </w:p>
        </w:tc>
        <w:tc>
          <w:tcPr>
            <w:tcW w:w="3287" w:type="dxa"/>
            <w:tcBorders>
              <w:top w:val="nil"/>
              <w:left w:val="nil"/>
              <w:bottom w:val="nil"/>
              <w:right w:val="nil"/>
            </w:tcBorders>
          </w:tcPr>
          <w:p w14:paraId="2282320A" w14:textId="77777777" w:rsidR="008C6B90" w:rsidRPr="00782E76" w:rsidRDefault="008C6B90" w:rsidP="00001E76">
            <w:pPr>
              <w:pStyle w:val="TableParagraph"/>
              <w:rPr>
                <w:rStyle w:val="mn"/>
                <w:lang w:val="es-ES"/>
              </w:rPr>
            </w:pPr>
            <w:r w:rsidRPr="00782E76">
              <w:rPr>
                <w:rStyle w:val="mn"/>
                <w:lang w:val="es-ES"/>
              </w:rPr>
              <w:t>Proporción de las definiciones dentro del proyecto que son clases enumeradas</w:t>
            </w:r>
          </w:p>
        </w:tc>
        <w:tc>
          <w:tcPr>
            <w:tcW w:w="2929" w:type="dxa"/>
            <w:tcBorders>
              <w:top w:val="nil"/>
              <w:left w:val="nil"/>
              <w:bottom w:val="nil"/>
              <w:right w:val="nil"/>
            </w:tcBorders>
          </w:tcPr>
          <w:p w14:paraId="77C660B4" w14:textId="77777777" w:rsidR="008C6B90" w:rsidRPr="00782E76" w:rsidRDefault="008C6B90" w:rsidP="00001E76">
            <w:pPr>
              <w:pStyle w:val="TableParagraph"/>
              <w:rPr>
                <w:rStyle w:val="mn"/>
                <w:lang w:val="es-ES"/>
              </w:rPr>
            </w:pPr>
            <w:r w:rsidRPr="00782E76">
              <w:rPr>
                <w:rStyle w:val="mn"/>
                <w:lang w:val="es-ES"/>
              </w:rPr>
              <w:t>[0, 1]</w:t>
            </w:r>
          </w:p>
        </w:tc>
      </w:tr>
      <w:tr w:rsidR="008C6B90" w:rsidRPr="00263DE1" w14:paraId="6B2DE3D7" w14:textId="77777777" w:rsidTr="00001E76">
        <w:tc>
          <w:tcPr>
            <w:tcW w:w="2950" w:type="dxa"/>
            <w:tcBorders>
              <w:top w:val="nil"/>
              <w:left w:val="nil"/>
              <w:bottom w:val="nil"/>
              <w:right w:val="nil"/>
            </w:tcBorders>
          </w:tcPr>
          <w:p w14:paraId="04692EC4" w14:textId="77777777" w:rsidR="008C6B90" w:rsidRPr="00782E76" w:rsidRDefault="008C6B90" w:rsidP="00001E76">
            <w:pPr>
              <w:pStyle w:val="TableParagraph"/>
              <w:rPr>
                <w:rStyle w:val="mn"/>
              </w:rPr>
            </w:pPr>
            <w:r w:rsidRPr="00782E76">
              <w:rPr>
                <w:rStyle w:val="mn"/>
              </w:rPr>
              <w:t>Has code root package</w:t>
            </w:r>
          </w:p>
        </w:tc>
        <w:tc>
          <w:tcPr>
            <w:tcW w:w="3287" w:type="dxa"/>
            <w:tcBorders>
              <w:top w:val="nil"/>
              <w:left w:val="nil"/>
              <w:bottom w:val="nil"/>
              <w:right w:val="nil"/>
            </w:tcBorders>
          </w:tcPr>
          <w:p w14:paraId="5233B69F" w14:textId="77777777" w:rsidR="008C6B90" w:rsidRPr="00782E76" w:rsidRDefault="008C6B90" w:rsidP="00001E76">
            <w:pPr>
              <w:pStyle w:val="TableParagraph"/>
              <w:rPr>
                <w:rStyle w:val="mn"/>
                <w:lang w:val="es-ES"/>
              </w:rPr>
            </w:pPr>
            <w:r w:rsidRPr="00782E76">
              <w:rPr>
                <w:rStyle w:val="mn"/>
                <w:lang w:val="es-ES"/>
              </w:rPr>
              <w:t>Si el proyecto tiene ficheros Python en el directorio base</w:t>
            </w:r>
          </w:p>
        </w:tc>
        <w:tc>
          <w:tcPr>
            <w:tcW w:w="2929" w:type="dxa"/>
            <w:tcBorders>
              <w:top w:val="nil"/>
              <w:left w:val="nil"/>
              <w:bottom w:val="nil"/>
              <w:right w:val="nil"/>
            </w:tcBorders>
          </w:tcPr>
          <w:p w14:paraId="24F1CC0D" w14:textId="77777777" w:rsidR="008C6B90" w:rsidRPr="00782E76" w:rsidRDefault="008C6B90" w:rsidP="00001E76">
            <w:pPr>
              <w:pStyle w:val="TableParagraph"/>
              <w:rPr>
                <w:rStyle w:val="mn"/>
                <w:lang w:val="es-ES"/>
              </w:rPr>
            </w:pPr>
            <w:r w:rsidRPr="00782E76">
              <w:rPr>
                <w:rStyle w:val="mn"/>
                <w:lang w:val="es-ES"/>
              </w:rPr>
              <w:t>True or False</w:t>
            </w:r>
          </w:p>
        </w:tc>
      </w:tr>
      <w:tr w:rsidR="008C6B90" w:rsidRPr="00263DE1" w14:paraId="401285E8" w14:textId="77777777" w:rsidTr="00001E76">
        <w:tc>
          <w:tcPr>
            <w:tcW w:w="2950" w:type="dxa"/>
            <w:tcBorders>
              <w:top w:val="nil"/>
              <w:left w:val="nil"/>
              <w:bottom w:val="nil"/>
              <w:right w:val="nil"/>
            </w:tcBorders>
          </w:tcPr>
          <w:p w14:paraId="5A8A9621" w14:textId="77777777" w:rsidR="008C6B90" w:rsidRPr="00782E76" w:rsidRDefault="008C6B90" w:rsidP="00001E76">
            <w:pPr>
              <w:pStyle w:val="TableParagraph"/>
              <w:rPr>
                <w:rStyle w:val="mn"/>
              </w:rPr>
            </w:pPr>
            <w:r w:rsidRPr="00782E76">
              <w:rPr>
                <w:rStyle w:val="mn"/>
              </w:rPr>
              <w:t>Average defs per module</w:t>
            </w:r>
          </w:p>
        </w:tc>
        <w:tc>
          <w:tcPr>
            <w:tcW w:w="3287" w:type="dxa"/>
            <w:tcBorders>
              <w:top w:val="nil"/>
              <w:left w:val="nil"/>
              <w:bottom w:val="nil"/>
              <w:right w:val="nil"/>
            </w:tcBorders>
          </w:tcPr>
          <w:p w14:paraId="11AE66E7" w14:textId="77777777" w:rsidR="008C6B90" w:rsidRPr="00782E76" w:rsidRDefault="008C6B90" w:rsidP="00001E76">
            <w:pPr>
              <w:pStyle w:val="TableParagraph"/>
              <w:rPr>
                <w:rStyle w:val="mn"/>
                <w:lang w:val="es-ES"/>
              </w:rPr>
            </w:pPr>
            <w:r w:rsidRPr="00782E76">
              <w:rPr>
                <w:rStyle w:val="mn"/>
                <w:lang w:val="es-ES"/>
              </w:rPr>
              <w:t>Número medio de definiciones que hay en cada fichero Python del proyecto</w:t>
            </w:r>
          </w:p>
        </w:tc>
        <w:tc>
          <w:tcPr>
            <w:tcW w:w="2929" w:type="dxa"/>
            <w:tcBorders>
              <w:top w:val="nil"/>
              <w:left w:val="nil"/>
              <w:bottom w:val="nil"/>
              <w:right w:val="nil"/>
            </w:tcBorders>
          </w:tcPr>
          <w:p w14:paraId="6AAE6982" w14:textId="77777777" w:rsidR="008C6B90" w:rsidRPr="00782E76" w:rsidRDefault="008C6B90" w:rsidP="00001E76">
            <w:pPr>
              <w:pStyle w:val="TableParagraph"/>
              <w:rPr>
                <w:rStyle w:val="mn"/>
                <w:lang w:val="es-ES"/>
              </w:rPr>
            </w:pPr>
            <w:r w:rsidRPr="00782E76">
              <w:rPr>
                <w:rStyle w:val="mn"/>
                <w:lang w:val="es-ES"/>
              </w:rPr>
              <w:t>Real</w:t>
            </w:r>
          </w:p>
        </w:tc>
      </w:tr>
      <w:tr w:rsidR="008C6B90" w:rsidRPr="00263DE1" w14:paraId="586BB9E0" w14:textId="77777777" w:rsidTr="00001E76">
        <w:tc>
          <w:tcPr>
            <w:tcW w:w="2950" w:type="dxa"/>
            <w:tcBorders>
              <w:top w:val="nil"/>
              <w:left w:val="nil"/>
              <w:bottom w:val="nil"/>
              <w:right w:val="nil"/>
            </w:tcBorders>
          </w:tcPr>
          <w:p w14:paraId="21A7DB6B" w14:textId="77777777" w:rsidR="008C6B90" w:rsidRPr="00782E76" w:rsidRDefault="008C6B90" w:rsidP="00001E76">
            <w:pPr>
              <w:pStyle w:val="TableParagraph"/>
              <w:rPr>
                <w:rStyle w:val="mn"/>
              </w:rPr>
            </w:pPr>
            <w:r w:rsidRPr="00782E76">
              <w:rPr>
                <w:rStyle w:val="mn"/>
              </w:rPr>
              <w:t>Expertise level</w:t>
            </w:r>
          </w:p>
        </w:tc>
        <w:tc>
          <w:tcPr>
            <w:tcW w:w="3287" w:type="dxa"/>
            <w:tcBorders>
              <w:top w:val="nil"/>
              <w:left w:val="nil"/>
              <w:bottom w:val="nil"/>
              <w:right w:val="nil"/>
            </w:tcBorders>
          </w:tcPr>
          <w:p w14:paraId="3F994BF2" w14:textId="77777777" w:rsidR="008C6B90" w:rsidRPr="00782E76" w:rsidRDefault="008C6B90" w:rsidP="00001E76">
            <w:pPr>
              <w:pStyle w:val="TableParagraph"/>
              <w:rPr>
                <w:rStyle w:val="mn"/>
                <w:lang w:val="es-ES"/>
              </w:rPr>
            </w:pPr>
            <w:r w:rsidRPr="00782E76">
              <w:rPr>
                <w:rStyle w:val="mn"/>
                <w:lang w:val="es-ES"/>
              </w:rPr>
              <w:t>Si el usuario que escribió este proyecto es experto o principiante</w:t>
            </w:r>
          </w:p>
        </w:tc>
        <w:tc>
          <w:tcPr>
            <w:tcW w:w="2929" w:type="dxa"/>
            <w:tcBorders>
              <w:top w:val="nil"/>
              <w:left w:val="nil"/>
              <w:bottom w:val="nil"/>
              <w:right w:val="nil"/>
            </w:tcBorders>
          </w:tcPr>
          <w:p w14:paraId="770365F7" w14:textId="77777777" w:rsidR="008C6B90" w:rsidRPr="00782E76" w:rsidRDefault="008C6B90" w:rsidP="00001E76">
            <w:pPr>
              <w:pStyle w:val="TableParagraph"/>
              <w:rPr>
                <w:rStyle w:val="mn"/>
                <w:lang w:val="es-ES"/>
              </w:rPr>
            </w:pPr>
            <w:r w:rsidRPr="00782E76">
              <w:rPr>
                <w:rStyle w:val="mn"/>
                <w:lang w:val="es-ES"/>
              </w:rPr>
              <w:t>BEGINNER | EXPERT</w:t>
            </w:r>
          </w:p>
        </w:tc>
      </w:tr>
      <w:tr w:rsidR="008C6B90" w:rsidRPr="00263DE1" w14:paraId="5C330560" w14:textId="77777777" w:rsidTr="00001E76">
        <w:tc>
          <w:tcPr>
            <w:tcW w:w="2950" w:type="dxa"/>
            <w:tcBorders>
              <w:top w:val="nil"/>
              <w:left w:val="nil"/>
              <w:bottom w:val="single" w:sz="4" w:space="0" w:color="auto"/>
              <w:right w:val="nil"/>
            </w:tcBorders>
          </w:tcPr>
          <w:p w14:paraId="37C6BE09" w14:textId="77777777" w:rsidR="008C6B90" w:rsidRPr="00782E76" w:rsidRDefault="008C6B90" w:rsidP="00001E76">
            <w:pPr>
              <w:pStyle w:val="TableParagraph"/>
              <w:rPr>
                <w:rStyle w:val="mn"/>
              </w:rPr>
            </w:pPr>
            <w:r w:rsidRPr="00782E76">
              <w:rPr>
                <w:rStyle w:val="mn"/>
              </w:rPr>
              <w:t>UserID</w:t>
            </w:r>
          </w:p>
        </w:tc>
        <w:tc>
          <w:tcPr>
            <w:tcW w:w="3287" w:type="dxa"/>
            <w:tcBorders>
              <w:top w:val="nil"/>
              <w:left w:val="nil"/>
              <w:bottom w:val="single" w:sz="4" w:space="0" w:color="auto"/>
              <w:right w:val="nil"/>
            </w:tcBorders>
          </w:tcPr>
          <w:p w14:paraId="5E753C2E" w14:textId="77777777" w:rsidR="008C6B90" w:rsidRPr="00782E76" w:rsidRDefault="008C6B90" w:rsidP="00001E76">
            <w:pPr>
              <w:pStyle w:val="TableParagraph"/>
              <w:rPr>
                <w:rStyle w:val="mn"/>
                <w:lang w:val="es-ES"/>
              </w:rPr>
            </w:pPr>
            <w:r w:rsidRPr="00782E76">
              <w:rPr>
                <w:rStyle w:val="mn"/>
                <w:lang w:val="es-ES"/>
              </w:rPr>
              <w:t>Identificador del usuario que escribió este proyecto</w:t>
            </w:r>
          </w:p>
        </w:tc>
        <w:tc>
          <w:tcPr>
            <w:tcW w:w="2929" w:type="dxa"/>
            <w:tcBorders>
              <w:top w:val="nil"/>
              <w:left w:val="nil"/>
              <w:bottom w:val="single" w:sz="4" w:space="0" w:color="auto"/>
              <w:right w:val="nil"/>
            </w:tcBorders>
          </w:tcPr>
          <w:p w14:paraId="5292938A" w14:textId="77777777" w:rsidR="008C6B90" w:rsidRPr="00782E76" w:rsidRDefault="008C6B90" w:rsidP="00001E76">
            <w:pPr>
              <w:pStyle w:val="TableParagraph"/>
              <w:rPr>
                <w:rStyle w:val="mn"/>
                <w:lang w:val="es-ES"/>
              </w:rPr>
            </w:pPr>
            <w:r w:rsidRPr="00782E76">
              <w:rPr>
                <w:rStyle w:val="mn"/>
                <w:lang w:val="es-ES"/>
              </w:rPr>
              <w:t>Unique ID (Integer)</w:t>
            </w:r>
          </w:p>
        </w:tc>
      </w:tr>
    </w:tbl>
    <w:p w14:paraId="2C621176" w14:textId="77777777" w:rsidR="008C6B90" w:rsidRDefault="008C6B90" w:rsidP="008C6B90">
      <w:pPr>
        <w:spacing w:after="0"/>
        <w:rPr>
          <w:lang w:val="es-ES"/>
        </w:rPr>
      </w:pPr>
    </w:p>
    <w:p w14:paraId="4944B0B0" w14:textId="73907DDC" w:rsidR="008C6B90" w:rsidRDefault="008C6B90" w:rsidP="008C6B90">
      <w:pPr>
        <w:pStyle w:val="Ttulo3"/>
        <w:rPr>
          <w:lang w:val="es-ES"/>
        </w:rPr>
      </w:pPr>
      <w:bookmarkStart w:id="44" w:name="_Toc170228896"/>
      <w:r>
        <w:rPr>
          <w:lang w:val="es-ES"/>
        </w:rPr>
        <w:lastRenderedPageBreak/>
        <w:t>M</w:t>
      </w:r>
      <w:r w:rsidR="005656AC">
        <w:rPr>
          <w:lang w:val="es-ES"/>
        </w:rPr>
        <w:t>o</w:t>
      </w:r>
      <w:r>
        <w:rPr>
          <w:lang w:val="es-ES"/>
        </w:rPr>
        <w:t>dul</w:t>
      </w:r>
      <w:r w:rsidR="005656AC">
        <w:rPr>
          <w:lang w:val="es-ES"/>
        </w:rPr>
        <w:t>es</w:t>
      </w:r>
      <w:bookmarkEnd w:id="44"/>
    </w:p>
    <w:p w14:paraId="631D2E3C" w14:textId="77777777" w:rsidR="00782E76" w:rsidRPr="00782E76" w:rsidRDefault="00782E76" w:rsidP="00782E76">
      <w:pPr>
        <w:rPr>
          <w:lang w:val="es-ES"/>
        </w:rPr>
      </w:pPr>
    </w:p>
    <w:p w14:paraId="6B3B1B17" w14:textId="77A3FF0B" w:rsidR="008C6B90" w:rsidRPr="00E07DD1" w:rsidRDefault="008C6B90" w:rsidP="008C6B90">
      <w:pPr>
        <w:rPr>
          <w:lang w:val="es-ES"/>
        </w:rPr>
      </w:pPr>
      <w:r>
        <w:rPr>
          <w:lang w:val="es-ES"/>
        </w:rPr>
        <w:t>En lo que respecta a los módulos (ficheros Python)</w:t>
      </w:r>
      <w:r w:rsidRPr="00E07DD1">
        <w:rPr>
          <w:lang w:val="es-ES"/>
        </w:rPr>
        <w:t>, calculamos distintas características</w:t>
      </w:r>
      <w:r>
        <w:rPr>
          <w:lang w:val="es-ES"/>
        </w:rPr>
        <w:t>.</w:t>
      </w:r>
      <w:r w:rsidRPr="00E07DD1">
        <w:rPr>
          <w:lang w:val="es-ES"/>
        </w:rPr>
        <w:t xml:space="preserve"> </w:t>
      </w:r>
      <w:r>
        <w:rPr>
          <w:lang w:val="es-ES"/>
        </w:rPr>
        <w:t>Se incluyen el nombre del fichero y la convención de nombrado que sigue, también se incluyen diferentes proporciones de definiciones (clases, funciones y enumerados)</w:t>
      </w:r>
      <w:r w:rsidRPr="00E07DD1">
        <w:rPr>
          <w:lang w:val="es-ES"/>
        </w:rPr>
        <w:t>.</w:t>
      </w:r>
      <w:r>
        <w:rPr>
          <w:lang w:val="es-ES"/>
        </w:rPr>
        <w:t xml:space="preserve"> Además, se incluye información relativa a las proporciones de sentencias y expresiones presentes en el fichero, contadores de funciones y clases y, alguna información extra extraída de los hijos del módulo. </w:t>
      </w:r>
      <w:r w:rsidRPr="00E07DD1">
        <w:rPr>
          <w:lang w:val="es-ES"/>
        </w:rPr>
        <w:t>L</w:t>
      </w:r>
      <w:r>
        <w:rPr>
          <w:lang w:val="es-ES"/>
        </w:rPr>
        <w:t xml:space="preserve">a </w:t>
      </w:r>
      <w:r w:rsidR="00782E76">
        <w:rPr>
          <w:lang w:val="es-ES"/>
        </w:rPr>
        <w:fldChar w:fldCharType="begin"/>
      </w:r>
      <w:r w:rsidR="00782E76">
        <w:rPr>
          <w:lang w:val="es-ES"/>
        </w:rPr>
        <w:instrText xml:space="preserve"> REF _Ref168657791 \h </w:instrText>
      </w:r>
      <w:r w:rsidR="00782E76">
        <w:rPr>
          <w:lang w:val="es-ES"/>
        </w:rPr>
      </w:r>
      <w:r w:rsidR="00782E76">
        <w:rPr>
          <w:lang w:val="es-ES"/>
        </w:rPr>
        <w:fldChar w:fldCharType="separate"/>
      </w:r>
      <w:r w:rsidR="00F84C7A" w:rsidRPr="00184322">
        <w:rPr>
          <w:lang w:val="es-ES"/>
        </w:rPr>
        <w:t xml:space="preserve">Tabla </w:t>
      </w:r>
      <w:r w:rsidR="00F84C7A">
        <w:rPr>
          <w:noProof/>
          <w:lang w:val="es-ES"/>
        </w:rPr>
        <w:t>2</w:t>
      </w:r>
      <w:r w:rsidR="00782E76">
        <w:rPr>
          <w:lang w:val="es-ES"/>
        </w:rPr>
        <w:fldChar w:fldCharType="end"/>
      </w:r>
      <w:r>
        <w:rPr>
          <w:lang w:val="es-ES"/>
        </w:rPr>
        <w:t xml:space="preserve"> </w:t>
      </w:r>
      <w:r w:rsidRPr="00E07DD1">
        <w:rPr>
          <w:lang w:val="es-ES"/>
        </w:rPr>
        <w:t>muestra las características almacenadas para un</w:t>
      </w:r>
      <w:r>
        <w:rPr>
          <w:lang w:val="es-ES"/>
        </w:rPr>
        <w:t xml:space="preserve"> módulo.</w:t>
      </w:r>
    </w:p>
    <w:p w14:paraId="558B2250" w14:textId="58A7B404" w:rsidR="008C6B90" w:rsidRPr="00291DDA" w:rsidRDefault="00184322" w:rsidP="008C6B90">
      <w:pPr>
        <w:pStyle w:val="Descripcin"/>
        <w:keepNext/>
        <w:jc w:val="center"/>
        <w:rPr>
          <w:lang w:val="es-ES"/>
        </w:rPr>
      </w:pPr>
      <w:bookmarkStart w:id="45" w:name="_Ref168657791"/>
      <w:bookmarkStart w:id="46" w:name="_Toc75449463"/>
      <w:bookmarkStart w:id="47" w:name="_Toc17022897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2</w:t>
      </w:r>
      <w:r w:rsidRPr="00184322">
        <w:rPr>
          <w:lang w:val="es-ES"/>
        </w:rPr>
        <w:fldChar w:fldCharType="end"/>
      </w:r>
      <w:bookmarkEnd w:id="45"/>
      <w:r w:rsidRPr="00184322">
        <w:rPr>
          <w:lang w:val="es-ES"/>
        </w:rPr>
        <w:t>:</w:t>
      </w:r>
      <w:r w:rsidR="008C6B90" w:rsidRPr="00182980">
        <w:rPr>
          <w:lang w:val="es-ES"/>
        </w:rPr>
        <w:t xml:space="preserve"> </w:t>
      </w:r>
      <w:r w:rsidR="008C6B90" w:rsidRPr="00291DDA">
        <w:rPr>
          <w:lang w:val="es-ES"/>
        </w:rPr>
        <w:t xml:space="preserve">Características </w:t>
      </w:r>
      <w:bookmarkEnd w:id="46"/>
      <w:r w:rsidR="008C6B90">
        <w:rPr>
          <w:lang w:val="es-ES"/>
        </w:rPr>
        <w:t>para el módulo.</w:t>
      </w:r>
      <w:bookmarkEnd w:id="47"/>
    </w:p>
    <w:tbl>
      <w:tblPr>
        <w:tblStyle w:val="Tablaconcuadrcula"/>
        <w:tblW w:w="9072" w:type="dxa"/>
        <w:tblLook w:val="04A0" w:firstRow="1" w:lastRow="0" w:firstColumn="1" w:lastColumn="0" w:noHBand="0" w:noVBand="1"/>
      </w:tblPr>
      <w:tblGrid>
        <w:gridCol w:w="2835"/>
        <w:gridCol w:w="3402"/>
        <w:gridCol w:w="2835"/>
      </w:tblGrid>
      <w:tr w:rsidR="008C6B90" w:rsidRPr="00B7282B" w14:paraId="1A5F2CFB" w14:textId="77777777" w:rsidTr="00001E76">
        <w:trPr>
          <w:tblHeader/>
        </w:trPr>
        <w:tc>
          <w:tcPr>
            <w:tcW w:w="2835" w:type="dxa"/>
            <w:tcBorders>
              <w:left w:val="nil"/>
              <w:bottom w:val="single" w:sz="4" w:space="0" w:color="auto"/>
              <w:right w:val="nil"/>
            </w:tcBorders>
            <w:shd w:val="clear" w:color="auto" w:fill="FFFFFF" w:themeFill="background1"/>
          </w:tcPr>
          <w:p w14:paraId="55B032B3" w14:textId="77777777" w:rsidR="008C6B90" w:rsidRPr="0016012E" w:rsidRDefault="008C6B90" w:rsidP="00001E76">
            <w:pPr>
              <w:rPr>
                <w:b/>
                <w:bCs/>
              </w:rPr>
            </w:pPr>
            <w:r>
              <w:rPr>
                <w:b/>
                <w:bCs/>
              </w:rPr>
              <w:t>Nombre</w:t>
            </w:r>
          </w:p>
        </w:tc>
        <w:tc>
          <w:tcPr>
            <w:tcW w:w="3402" w:type="dxa"/>
            <w:tcBorders>
              <w:left w:val="nil"/>
              <w:bottom w:val="single" w:sz="4" w:space="0" w:color="auto"/>
              <w:right w:val="nil"/>
            </w:tcBorders>
            <w:shd w:val="clear" w:color="auto" w:fill="FFFFFF" w:themeFill="background1"/>
          </w:tcPr>
          <w:p w14:paraId="6395DC7C"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07386AA0" w14:textId="77777777" w:rsidR="008C6B90" w:rsidRPr="0016012E" w:rsidRDefault="008C6B90" w:rsidP="00001E76">
            <w:pPr>
              <w:rPr>
                <w:b/>
                <w:bCs/>
              </w:rPr>
            </w:pPr>
            <w:r>
              <w:rPr>
                <w:b/>
                <w:bCs/>
              </w:rPr>
              <w:t>Dominio</w:t>
            </w:r>
          </w:p>
        </w:tc>
      </w:tr>
      <w:tr w:rsidR="008C6B90" w:rsidRPr="00975F3B" w14:paraId="3C73AF83" w14:textId="77777777" w:rsidTr="00001E76">
        <w:tc>
          <w:tcPr>
            <w:tcW w:w="2835" w:type="dxa"/>
            <w:tcBorders>
              <w:top w:val="single" w:sz="4" w:space="0" w:color="auto"/>
              <w:left w:val="nil"/>
              <w:bottom w:val="nil"/>
              <w:right w:val="nil"/>
            </w:tcBorders>
          </w:tcPr>
          <w:p w14:paraId="504D5D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w:t>
            </w:r>
          </w:p>
        </w:tc>
        <w:tc>
          <w:tcPr>
            <w:tcW w:w="3402" w:type="dxa"/>
            <w:tcBorders>
              <w:top w:val="single" w:sz="4" w:space="0" w:color="auto"/>
              <w:left w:val="nil"/>
              <w:bottom w:val="nil"/>
              <w:right w:val="nil"/>
            </w:tcBorders>
          </w:tcPr>
          <w:p w14:paraId="42FB249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Nombre del fichero Python</w:t>
            </w:r>
          </w:p>
        </w:tc>
        <w:tc>
          <w:tcPr>
            <w:tcW w:w="2835" w:type="dxa"/>
            <w:tcBorders>
              <w:top w:val="single" w:sz="4" w:space="0" w:color="auto"/>
              <w:left w:val="nil"/>
              <w:bottom w:val="nil"/>
              <w:right w:val="nil"/>
            </w:tcBorders>
          </w:tcPr>
          <w:p w14:paraId="37B8828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String</w:t>
            </w:r>
          </w:p>
        </w:tc>
      </w:tr>
      <w:tr w:rsidR="008C6B90" w:rsidRPr="00975F3B" w14:paraId="31E8395A" w14:textId="77777777" w:rsidTr="00001E76">
        <w:tc>
          <w:tcPr>
            <w:tcW w:w="2835" w:type="dxa"/>
            <w:tcBorders>
              <w:top w:val="nil"/>
              <w:left w:val="nil"/>
              <w:bottom w:val="nil"/>
              <w:right w:val="nil"/>
            </w:tcBorders>
          </w:tcPr>
          <w:p w14:paraId="3D20F8D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402" w:type="dxa"/>
            <w:tcBorders>
              <w:top w:val="nil"/>
              <w:left w:val="nil"/>
              <w:bottom w:val="nil"/>
              <w:right w:val="nil"/>
            </w:tcBorders>
          </w:tcPr>
          <w:p w14:paraId="34F788E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del fichero.</w:t>
            </w:r>
          </w:p>
        </w:tc>
        <w:tc>
          <w:tcPr>
            <w:tcW w:w="2835" w:type="dxa"/>
            <w:tcBorders>
              <w:top w:val="nil"/>
              <w:left w:val="nil"/>
              <w:bottom w:val="nil"/>
              <w:right w:val="nil"/>
            </w:tcBorders>
          </w:tcPr>
          <w:p w14:paraId="174AF6B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75F3B" w14:paraId="7477C493" w14:textId="77777777" w:rsidTr="00001E76">
        <w:tc>
          <w:tcPr>
            <w:tcW w:w="2835" w:type="dxa"/>
            <w:tcBorders>
              <w:top w:val="nil"/>
              <w:left w:val="nil"/>
              <w:bottom w:val="nil"/>
              <w:right w:val="nil"/>
            </w:tcBorders>
          </w:tcPr>
          <w:p w14:paraId="34ED0E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402" w:type="dxa"/>
            <w:tcBorders>
              <w:top w:val="nil"/>
              <w:left w:val="nil"/>
              <w:bottom w:val="nil"/>
              <w:right w:val="nil"/>
            </w:tcBorders>
          </w:tcPr>
          <w:p w14:paraId="0547D3C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un comentario de módulo. Esto es una cadena como primer hijo del módulo</w:t>
            </w:r>
          </w:p>
        </w:tc>
        <w:tc>
          <w:tcPr>
            <w:tcW w:w="2835" w:type="dxa"/>
            <w:tcBorders>
              <w:top w:val="nil"/>
              <w:left w:val="nil"/>
              <w:bottom w:val="nil"/>
              <w:right w:val="nil"/>
            </w:tcBorders>
          </w:tcPr>
          <w:p w14:paraId="2F94A48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975F3B" w14:paraId="09EC21C5" w14:textId="77777777" w:rsidTr="00001E76">
        <w:tc>
          <w:tcPr>
            <w:tcW w:w="2835" w:type="dxa"/>
            <w:tcBorders>
              <w:top w:val="nil"/>
              <w:left w:val="nil"/>
              <w:bottom w:val="nil"/>
              <w:right w:val="nil"/>
            </w:tcBorders>
          </w:tcPr>
          <w:p w14:paraId="31BD21D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statements pct</w:t>
            </w:r>
          </w:p>
        </w:tc>
        <w:tc>
          <w:tcPr>
            <w:tcW w:w="3402" w:type="dxa"/>
            <w:tcBorders>
              <w:top w:val="nil"/>
              <w:left w:val="nil"/>
              <w:bottom w:val="nil"/>
              <w:right w:val="nil"/>
            </w:tcBorders>
          </w:tcPr>
          <w:p w14:paraId="3FC7A78B" w14:textId="4A6A0E85"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sentencias (sin contar imports y defin</w:t>
            </w:r>
            <w:r w:rsidR="00B84CD7">
              <w:rPr>
                <w:rFonts w:asciiTheme="minorHAnsi" w:hAnsiTheme="minorHAnsi" w:cstheme="minorHAnsi"/>
                <w:lang w:val="es-ES"/>
              </w:rPr>
              <w:t>i</w:t>
            </w:r>
            <w:r w:rsidRPr="00782E76">
              <w:rPr>
                <w:rFonts w:asciiTheme="minorHAnsi" w:hAnsiTheme="minorHAnsi" w:cstheme="minorHAnsi"/>
                <w:lang w:val="es-ES"/>
              </w:rPr>
              <w:t>ciones)</w:t>
            </w:r>
          </w:p>
        </w:tc>
        <w:tc>
          <w:tcPr>
            <w:tcW w:w="2835" w:type="dxa"/>
            <w:tcBorders>
              <w:top w:val="nil"/>
              <w:left w:val="nil"/>
              <w:bottom w:val="nil"/>
              <w:right w:val="nil"/>
            </w:tcBorders>
          </w:tcPr>
          <w:p w14:paraId="69735E0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125F48E1" w14:textId="77777777" w:rsidTr="00001E76">
        <w:tc>
          <w:tcPr>
            <w:tcW w:w="2835" w:type="dxa"/>
            <w:tcBorders>
              <w:top w:val="nil"/>
              <w:left w:val="nil"/>
              <w:bottom w:val="nil"/>
              <w:right w:val="nil"/>
            </w:tcBorders>
          </w:tcPr>
          <w:p w14:paraId="42D83E8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Global expressions pct</w:t>
            </w:r>
          </w:p>
        </w:tc>
        <w:tc>
          <w:tcPr>
            <w:tcW w:w="3402" w:type="dxa"/>
            <w:tcBorders>
              <w:top w:val="nil"/>
              <w:left w:val="nil"/>
              <w:bottom w:val="nil"/>
              <w:right w:val="nil"/>
            </w:tcBorders>
          </w:tcPr>
          <w:p w14:paraId="7CE2E70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hijos del módulo que son expresiones</w:t>
            </w:r>
          </w:p>
        </w:tc>
        <w:tc>
          <w:tcPr>
            <w:tcW w:w="2835" w:type="dxa"/>
            <w:tcBorders>
              <w:top w:val="nil"/>
              <w:left w:val="nil"/>
              <w:bottom w:val="nil"/>
              <w:right w:val="nil"/>
            </w:tcBorders>
          </w:tcPr>
          <w:p w14:paraId="27C6D8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609E43B" w14:textId="77777777" w:rsidTr="00001E76">
        <w:tc>
          <w:tcPr>
            <w:tcW w:w="2835" w:type="dxa"/>
            <w:tcBorders>
              <w:top w:val="nil"/>
              <w:left w:val="nil"/>
              <w:bottom w:val="nil"/>
              <w:right w:val="nil"/>
            </w:tcBorders>
          </w:tcPr>
          <w:p w14:paraId="6C7BAB1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classes</w:t>
            </w:r>
          </w:p>
        </w:tc>
        <w:tc>
          <w:tcPr>
            <w:tcW w:w="3402" w:type="dxa"/>
            <w:tcBorders>
              <w:top w:val="nil"/>
              <w:left w:val="nil"/>
              <w:bottom w:val="nil"/>
              <w:right w:val="nil"/>
            </w:tcBorders>
          </w:tcPr>
          <w:p w14:paraId="5F606D6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definidas en el módulo</w:t>
            </w:r>
          </w:p>
        </w:tc>
        <w:tc>
          <w:tcPr>
            <w:tcW w:w="2835" w:type="dxa"/>
            <w:tcBorders>
              <w:top w:val="nil"/>
              <w:left w:val="nil"/>
              <w:bottom w:val="nil"/>
              <w:right w:val="nil"/>
            </w:tcBorders>
          </w:tcPr>
          <w:p w14:paraId="1151B14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1DEFF74C" w14:textId="77777777" w:rsidTr="00001E76">
        <w:tc>
          <w:tcPr>
            <w:tcW w:w="2835" w:type="dxa"/>
            <w:tcBorders>
              <w:top w:val="nil"/>
              <w:left w:val="nil"/>
              <w:bottom w:val="nil"/>
              <w:right w:val="nil"/>
            </w:tcBorders>
          </w:tcPr>
          <w:p w14:paraId="448568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functions</w:t>
            </w:r>
          </w:p>
        </w:tc>
        <w:tc>
          <w:tcPr>
            <w:tcW w:w="3402" w:type="dxa"/>
            <w:tcBorders>
              <w:top w:val="nil"/>
              <w:left w:val="nil"/>
              <w:bottom w:val="nil"/>
              <w:right w:val="nil"/>
            </w:tcBorders>
          </w:tcPr>
          <w:p w14:paraId="4CFB524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funciones definidas en el módulo</w:t>
            </w:r>
          </w:p>
        </w:tc>
        <w:tc>
          <w:tcPr>
            <w:tcW w:w="2835" w:type="dxa"/>
            <w:tcBorders>
              <w:top w:val="nil"/>
              <w:left w:val="nil"/>
              <w:bottom w:val="nil"/>
              <w:right w:val="nil"/>
            </w:tcBorders>
          </w:tcPr>
          <w:p w14:paraId="60906141"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975F3B" w14:paraId="4242A00F" w14:textId="77777777" w:rsidTr="00001E76">
        <w:tc>
          <w:tcPr>
            <w:tcW w:w="2835" w:type="dxa"/>
            <w:tcBorders>
              <w:top w:val="nil"/>
              <w:left w:val="nil"/>
              <w:bottom w:val="nil"/>
              <w:right w:val="nil"/>
            </w:tcBorders>
          </w:tcPr>
          <w:p w14:paraId="19EEDBA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defs pct</w:t>
            </w:r>
          </w:p>
        </w:tc>
        <w:tc>
          <w:tcPr>
            <w:tcW w:w="3402" w:type="dxa"/>
            <w:tcBorders>
              <w:top w:val="nil"/>
              <w:left w:val="nil"/>
              <w:bottom w:val="nil"/>
              <w:right w:val="nil"/>
            </w:tcBorders>
          </w:tcPr>
          <w:p w14:paraId="7B6E571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w:t>
            </w:r>
          </w:p>
        </w:tc>
        <w:tc>
          <w:tcPr>
            <w:tcW w:w="2835" w:type="dxa"/>
            <w:tcBorders>
              <w:top w:val="nil"/>
              <w:left w:val="nil"/>
              <w:bottom w:val="nil"/>
              <w:right w:val="nil"/>
            </w:tcBorders>
          </w:tcPr>
          <w:p w14:paraId="5310B02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4CD380BC" w14:textId="77777777" w:rsidTr="00001E76">
        <w:tc>
          <w:tcPr>
            <w:tcW w:w="2835" w:type="dxa"/>
            <w:tcBorders>
              <w:top w:val="nil"/>
              <w:left w:val="nil"/>
              <w:bottom w:val="nil"/>
              <w:right w:val="nil"/>
            </w:tcBorders>
          </w:tcPr>
          <w:p w14:paraId="11033B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Function defs pct</w:t>
            </w:r>
          </w:p>
        </w:tc>
        <w:tc>
          <w:tcPr>
            <w:tcW w:w="3402" w:type="dxa"/>
            <w:tcBorders>
              <w:top w:val="nil"/>
              <w:left w:val="nil"/>
              <w:bottom w:val="nil"/>
              <w:right w:val="nil"/>
            </w:tcBorders>
          </w:tcPr>
          <w:p w14:paraId="4418794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funciones</w:t>
            </w:r>
          </w:p>
        </w:tc>
        <w:tc>
          <w:tcPr>
            <w:tcW w:w="2835" w:type="dxa"/>
            <w:tcBorders>
              <w:top w:val="nil"/>
              <w:left w:val="nil"/>
              <w:bottom w:val="nil"/>
              <w:right w:val="nil"/>
            </w:tcBorders>
          </w:tcPr>
          <w:p w14:paraId="79F1D0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6D335124" w14:textId="77777777" w:rsidTr="00001E76">
        <w:tc>
          <w:tcPr>
            <w:tcW w:w="2835" w:type="dxa"/>
            <w:tcBorders>
              <w:top w:val="nil"/>
              <w:left w:val="nil"/>
              <w:bottom w:val="nil"/>
              <w:right w:val="nil"/>
            </w:tcBorders>
          </w:tcPr>
          <w:p w14:paraId="68FE9D5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Enum defs pct</w:t>
            </w:r>
          </w:p>
        </w:tc>
        <w:tc>
          <w:tcPr>
            <w:tcW w:w="3402" w:type="dxa"/>
            <w:tcBorders>
              <w:top w:val="nil"/>
              <w:left w:val="nil"/>
              <w:bottom w:val="nil"/>
              <w:right w:val="nil"/>
            </w:tcBorders>
          </w:tcPr>
          <w:p w14:paraId="0AE7D64D"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definiciones de este módulo que son clases enumeradas</w:t>
            </w:r>
          </w:p>
        </w:tc>
        <w:tc>
          <w:tcPr>
            <w:tcW w:w="2835" w:type="dxa"/>
            <w:tcBorders>
              <w:top w:val="nil"/>
              <w:left w:val="nil"/>
              <w:bottom w:val="nil"/>
              <w:right w:val="nil"/>
            </w:tcBorders>
          </w:tcPr>
          <w:p w14:paraId="7B14EF7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975F3B" w14:paraId="08906BBD" w14:textId="77777777" w:rsidTr="00001E76">
        <w:tc>
          <w:tcPr>
            <w:tcW w:w="2835" w:type="dxa"/>
            <w:tcBorders>
              <w:top w:val="nil"/>
              <w:left w:val="nil"/>
              <w:bottom w:val="nil"/>
              <w:right w:val="nil"/>
            </w:tcBorders>
          </w:tcPr>
          <w:p w14:paraId="64BCB2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function body</w:t>
            </w:r>
          </w:p>
        </w:tc>
        <w:tc>
          <w:tcPr>
            <w:tcW w:w="3402" w:type="dxa"/>
            <w:tcBorders>
              <w:top w:val="nil"/>
              <w:left w:val="nil"/>
              <w:bottom w:val="nil"/>
              <w:right w:val="nil"/>
            </w:tcBorders>
          </w:tcPr>
          <w:p w14:paraId="36249C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las funciones de este módulo</w:t>
            </w:r>
          </w:p>
        </w:tc>
        <w:tc>
          <w:tcPr>
            <w:tcW w:w="2835" w:type="dxa"/>
            <w:tcBorders>
              <w:top w:val="nil"/>
              <w:left w:val="nil"/>
              <w:bottom w:val="nil"/>
              <w:right w:val="nil"/>
            </w:tcBorders>
          </w:tcPr>
          <w:p w14:paraId="3589F5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63AEB1C3" w14:textId="77777777" w:rsidTr="00001E76">
        <w:tc>
          <w:tcPr>
            <w:tcW w:w="2835" w:type="dxa"/>
            <w:tcBorders>
              <w:top w:val="nil"/>
              <w:left w:val="nil"/>
              <w:bottom w:val="nil"/>
              <w:right w:val="nil"/>
            </w:tcBorders>
          </w:tcPr>
          <w:p w14:paraId="2781EC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statements method body</w:t>
            </w:r>
          </w:p>
        </w:tc>
        <w:tc>
          <w:tcPr>
            <w:tcW w:w="3402" w:type="dxa"/>
            <w:tcBorders>
              <w:top w:val="nil"/>
              <w:left w:val="nil"/>
              <w:bottom w:val="nil"/>
              <w:right w:val="nil"/>
            </w:tcBorders>
          </w:tcPr>
          <w:p w14:paraId="3E62945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 de este módulo</w:t>
            </w:r>
          </w:p>
        </w:tc>
        <w:tc>
          <w:tcPr>
            <w:tcW w:w="2835" w:type="dxa"/>
            <w:tcBorders>
              <w:top w:val="nil"/>
              <w:left w:val="nil"/>
              <w:bottom w:val="nil"/>
              <w:right w:val="nil"/>
            </w:tcBorders>
          </w:tcPr>
          <w:p w14:paraId="66E1134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975F3B" w14:paraId="76FCFF82" w14:textId="77777777" w:rsidTr="00782E76">
        <w:tc>
          <w:tcPr>
            <w:tcW w:w="2835" w:type="dxa"/>
            <w:tcBorders>
              <w:top w:val="nil"/>
              <w:left w:val="nil"/>
              <w:bottom w:val="nil"/>
              <w:right w:val="nil"/>
            </w:tcBorders>
          </w:tcPr>
          <w:p w14:paraId="3FE66D8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 pct</w:t>
            </w:r>
          </w:p>
        </w:tc>
        <w:tc>
          <w:tcPr>
            <w:tcW w:w="3402" w:type="dxa"/>
            <w:tcBorders>
              <w:top w:val="nil"/>
              <w:left w:val="nil"/>
              <w:bottom w:val="nil"/>
              <w:right w:val="nil"/>
            </w:tcBorders>
          </w:tcPr>
          <w:p w14:paraId="06052FF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anotaciones de tipo en los parámetros y en las </w:t>
            </w:r>
            <w:r w:rsidRPr="00782E76">
              <w:rPr>
                <w:rFonts w:asciiTheme="minorHAnsi" w:hAnsiTheme="minorHAnsi" w:cstheme="minorHAnsi"/>
                <w:lang w:val="es-ES"/>
              </w:rPr>
              <w:lastRenderedPageBreak/>
              <w:t>funciones</w:t>
            </w:r>
          </w:p>
        </w:tc>
        <w:tc>
          <w:tcPr>
            <w:tcW w:w="2835" w:type="dxa"/>
            <w:tcBorders>
              <w:top w:val="nil"/>
              <w:left w:val="nil"/>
              <w:bottom w:val="nil"/>
              <w:right w:val="nil"/>
            </w:tcBorders>
          </w:tcPr>
          <w:p w14:paraId="100DA8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[0, 1]</w:t>
            </w:r>
          </w:p>
        </w:tc>
      </w:tr>
      <w:tr w:rsidR="008C6B90" w:rsidRPr="00975F3B" w14:paraId="22B0AF75" w14:textId="77777777" w:rsidTr="00782E76">
        <w:tc>
          <w:tcPr>
            <w:tcW w:w="2835" w:type="dxa"/>
            <w:tcBorders>
              <w:top w:val="nil"/>
              <w:left w:val="nil"/>
              <w:bottom w:val="single" w:sz="4" w:space="0" w:color="auto"/>
              <w:right w:val="nil"/>
            </w:tcBorders>
          </w:tcPr>
          <w:p w14:paraId="62E3110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entry point</w:t>
            </w:r>
          </w:p>
        </w:tc>
        <w:tc>
          <w:tcPr>
            <w:tcW w:w="3402" w:type="dxa"/>
            <w:tcBorders>
              <w:top w:val="nil"/>
              <w:left w:val="nil"/>
              <w:bottom w:val="single" w:sz="4" w:space="0" w:color="auto"/>
              <w:right w:val="nil"/>
            </w:tcBorders>
          </w:tcPr>
          <w:p w14:paraId="3C10AAC8"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el fichero tiene el idiom “</w:t>
            </w:r>
            <w:r w:rsidRPr="00513EAA">
              <w:rPr>
                <w:rFonts w:ascii="Consolas" w:hAnsi="Consolas" w:cstheme="minorHAnsi"/>
                <w:lang w:val="es-ES"/>
              </w:rPr>
              <w:t>if __name__ == ‘__main__’</w:t>
            </w:r>
            <w:r w:rsidRPr="00782E76">
              <w:rPr>
                <w:rFonts w:asciiTheme="minorHAnsi" w:hAnsiTheme="minorHAnsi" w:cstheme="minorHAnsi"/>
                <w:lang w:val="es-ES"/>
              </w:rPr>
              <w:t>”</w:t>
            </w:r>
          </w:p>
        </w:tc>
        <w:tc>
          <w:tcPr>
            <w:tcW w:w="2835" w:type="dxa"/>
            <w:tcBorders>
              <w:top w:val="nil"/>
              <w:left w:val="nil"/>
              <w:bottom w:val="single" w:sz="4" w:space="0" w:color="auto"/>
              <w:right w:val="nil"/>
            </w:tcBorders>
          </w:tcPr>
          <w:p w14:paraId="66749CC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bl>
    <w:p w14:paraId="554C7619" w14:textId="77777777" w:rsidR="008C6B90" w:rsidRDefault="008C6B90" w:rsidP="008C6B90">
      <w:pPr>
        <w:spacing w:after="0"/>
        <w:rPr>
          <w:lang w:val="es-ES"/>
        </w:rPr>
      </w:pPr>
    </w:p>
    <w:p w14:paraId="715B8F0C" w14:textId="77777777" w:rsidR="008C6B90" w:rsidRDefault="008C6B90" w:rsidP="008C6B90">
      <w:pPr>
        <w:pStyle w:val="Ttulo3"/>
        <w:rPr>
          <w:lang w:val="es-ES"/>
        </w:rPr>
      </w:pPr>
      <w:bookmarkStart w:id="48" w:name="_Toc170228897"/>
      <w:r>
        <w:rPr>
          <w:lang w:val="es-ES"/>
        </w:rPr>
        <w:t>Imports</w:t>
      </w:r>
      <w:bookmarkEnd w:id="48"/>
    </w:p>
    <w:p w14:paraId="0F105F15" w14:textId="77777777" w:rsidR="00782E76" w:rsidRPr="00782E76" w:rsidRDefault="00782E76" w:rsidP="00782E76">
      <w:pPr>
        <w:rPr>
          <w:lang w:val="es-ES"/>
        </w:rPr>
      </w:pPr>
    </w:p>
    <w:p w14:paraId="608BA3C3" w14:textId="77777777" w:rsidR="008C6B90" w:rsidRDefault="008C6B90" w:rsidP="008C6B90">
      <w:pPr>
        <w:rPr>
          <w:lang w:val="es-ES"/>
        </w:rPr>
      </w:pPr>
      <w:r>
        <w:rPr>
          <w:lang w:val="es-ES"/>
        </w:rPr>
        <w:t xml:space="preserve">Esta información es complementaria a la tabla de módulos ya que almacena la información de los </w:t>
      </w:r>
      <w:r w:rsidRPr="00A40FEF">
        <w:rPr>
          <w:i/>
          <w:iCs/>
          <w:lang w:val="es-ES"/>
        </w:rPr>
        <w:t>imports</w:t>
      </w:r>
      <w:r>
        <w:rPr>
          <w:lang w:val="es-ES"/>
        </w:rPr>
        <w:t xml:space="preserve"> (una entrada por cada módulo).</w:t>
      </w:r>
    </w:p>
    <w:p w14:paraId="681658F6" w14:textId="7D1615DA" w:rsidR="008C6B90" w:rsidRPr="00291DDA" w:rsidRDefault="00184322" w:rsidP="008C6B90">
      <w:pPr>
        <w:pStyle w:val="Descripcin"/>
        <w:keepNext/>
        <w:jc w:val="center"/>
        <w:rPr>
          <w:lang w:val="es-ES"/>
        </w:rPr>
      </w:pPr>
      <w:bookmarkStart w:id="49" w:name="_Toc75449464"/>
      <w:bookmarkStart w:id="50" w:name="_Toc17022897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3</w:t>
      </w:r>
      <w:r w:rsidRPr="00184322">
        <w:rPr>
          <w:lang w:val="es-ES"/>
        </w:rPr>
        <w:fldChar w:fldCharType="end"/>
      </w:r>
      <w:r w:rsidRPr="00184322">
        <w:rPr>
          <w:lang w:val="es-ES"/>
        </w:rPr>
        <w:t>:</w:t>
      </w:r>
      <w:r w:rsidR="008C6B90" w:rsidRPr="00291DDA">
        <w:rPr>
          <w:lang w:val="es-ES"/>
        </w:rPr>
        <w:t xml:space="preserve"> Características </w:t>
      </w:r>
      <w:bookmarkEnd w:id="49"/>
      <w:r w:rsidR="008C6B90">
        <w:rPr>
          <w:lang w:val="es-ES"/>
        </w:rPr>
        <w:t>para los imports.</w:t>
      </w:r>
      <w:bookmarkEnd w:id="50"/>
    </w:p>
    <w:tbl>
      <w:tblPr>
        <w:tblStyle w:val="Tablaconcuadrcula"/>
        <w:tblW w:w="9038" w:type="dxa"/>
        <w:tblLook w:val="04A0" w:firstRow="1" w:lastRow="0" w:firstColumn="1" w:lastColumn="0" w:noHBand="0" w:noVBand="1"/>
      </w:tblPr>
      <w:tblGrid>
        <w:gridCol w:w="2835"/>
        <w:gridCol w:w="3368"/>
        <w:gridCol w:w="2835"/>
      </w:tblGrid>
      <w:tr w:rsidR="008C6B90" w:rsidRPr="00B7282B" w14:paraId="37171707" w14:textId="77777777" w:rsidTr="00001E76">
        <w:trPr>
          <w:cantSplit/>
          <w:tblHeader/>
        </w:trPr>
        <w:tc>
          <w:tcPr>
            <w:tcW w:w="2835" w:type="dxa"/>
            <w:tcBorders>
              <w:left w:val="nil"/>
              <w:bottom w:val="single" w:sz="4" w:space="0" w:color="auto"/>
              <w:right w:val="nil"/>
            </w:tcBorders>
            <w:shd w:val="clear" w:color="auto" w:fill="FFFFFF" w:themeFill="background1"/>
          </w:tcPr>
          <w:p w14:paraId="3C5FCF80" w14:textId="77777777" w:rsidR="008C6B90" w:rsidRPr="0016012E" w:rsidRDefault="008C6B90" w:rsidP="00001E76">
            <w:pPr>
              <w:rPr>
                <w:b/>
                <w:bCs/>
              </w:rPr>
            </w:pPr>
            <w:r>
              <w:rPr>
                <w:b/>
                <w:bCs/>
              </w:rPr>
              <w:t>Nombre</w:t>
            </w:r>
          </w:p>
        </w:tc>
        <w:tc>
          <w:tcPr>
            <w:tcW w:w="3368" w:type="dxa"/>
            <w:tcBorders>
              <w:left w:val="nil"/>
              <w:bottom w:val="single" w:sz="4" w:space="0" w:color="auto"/>
              <w:right w:val="nil"/>
            </w:tcBorders>
            <w:shd w:val="clear" w:color="auto" w:fill="FFFFFF" w:themeFill="background1"/>
          </w:tcPr>
          <w:p w14:paraId="42A83E30" w14:textId="77777777" w:rsidR="008C6B90" w:rsidRPr="0016012E" w:rsidRDefault="008C6B90" w:rsidP="00001E76">
            <w:pPr>
              <w:rPr>
                <w:b/>
                <w:bCs/>
              </w:rPr>
            </w:pPr>
            <w:r>
              <w:rPr>
                <w:b/>
                <w:bCs/>
              </w:rPr>
              <w:t>Descripción</w:t>
            </w:r>
          </w:p>
        </w:tc>
        <w:tc>
          <w:tcPr>
            <w:tcW w:w="2835" w:type="dxa"/>
            <w:tcBorders>
              <w:left w:val="nil"/>
              <w:bottom w:val="single" w:sz="4" w:space="0" w:color="auto"/>
              <w:right w:val="nil"/>
            </w:tcBorders>
            <w:shd w:val="clear" w:color="auto" w:fill="FFFFFF" w:themeFill="background1"/>
          </w:tcPr>
          <w:p w14:paraId="4B66855D" w14:textId="77777777" w:rsidR="008C6B90" w:rsidRPr="0016012E" w:rsidRDefault="008C6B90" w:rsidP="00001E76">
            <w:pPr>
              <w:rPr>
                <w:b/>
                <w:bCs/>
              </w:rPr>
            </w:pPr>
            <w:r>
              <w:rPr>
                <w:b/>
                <w:bCs/>
              </w:rPr>
              <w:t>Dominio</w:t>
            </w:r>
          </w:p>
        </w:tc>
      </w:tr>
      <w:tr w:rsidR="008C6B90" w:rsidRPr="00782E76" w14:paraId="4BBF099C" w14:textId="77777777" w:rsidTr="00001E76">
        <w:trPr>
          <w:cantSplit/>
        </w:trPr>
        <w:tc>
          <w:tcPr>
            <w:tcW w:w="2835" w:type="dxa"/>
            <w:tcBorders>
              <w:top w:val="single" w:sz="4" w:space="0" w:color="auto"/>
              <w:left w:val="nil"/>
              <w:bottom w:val="nil"/>
              <w:right w:val="nil"/>
            </w:tcBorders>
          </w:tcPr>
          <w:p w14:paraId="0BDB4402" w14:textId="77777777" w:rsidR="008C6B90" w:rsidRPr="00782E76" w:rsidRDefault="008C6B90" w:rsidP="00001E76">
            <w:pPr>
              <w:pStyle w:val="TableParagraph"/>
            </w:pPr>
            <w:r w:rsidRPr="00782E76">
              <w:t>Number imports</w:t>
            </w:r>
          </w:p>
        </w:tc>
        <w:tc>
          <w:tcPr>
            <w:tcW w:w="3368" w:type="dxa"/>
            <w:tcBorders>
              <w:top w:val="single" w:sz="4" w:space="0" w:color="auto"/>
              <w:left w:val="nil"/>
              <w:bottom w:val="nil"/>
              <w:right w:val="nil"/>
            </w:tcBorders>
          </w:tcPr>
          <w:p w14:paraId="75CCB9BE" w14:textId="77777777" w:rsidR="008C6B90" w:rsidRPr="00782E76" w:rsidRDefault="008C6B90" w:rsidP="00001E76">
            <w:pPr>
              <w:pStyle w:val="TableParagraph"/>
              <w:rPr>
                <w:lang w:val="es-ES"/>
              </w:rPr>
            </w:pPr>
            <w:r w:rsidRPr="00782E76">
              <w:rPr>
                <w:lang w:val="es-ES"/>
              </w:rPr>
              <w:t>Número de imports distintos en el módulo</w:t>
            </w:r>
          </w:p>
        </w:tc>
        <w:tc>
          <w:tcPr>
            <w:tcW w:w="2835" w:type="dxa"/>
            <w:tcBorders>
              <w:top w:val="single" w:sz="4" w:space="0" w:color="auto"/>
              <w:left w:val="nil"/>
              <w:bottom w:val="nil"/>
              <w:right w:val="nil"/>
            </w:tcBorders>
          </w:tcPr>
          <w:p w14:paraId="49FEB6FE" w14:textId="77777777" w:rsidR="008C6B90" w:rsidRPr="00782E76" w:rsidRDefault="008C6B90" w:rsidP="00001E76">
            <w:pPr>
              <w:pStyle w:val="TableParagraph"/>
            </w:pPr>
            <w:r w:rsidRPr="00782E76">
              <w:t>Integer</w:t>
            </w:r>
          </w:p>
        </w:tc>
      </w:tr>
      <w:tr w:rsidR="008C6B90" w:rsidRPr="00782E76" w14:paraId="22414CA0" w14:textId="77777777" w:rsidTr="00001E76">
        <w:trPr>
          <w:cantSplit/>
        </w:trPr>
        <w:tc>
          <w:tcPr>
            <w:tcW w:w="2835" w:type="dxa"/>
            <w:tcBorders>
              <w:top w:val="nil"/>
              <w:left w:val="nil"/>
              <w:bottom w:val="nil"/>
              <w:right w:val="nil"/>
            </w:tcBorders>
          </w:tcPr>
          <w:p w14:paraId="7AE08F9E" w14:textId="77777777" w:rsidR="008C6B90" w:rsidRPr="00782E76" w:rsidRDefault="008C6B90" w:rsidP="00001E76">
            <w:pPr>
              <w:pStyle w:val="TableParagraph"/>
            </w:pPr>
            <w:r w:rsidRPr="00782E76">
              <w:t>Module imports pct</w:t>
            </w:r>
          </w:p>
        </w:tc>
        <w:tc>
          <w:tcPr>
            <w:tcW w:w="3368" w:type="dxa"/>
            <w:tcBorders>
              <w:top w:val="nil"/>
              <w:left w:val="nil"/>
              <w:bottom w:val="nil"/>
              <w:right w:val="nil"/>
            </w:tcBorders>
          </w:tcPr>
          <w:p w14:paraId="13F29A76" w14:textId="77777777" w:rsidR="008C6B90" w:rsidRPr="00782E76" w:rsidRDefault="008C6B90" w:rsidP="00001E76">
            <w:pPr>
              <w:pStyle w:val="TableParagraph"/>
              <w:rPr>
                <w:lang w:val="es-ES"/>
              </w:rPr>
            </w:pPr>
            <w:r w:rsidRPr="00782E76">
              <w:rPr>
                <w:lang w:val="es-ES"/>
              </w:rPr>
              <w:t>Proporción de imports simples (nodo Import)</w:t>
            </w:r>
          </w:p>
        </w:tc>
        <w:tc>
          <w:tcPr>
            <w:tcW w:w="2835" w:type="dxa"/>
            <w:tcBorders>
              <w:top w:val="nil"/>
              <w:left w:val="nil"/>
              <w:bottom w:val="nil"/>
              <w:right w:val="nil"/>
            </w:tcBorders>
          </w:tcPr>
          <w:p w14:paraId="5D1C504C" w14:textId="77777777" w:rsidR="008C6B90" w:rsidRPr="00782E76" w:rsidRDefault="008C6B90" w:rsidP="00001E76">
            <w:pPr>
              <w:pStyle w:val="TableParagraph"/>
            </w:pPr>
            <w:r w:rsidRPr="00782E76">
              <w:t>[0, 1]</w:t>
            </w:r>
          </w:p>
        </w:tc>
      </w:tr>
      <w:tr w:rsidR="008C6B90" w:rsidRPr="00782E76" w14:paraId="44C48D87" w14:textId="77777777" w:rsidTr="00001E76">
        <w:trPr>
          <w:cantSplit/>
        </w:trPr>
        <w:tc>
          <w:tcPr>
            <w:tcW w:w="2835" w:type="dxa"/>
            <w:tcBorders>
              <w:top w:val="nil"/>
              <w:left w:val="nil"/>
              <w:bottom w:val="nil"/>
              <w:right w:val="nil"/>
            </w:tcBorders>
          </w:tcPr>
          <w:p w14:paraId="3E2567DF" w14:textId="77777777" w:rsidR="008C6B90" w:rsidRPr="00782E76" w:rsidRDefault="008C6B90" w:rsidP="00001E76">
            <w:pPr>
              <w:pStyle w:val="TableParagraph"/>
            </w:pPr>
            <w:r w:rsidRPr="00782E76">
              <w:t>Average imported modules</w:t>
            </w:r>
          </w:p>
        </w:tc>
        <w:tc>
          <w:tcPr>
            <w:tcW w:w="3368" w:type="dxa"/>
            <w:tcBorders>
              <w:top w:val="nil"/>
              <w:left w:val="nil"/>
              <w:bottom w:val="nil"/>
              <w:right w:val="nil"/>
            </w:tcBorders>
          </w:tcPr>
          <w:p w14:paraId="3C0EB65F" w14:textId="77777777" w:rsidR="008C6B90" w:rsidRPr="00782E76" w:rsidRDefault="008C6B90" w:rsidP="00001E76">
            <w:pPr>
              <w:pStyle w:val="TableParagraph"/>
              <w:rPr>
                <w:lang w:val="es-ES"/>
              </w:rPr>
            </w:pPr>
            <w:r w:rsidRPr="00782E76">
              <w:rPr>
                <w:lang w:val="es-ES"/>
              </w:rPr>
              <w:t>Número medio de elementos importados por cada nodo Import</w:t>
            </w:r>
          </w:p>
        </w:tc>
        <w:tc>
          <w:tcPr>
            <w:tcW w:w="2835" w:type="dxa"/>
            <w:tcBorders>
              <w:top w:val="nil"/>
              <w:left w:val="nil"/>
              <w:bottom w:val="nil"/>
              <w:right w:val="nil"/>
            </w:tcBorders>
          </w:tcPr>
          <w:p w14:paraId="1B77249E" w14:textId="77777777" w:rsidR="008C6B90" w:rsidRPr="00782E76" w:rsidRDefault="008C6B90" w:rsidP="00001E76">
            <w:pPr>
              <w:pStyle w:val="TableParagraph"/>
            </w:pPr>
            <w:r w:rsidRPr="00782E76">
              <w:t>Real</w:t>
            </w:r>
          </w:p>
        </w:tc>
      </w:tr>
      <w:tr w:rsidR="008C6B90" w:rsidRPr="00782E76" w14:paraId="6072A1F9" w14:textId="77777777" w:rsidTr="00001E76">
        <w:trPr>
          <w:cantSplit/>
        </w:trPr>
        <w:tc>
          <w:tcPr>
            <w:tcW w:w="2835" w:type="dxa"/>
            <w:tcBorders>
              <w:top w:val="nil"/>
              <w:left w:val="nil"/>
              <w:bottom w:val="nil"/>
              <w:right w:val="nil"/>
            </w:tcBorders>
          </w:tcPr>
          <w:p w14:paraId="43763C80" w14:textId="77777777" w:rsidR="008C6B90" w:rsidRPr="00782E76" w:rsidRDefault="008C6B90" w:rsidP="00001E76">
            <w:pPr>
              <w:pStyle w:val="TableParagraph"/>
            </w:pPr>
            <w:r w:rsidRPr="00782E76">
              <w:t>From imports pct</w:t>
            </w:r>
          </w:p>
        </w:tc>
        <w:tc>
          <w:tcPr>
            <w:tcW w:w="3368" w:type="dxa"/>
            <w:tcBorders>
              <w:top w:val="nil"/>
              <w:left w:val="nil"/>
              <w:bottom w:val="nil"/>
              <w:right w:val="nil"/>
            </w:tcBorders>
          </w:tcPr>
          <w:p w14:paraId="29FBC6C7" w14:textId="77777777" w:rsidR="008C6B90" w:rsidRPr="00782E76" w:rsidRDefault="008C6B90" w:rsidP="00001E76">
            <w:pPr>
              <w:pStyle w:val="TableParagraph"/>
            </w:pPr>
            <w:r w:rsidRPr="00782E76">
              <w:t>Proporción de imports from (nodo ImportFrom)</w:t>
            </w:r>
          </w:p>
        </w:tc>
        <w:tc>
          <w:tcPr>
            <w:tcW w:w="2835" w:type="dxa"/>
            <w:tcBorders>
              <w:top w:val="nil"/>
              <w:left w:val="nil"/>
              <w:bottom w:val="nil"/>
              <w:right w:val="nil"/>
            </w:tcBorders>
          </w:tcPr>
          <w:p w14:paraId="3B0596B0" w14:textId="77777777" w:rsidR="008C6B90" w:rsidRPr="00782E76" w:rsidRDefault="008C6B90" w:rsidP="00001E76">
            <w:pPr>
              <w:pStyle w:val="TableParagraph"/>
              <w:rPr>
                <w:color w:val="000000"/>
              </w:rPr>
            </w:pPr>
            <w:r w:rsidRPr="00782E76">
              <w:t xml:space="preserve">[0, 1] </w:t>
            </w:r>
          </w:p>
        </w:tc>
      </w:tr>
      <w:tr w:rsidR="008C6B90" w:rsidRPr="00782E76" w14:paraId="017898CA" w14:textId="77777777" w:rsidTr="00001E76">
        <w:trPr>
          <w:cantSplit/>
        </w:trPr>
        <w:tc>
          <w:tcPr>
            <w:tcW w:w="2835" w:type="dxa"/>
            <w:tcBorders>
              <w:top w:val="nil"/>
              <w:left w:val="nil"/>
              <w:bottom w:val="nil"/>
              <w:right w:val="nil"/>
            </w:tcBorders>
          </w:tcPr>
          <w:p w14:paraId="28BCA49A" w14:textId="77777777" w:rsidR="008C6B90" w:rsidRPr="00782E76" w:rsidRDefault="008C6B90" w:rsidP="00001E76">
            <w:pPr>
              <w:pStyle w:val="TableParagraph"/>
            </w:pPr>
            <w:r w:rsidRPr="00782E76">
              <w:t>Average from imported modules</w:t>
            </w:r>
          </w:p>
        </w:tc>
        <w:tc>
          <w:tcPr>
            <w:tcW w:w="3368" w:type="dxa"/>
            <w:tcBorders>
              <w:top w:val="nil"/>
              <w:left w:val="nil"/>
              <w:bottom w:val="nil"/>
              <w:right w:val="nil"/>
            </w:tcBorders>
          </w:tcPr>
          <w:p w14:paraId="680364EF" w14:textId="77777777" w:rsidR="008C6B90" w:rsidRPr="00782E76" w:rsidRDefault="008C6B90" w:rsidP="00001E76">
            <w:pPr>
              <w:pStyle w:val="TableParagraph"/>
              <w:rPr>
                <w:lang w:val="es-ES"/>
              </w:rPr>
            </w:pPr>
            <w:r w:rsidRPr="00782E76">
              <w:rPr>
                <w:lang w:val="es-ES"/>
              </w:rPr>
              <w:t>Número medio de elementos importados por cada nodo ImportFrom</w:t>
            </w:r>
          </w:p>
        </w:tc>
        <w:tc>
          <w:tcPr>
            <w:tcW w:w="2835" w:type="dxa"/>
            <w:tcBorders>
              <w:top w:val="nil"/>
              <w:left w:val="nil"/>
              <w:bottom w:val="nil"/>
              <w:right w:val="nil"/>
            </w:tcBorders>
          </w:tcPr>
          <w:p w14:paraId="65441F7B" w14:textId="77777777" w:rsidR="008C6B90" w:rsidRPr="00782E76" w:rsidRDefault="008C6B90" w:rsidP="00001E76">
            <w:pPr>
              <w:pStyle w:val="TableParagraph"/>
            </w:pPr>
            <w:r w:rsidRPr="00782E76">
              <w:t>Real</w:t>
            </w:r>
          </w:p>
        </w:tc>
      </w:tr>
      <w:tr w:rsidR="008C6B90" w:rsidRPr="00782E76" w14:paraId="2E8F45AC" w14:textId="77777777" w:rsidTr="00782E76">
        <w:trPr>
          <w:cantSplit/>
        </w:trPr>
        <w:tc>
          <w:tcPr>
            <w:tcW w:w="2835" w:type="dxa"/>
            <w:tcBorders>
              <w:top w:val="nil"/>
              <w:left w:val="nil"/>
              <w:bottom w:val="nil"/>
              <w:right w:val="nil"/>
            </w:tcBorders>
          </w:tcPr>
          <w:p w14:paraId="0A8A2E77" w14:textId="77777777" w:rsidR="008C6B90" w:rsidRPr="00782E76" w:rsidRDefault="008C6B90" w:rsidP="00001E76">
            <w:pPr>
              <w:pStyle w:val="TableParagraph"/>
            </w:pPr>
            <w:r w:rsidRPr="00782E76">
              <w:t>Average as in imported modules</w:t>
            </w:r>
          </w:p>
        </w:tc>
        <w:tc>
          <w:tcPr>
            <w:tcW w:w="3368" w:type="dxa"/>
            <w:tcBorders>
              <w:top w:val="nil"/>
              <w:left w:val="nil"/>
              <w:bottom w:val="nil"/>
              <w:right w:val="nil"/>
            </w:tcBorders>
          </w:tcPr>
          <w:p w14:paraId="72253DBB" w14:textId="77777777" w:rsidR="008C6B90" w:rsidRPr="00782E76" w:rsidRDefault="008C6B90" w:rsidP="00001E76">
            <w:pPr>
              <w:pStyle w:val="TableParagraph"/>
              <w:rPr>
                <w:lang w:val="es-ES"/>
              </w:rPr>
            </w:pPr>
            <w:r w:rsidRPr="00782E76">
              <w:rPr>
                <w:lang w:val="es-ES"/>
              </w:rPr>
              <w:t>Número medio de elementos importados con un alias con respecto a los nodos ImportFrom</w:t>
            </w:r>
          </w:p>
        </w:tc>
        <w:tc>
          <w:tcPr>
            <w:tcW w:w="2835" w:type="dxa"/>
            <w:tcBorders>
              <w:top w:val="nil"/>
              <w:left w:val="nil"/>
              <w:bottom w:val="nil"/>
              <w:right w:val="nil"/>
            </w:tcBorders>
          </w:tcPr>
          <w:p w14:paraId="19BE249C" w14:textId="77777777" w:rsidR="008C6B90" w:rsidRPr="00782E76" w:rsidRDefault="008C6B90" w:rsidP="00001E76">
            <w:pPr>
              <w:pStyle w:val="TableParagraph"/>
            </w:pPr>
            <w:r w:rsidRPr="00782E76">
              <w:t>Real</w:t>
            </w:r>
          </w:p>
        </w:tc>
      </w:tr>
      <w:tr w:rsidR="008C6B90" w:rsidRPr="00782E76" w14:paraId="769CC10F" w14:textId="77777777" w:rsidTr="00782E76">
        <w:trPr>
          <w:cantSplit/>
        </w:trPr>
        <w:tc>
          <w:tcPr>
            <w:tcW w:w="2835" w:type="dxa"/>
            <w:tcBorders>
              <w:top w:val="nil"/>
              <w:left w:val="nil"/>
              <w:bottom w:val="single" w:sz="4" w:space="0" w:color="auto"/>
              <w:right w:val="nil"/>
            </w:tcBorders>
          </w:tcPr>
          <w:p w14:paraId="49709886" w14:textId="77777777" w:rsidR="008C6B90" w:rsidRPr="00782E76" w:rsidRDefault="008C6B90" w:rsidP="00001E76">
            <w:pPr>
              <w:pStyle w:val="TableParagraph"/>
            </w:pPr>
            <w:r w:rsidRPr="00782E76">
              <w:t>Local imports pct</w:t>
            </w:r>
          </w:p>
        </w:tc>
        <w:tc>
          <w:tcPr>
            <w:tcW w:w="3368" w:type="dxa"/>
            <w:tcBorders>
              <w:top w:val="nil"/>
              <w:left w:val="nil"/>
              <w:bottom w:val="single" w:sz="4" w:space="0" w:color="auto"/>
              <w:right w:val="nil"/>
            </w:tcBorders>
          </w:tcPr>
          <w:p w14:paraId="7F9819A1" w14:textId="77777777" w:rsidR="008C6B90" w:rsidRPr="00782E76" w:rsidRDefault="008C6B90" w:rsidP="00001E76">
            <w:pPr>
              <w:pStyle w:val="TableParagraph"/>
              <w:rPr>
                <w:lang w:val="es-ES"/>
              </w:rPr>
            </w:pPr>
            <w:r w:rsidRPr="00782E76">
              <w:rPr>
                <w:lang w:val="es-ES"/>
              </w:rPr>
              <w:t>Proporción de imports que no son definidos al comienzo del fichero</w:t>
            </w:r>
          </w:p>
        </w:tc>
        <w:tc>
          <w:tcPr>
            <w:tcW w:w="2835" w:type="dxa"/>
            <w:tcBorders>
              <w:top w:val="nil"/>
              <w:left w:val="nil"/>
              <w:bottom w:val="single" w:sz="4" w:space="0" w:color="auto"/>
              <w:right w:val="nil"/>
            </w:tcBorders>
          </w:tcPr>
          <w:p w14:paraId="091C243C" w14:textId="77777777" w:rsidR="008C6B90" w:rsidRPr="00782E76" w:rsidRDefault="008C6B90" w:rsidP="00001E76">
            <w:pPr>
              <w:pStyle w:val="TableParagraph"/>
            </w:pPr>
            <w:r w:rsidRPr="00782E76">
              <w:t>[0, 1]</w:t>
            </w:r>
          </w:p>
          <w:p w14:paraId="17A6D742" w14:textId="77777777" w:rsidR="008C6B90" w:rsidRPr="00782E76" w:rsidRDefault="008C6B90" w:rsidP="00001E76">
            <w:pPr>
              <w:pStyle w:val="TableParagraph"/>
            </w:pPr>
          </w:p>
        </w:tc>
      </w:tr>
    </w:tbl>
    <w:p w14:paraId="0F239C1B" w14:textId="77777777" w:rsidR="008C6B90" w:rsidRDefault="008C6B90" w:rsidP="008C6B90">
      <w:pPr>
        <w:rPr>
          <w:lang w:val="es-ES"/>
        </w:rPr>
      </w:pPr>
      <w:r>
        <w:rPr>
          <w:lang w:val="es-ES"/>
        </w:rPr>
        <w:t xml:space="preserve"> </w:t>
      </w:r>
    </w:p>
    <w:p w14:paraId="64286FA1" w14:textId="617BFC89" w:rsidR="008C6B90" w:rsidRDefault="005656AC" w:rsidP="008C6B90">
      <w:pPr>
        <w:pStyle w:val="Ttulo3"/>
        <w:rPr>
          <w:lang w:val="es-ES"/>
        </w:rPr>
      </w:pPr>
      <w:bookmarkStart w:id="51" w:name="_Toc170228898"/>
      <w:r>
        <w:rPr>
          <w:lang w:val="es-ES"/>
        </w:rPr>
        <w:t>Class Definitions</w:t>
      </w:r>
      <w:bookmarkEnd w:id="51"/>
    </w:p>
    <w:p w14:paraId="4412FC94" w14:textId="77777777" w:rsidR="00782E76" w:rsidRPr="00782E76" w:rsidRDefault="00782E76" w:rsidP="00782E76">
      <w:pPr>
        <w:rPr>
          <w:lang w:val="es-ES"/>
        </w:rPr>
      </w:pPr>
    </w:p>
    <w:p w14:paraId="7E4F59B0" w14:textId="6C94A2EA" w:rsidR="008C6B90" w:rsidRDefault="008C6B90" w:rsidP="008C6B90">
      <w:pPr>
        <w:rPr>
          <w:lang w:val="es-ES"/>
        </w:rPr>
      </w:pPr>
      <w:r>
        <w:rPr>
          <w:lang w:val="es-ES"/>
        </w:rPr>
        <w:t xml:space="preserve">Respecto a la definición de clases, </w:t>
      </w:r>
      <w:r w:rsidR="00782E76">
        <w:rPr>
          <w:lang w:val="es-ES"/>
        </w:rPr>
        <w:t>a</w:t>
      </w:r>
      <w:r>
        <w:rPr>
          <w:lang w:val="es-ES"/>
        </w:rPr>
        <w:t>lmacenamos la convención que sigue y la longitud del nombre de la clase.</w:t>
      </w:r>
      <w:r w:rsidRPr="000C4025">
        <w:rPr>
          <w:lang w:val="es-ES"/>
        </w:rPr>
        <w:t xml:space="preserve"> </w:t>
      </w:r>
      <w:r>
        <w:rPr>
          <w:lang w:val="es-ES"/>
        </w:rPr>
        <w:t xml:space="preserve">Contabilizamos además los decoradores de la clase, los métodos, las clases base que utiliza, el número de sentencias que forma la clase y el número de </w:t>
      </w:r>
      <w:r w:rsidRPr="00782E76">
        <w:rPr>
          <w:i/>
          <w:iCs/>
          <w:lang w:val="es-ES"/>
        </w:rPr>
        <w:t>keywords</w:t>
      </w:r>
      <w:r>
        <w:rPr>
          <w:lang w:val="es-ES"/>
        </w:rPr>
        <w:t xml:space="preserve"> (distintas de “</w:t>
      </w:r>
      <w:r w:rsidRPr="00782E76">
        <w:rPr>
          <w:rFonts w:ascii="Consolas" w:hAnsi="Consolas"/>
          <w:lang w:val="es-ES"/>
        </w:rPr>
        <w:t>meta=</w:t>
      </w:r>
      <w:r>
        <w:rPr>
          <w:lang w:val="es-ES"/>
        </w:rPr>
        <w:t>”) que utiliza la clase. Además, guardamos si la clase es un enumerado y si la clase tiene un comentario de clase (su primer hijo es una cadena), si la clase tiene una anotación de tipo genérica (por ejemplo, “</w:t>
      </w:r>
      <w:r w:rsidRPr="00782E76">
        <w:rPr>
          <w:rFonts w:ascii="Consolas" w:hAnsi="Consolas"/>
          <w:lang w:val="es-ES"/>
        </w:rPr>
        <w:t>class list[T]</w:t>
      </w:r>
      <w:r>
        <w:rPr>
          <w:lang w:val="es-ES"/>
        </w:rPr>
        <w:t xml:space="preserve">”) y si la clase usa una meta clase (define el </w:t>
      </w:r>
      <w:r w:rsidRPr="00782E76">
        <w:rPr>
          <w:i/>
          <w:iCs/>
          <w:lang w:val="es-ES"/>
        </w:rPr>
        <w:t>keyword</w:t>
      </w:r>
      <w:r>
        <w:rPr>
          <w:lang w:val="es-ES"/>
        </w:rPr>
        <w:t xml:space="preserve"> “</w:t>
      </w:r>
      <w:r w:rsidRPr="00782E76">
        <w:rPr>
          <w:rFonts w:ascii="Consolas" w:hAnsi="Consolas"/>
          <w:lang w:val="es-ES"/>
        </w:rPr>
        <w:t>meta=</w:t>
      </w:r>
      <w:r>
        <w:rPr>
          <w:lang w:val="es-ES"/>
        </w:rPr>
        <w:t>” en la cláusula de herencia).</w:t>
      </w:r>
    </w:p>
    <w:p w14:paraId="4530ABD9" w14:textId="77777777" w:rsidR="008C6B90" w:rsidRDefault="008C6B90" w:rsidP="008C6B90">
      <w:pPr>
        <w:rPr>
          <w:lang w:val="es-ES"/>
        </w:rPr>
      </w:pPr>
      <w:r>
        <w:rPr>
          <w:lang w:val="es-ES"/>
        </w:rPr>
        <w:t xml:space="preserve">Para identificar los tipos de métodos que se definen en la clase hemos identificado 7 tipos de métodos especiales: métodos privados, métodos mágicos, métodos asíncronos, métodos de clase, métodos estáticos, métodos abstractos y métodos de propiedad. Estos tipos se identifican en función de su nombre (por ejemplo, un método privado empieza por _) o por las anotaciones que tiene el método </w:t>
      </w:r>
      <w:r>
        <w:rPr>
          <w:lang w:val="es-ES"/>
        </w:rPr>
        <w:lastRenderedPageBreak/>
        <w:t xml:space="preserve">(por ejemplo, </w:t>
      </w:r>
      <w:r w:rsidRPr="00782E76">
        <w:rPr>
          <w:rFonts w:ascii="Consolas" w:hAnsi="Consolas"/>
          <w:lang w:val="es-ES"/>
        </w:rPr>
        <w:t>@classmethod</w:t>
      </w:r>
      <w:r>
        <w:rPr>
          <w:lang w:val="es-ES"/>
        </w:rPr>
        <w:t xml:space="preserve"> para un método de clase). De cada uno de estos tipos almacenamos la proporción de estos métodos que hay definidos en la clase.</w:t>
      </w:r>
    </w:p>
    <w:p w14:paraId="773D87DC" w14:textId="77777777" w:rsidR="008C6B90" w:rsidRDefault="008C6B90" w:rsidP="008C6B90">
      <w:pPr>
        <w:rPr>
          <w:lang w:val="es-ES"/>
        </w:rPr>
      </w:pPr>
      <w:r>
        <w:rPr>
          <w:lang w:val="es-ES"/>
        </w:rPr>
        <w:t>Por último, guardamos las proporciones de anotaciones de tipos en los parámetros y tipos de retorno de los métodos de la clase, la proporción de expresiones que se definen en el cuerpo de la clase, proporción de asignaciones que se definen en el cuerpo de la clase, el número medio de sentencias en los cuerpos de los métodos y el código fuente de la propia clase como cadena de texto.</w:t>
      </w:r>
    </w:p>
    <w:p w14:paraId="2B12A137" w14:textId="77777777" w:rsidR="00782E76" w:rsidRPr="000C4025" w:rsidRDefault="00782E76" w:rsidP="008C6B90">
      <w:pPr>
        <w:rPr>
          <w:lang w:val="es-ES"/>
        </w:rPr>
      </w:pPr>
    </w:p>
    <w:p w14:paraId="0E91EF92" w14:textId="48821B20" w:rsidR="008C6B90" w:rsidRPr="00291DDA" w:rsidRDefault="00184322" w:rsidP="008C6B90">
      <w:pPr>
        <w:pStyle w:val="Descripcin"/>
        <w:keepNext/>
        <w:jc w:val="center"/>
        <w:rPr>
          <w:lang w:val="es-ES"/>
        </w:rPr>
      </w:pPr>
      <w:bookmarkStart w:id="52" w:name="_Toc75449465"/>
      <w:bookmarkStart w:id="53" w:name="_Toc17022897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4</w:t>
      </w:r>
      <w:r w:rsidRPr="00184322">
        <w:rPr>
          <w:lang w:val="es-ES"/>
        </w:rPr>
        <w:fldChar w:fldCharType="end"/>
      </w:r>
      <w:r w:rsidRPr="00184322">
        <w:rPr>
          <w:lang w:val="es-ES"/>
        </w:rPr>
        <w:t>:</w:t>
      </w:r>
      <w:r w:rsidR="008C6B90" w:rsidRPr="00182980">
        <w:rPr>
          <w:lang w:val="es-ES"/>
        </w:rPr>
        <w:t xml:space="preserve"> </w:t>
      </w:r>
      <w:r w:rsidR="008C6B90" w:rsidRPr="00291DDA">
        <w:rPr>
          <w:lang w:val="es-ES"/>
        </w:rPr>
        <w:t xml:space="preserve">Características para la definición de </w:t>
      </w:r>
      <w:bookmarkEnd w:id="52"/>
      <w:r w:rsidR="00782E76">
        <w:rPr>
          <w:lang w:val="es-ES"/>
        </w:rPr>
        <w:t>clases</w:t>
      </w:r>
      <w:r w:rsidR="008C6B90">
        <w:rPr>
          <w:lang w:val="es-ES"/>
        </w:rPr>
        <w:t>.</w:t>
      </w:r>
      <w:bookmarkEnd w:id="53"/>
    </w:p>
    <w:tbl>
      <w:tblPr>
        <w:tblStyle w:val="Tablaconcuadrcula"/>
        <w:tblW w:w="8788" w:type="dxa"/>
        <w:tblLook w:val="04A0" w:firstRow="1" w:lastRow="0" w:firstColumn="1" w:lastColumn="0" w:noHBand="0" w:noVBand="1"/>
      </w:tblPr>
      <w:tblGrid>
        <w:gridCol w:w="2835"/>
        <w:gridCol w:w="3544"/>
        <w:gridCol w:w="2409"/>
      </w:tblGrid>
      <w:tr w:rsidR="008C6B90" w:rsidRPr="00B7282B" w14:paraId="7D67C8EB" w14:textId="77777777" w:rsidTr="00001E76">
        <w:trPr>
          <w:tblHeader/>
        </w:trPr>
        <w:tc>
          <w:tcPr>
            <w:tcW w:w="2835" w:type="dxa"/>
            <w:tcBorders>
              <w:left w:val="nil"/>
              <w:bottom w:val="single" w:sz="4" w:space="0" w:color="auto"/>
              <w:right w:val="nil"/>
            </w:tcBorders>
            <w:shd w:val="clear" w:color="auto" w:fill="FFFFFF" w:themeFill="background1"/>
          </w:tcPr>
          <w:p w14:paraId="0FA07634" w14:textId="77777777" w:rsidR="008C6B90" w:rsidRPr="0016012E" w:rsidRDefault="008C6B90" w:rsidP="00001E76">
            <w:pPr>
              <w:rPr>
                <w:b/>
                <w:bCs/>
              </w:rPr>
            </w:pPr>
            <w:r>
              <w:rPr>
                <w:b/>
                <w:bCs/>
              </w:rPr>
              <w:t>Nombre</w:t>
            </w:r>
          </w:p>
        </w:tc>
        <w:tc>
          <w:tcPr>
            <w:tcW w:w="3544" w:type="dxa"/>
            <w:tcBorders>
              <w:left w:val="nil"/>
              <w:bottom w:val="single" w:sz="4" w:space="0" w:color="auto"/>
              <w:right w:val="nil"/>
            </w:tcBorders>
            <w:shd w:val="clear" w:color="auto" w:fill="FFFFFF" w:themeFill="background1"/>
          </w:tcPr>
          <w:p w14:paraId="19E36B48" w14:textId="77777777" w:rsidR="008C6B90" w:rsidRPr="0016012E" w:rsidRDefault="008C6B90" w:rsidP="00001E76">
            <w:pPr>
              <w:rPr>
                <w:b/>
                <w:bCs/>
              </w:rPr>
            </w:pPr>
            <w:r>
              <w:rPr>
                <w:b/>
                <w:bCs/>
              </w:rPr>
              <w:t>Descripción</w:t>
            </w:r>
          </w:p>
        </w:tc>
        <w:tc>
          <w:tcPr>
            <w:tcW w:w="2409" w:type="dxa"/>
            <w:tcBorders>
              <w:left w:val="nil"/>
              <w:bottom w:val="single" w:sz="4" w:space="0" w:color="auto"/>
              <w:right w:val="nil"/>
            </w:tcBorders>
            <w:shd w:val="clear" w:color="auto" w:fill="FFFFFF" w:themeFill="background1"/>
          </w:tcPr>
          <w:p w14:paraId="44975A16" w14:textId="77777777" w:rsidR="008C6B90" w:rsidRPr="0016012E" w:rsidRDefault="008C6B90" w:rsidP="00001E76">
            <w:pPr>
              <w:rPr>
                <w:b/>
                <w:bCs/>
              </w:rPr>
            </w:pPr>
            <w:r>
              <w:rPr>
                <w:b/>
                <w:bCs/>
              </w:rPr>
              <w:t>Dominio</w:t>
            </w:r>
          </w:p>
        </w:tc>
      </w:tr>
      <w:tr w:rsidR="008C6B90" w:rsidRPr="009F14BD" w14:paraId="6E513633" w14:textId="77777777" w:rsidTr="00001E76">
        <w:tc>
          <w:tcPr>
            <w:tcW w:w="2835" w:type="dxa"/>
            <w:tcBorders>
              <w:top w:val="single" w:sz="4" w:space="0" w:color="auto"/>
              <w:left w:val="nil"/>
              <w:bottom w:val="nil"/>
              <w:right w:val="nil"/>
            </w:tcBorders>
          </w:tcPr>
          <w:p w14:paraId="1193D1CA"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Name convention</w:t>
            </w:r>
          </w:p>
        </w:tc>
        <w:tc>
          <w:tcPr>
            <w:tcW w:w="3544" w:type="dxa"/>
            <w:tcBorders>
              <w:top w:val="single" w:sz="4" w:space="0" w:color="auto"/>
              <w:left w:val="nil"/>
              <w:bottom w:val="nil"/>
              <w:right w:val="nil"/>
            </w:tcBorders>
          </w:tcPr>
          <w:p w14:paraId="6EE3F3F1"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La convención utilizada para el nombre de la clase.</w:t>
            </w:r>
          </w:p>
        </w:tc>
        <w:tc>
          <w:tcPr>
            <w:tcW w:w="2409" w:type="dxa"/>
            <w:tcBorders>
              <w:top w:val="single" w:sz="4" w:space="0" w:color="auto"/>
              <w:left w:val="nil"/>
              <w:bottom w:val="nil"/>
              <w:right w:val="nil"/>
            </w:tcBorders>
          </w:tcPr>
          <w:p w14:paraId="3A12624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 xml:space="preserve">Lower | Upper | CamelLow | CamelUp | SnakeCase | Discard | NoNameConvention </w:t>
            </w:r>
          </w:p>
        </w:tc>
      </w:tr>
      <w:tr w:rsidR="008C6B90" w:rsidRPr="009F14BD" w14:paraId="332EDA4A" w14:textId="77777777" w:rsidTr="00001E76">
        <w:tc>
          <w:tcPr>
            <w:tcW w:w="2835" w:type="dxa"/>
            <w:tcBorders>
              <w:top w:val="nil"/>
              <w:left w:val="nil"/>
              <w:bottom w:val="nil"/>
              <w:right w:val="nil"/>
            </w:tcBorders>
          </w:tcPr>
          <w:p w14:paraId="3C993EC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Is enum class</w:t>
            </w:r>
          </w:p>
        </w:tc>
        <w:tc>
          <w:tcPr>
            <w:tcW w:w="3544" w:type="dxa"/>
            <w:tcBorders>
              <w:top w:val="nil"/>
              <w:left w:val="nil"/>
              <w:bottom w:val="nil"/>
              <w:right w:val="nil"/>
            </w:tcBorders>
          </w:tcPr>
          <w:p w14:paraId="5E0978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es una clase enumerada (hereda de la clase Enum)</w:t>
            </w:r>
          </w:p>
        </w:tc>
        <w:tc>
          <w:tcPr>
            <w:tcW w:w="2409" w:type="dxa"/>
            <w:tcBorders>
              <w:top w:val="nil"/>
              <w:left w:val="nil"/>
              <w:bottom w:val="nil"/>
              <w:right w:val="nil"/>
            </w:tcBorders>
          </w:tcPr>
          <w:p w14:paraId="2C64D43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True or False</w:t>
            </w:r>
          </w:p>
        </w:tc>
      </w:tr>
      <w:tr w:rsidR="008C6B90" w:rsidRPr="009F14BD" w14:paraId="5A850F21" w14:textId="77777777" w:rsidTr="00001E76">
        <w:tc>
          <w:tcPr>
            <w:tcW w:w="2835" w:type="dxa"/>
            <w:tcBorders>
              <w:top w:val="nil"/>
              <w:left w:val="nil"/>
              <w:bottom w:val="nil"/>
              <w:right w:val="nil"/>
            </w:tcBorders>
          </w:tcPr>
          <w:p w14:paraId="2779103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characters</w:t>
            </w:r>
          </w:p>
        </w:tc>
        <w:tc>
          <w:tcPr>
            <w:tcW w:w="3544" w:type="dxa"/>
            <w:tcBorders>
              <w:top w:val="nil"/>
              <w:left w:val="nil"/>
              <w:bottom w:val="nil"/>
              <w:right w:val="nil"/>
            </w:tcBorders>
          </w:tcPr>
          <w:p w14:paraId="6A6FE4D2"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caracteres del nombre de la clase</w:t>
            </w:r>
          </w:p>
        </w:tc>
        <w:tc>
          <w:tcPr>
            <w:tcW w:w="2409" w:type="dxa"/>
            <w:tcBorders>
              <w:top w:val="nil"/>
              <w:left w:val="nil"/>
              <w:bottom w:val="nil"/>
              <w:right w:val="nil"/>
            </w:tcBorders>
          </w:tcPr>
          <w:p w14:paraId="61AA3A2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color w:val="000000"/>
              </w:rPr>
              <w:t>Integer</w:t>
            </w:r>
          </w:p>
        </w:tc>
      </w:tr>
      <w:tr w:rsidR="008C6B90" w:rsidRPr="009F14BD" w14:paraId="09F74594" w14:textId="77777777" w:rsidTr="00001E76">
        <w:tc>
          <w:tcPr>
            <w:tcW w:w="2835" w:type="dxa"/>
            <w:tcBorders>
              <w:top w:val="nil"/>
              <w:left w:val="nil"/>
              <w:bottom w:val="nil"/>
              <w:right w:val="nil"/>
            </w:tcBorders>
          </w:tcPr>
          <w:p w14:paraId="3DA24A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decorators</w:t>
            </w:r>
          </w:p>
        </w:tc>
        <w:tc>
          <w:tcPr>
            <w:tcW w:w="3544" w:type="dxa"/>
            <w:tcBorders>
              <w:top w:val="nil"/>
              <w:left w:val="nil"/>
              <w:bottom w:val="nil"/>
              <w:right w:val="nil"/>
            </w:tcBorders>
          </w:tcPr>
          <w:p w14:paraId="1614686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decoradores de la clase</w:t>
            </w:r>
          </w:p>
        </w:tc>
        <w:tc>
          <w:tcPr>
            <w:tcW w:w="2409" w:type="dxa"/>
            <w:tcBorders>
              <w:top w:val="nil"/>
              <w:left w:val="nil"/>
              <w:bottom w:val="nil"/>
              <w:right w:val="nil"/>
            </w:tcBorders>
          </w:tcPr>
          <w:p w14:paraId="27F5562A"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9F14BD" w14:paraId="6042AD98" w14:textId="77777777" w:rsidTr="00001E76">
        <w:tc>
          <w:tcPr>
            <w:tcW w:w="2835" w:type="dxa"/>
            <w:tcBorders>
              <w:top w:val="nil"/>
              <w:left w:val="nil"/>
              <w:bottom w:val="nil"/>
              <w:right w:val="nil"/>
            </w:tcBorders>
          </w:tcPr>
          <w:p w14:paraId="6E34FAB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methods</w:t>
            </w:r>
          </w:p>
        </w:tc>
        <w:tc>
          <w:tcPr>
            <w:tcW w:w="3544" w:type="dxa"/>
            <w:tcBorders>
              <w:top w:val="nil"/>
              <w:left w:val="nil"/>
              <w:bottom w:val="nil"/>
              <w:right w:val="nil"/>
            </w:tcBorders>
          </w:tcPr>
          <w:p w14:paraId="0182D79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métodos definidos en la clase</w:t>
            </w:r>
          </w:p>
        </w:tc>
        <w:tc>
          <w:tcPr>
            <w:tcW w:w="2409" w:type="dxa"/>
            <w:tcBorders>
              <w:top w:val="nil"/>
              <w:left w:val="nil"/>
              <w:bottom w:val="nil"/>
              <w:right w:val="nil"/>
            </w:tcBorders>
          </w:tcPr>
          <w:p w14:paraId="13954347" w14:textId="77777777" w:rsidR="008C6B90" w:rsidRPr="00782E76" w:rsidRDefault="008C6B90" w:rsidP="00001E76">
            <w:pPr>
              <w:pStyle w:val="TableParagraph"/>
              <w:rPr>
                <w:rFonts w:asciiTheme="minorHAnsi" w:hAnsiTheme="minorHAnsi" w:cstheme="minorHAnsi"/>
                <w:color w:val="000000"/>
              </w:rPr>
            </w:pPr>
            <w:r w:rsidRPr="00782E76">
              <w:rPr>
                <w:rFonts w:asciiTheme="minorHAnsi" w:hAnsiTheme="minorHAnsi" w:cstheme="minorHAnsi"/>
              </w:rPr>
              <w:t>Integer</w:t>
            </w:r>
          </w:p>
        </w:tc>
      </w:tr>
      <w:tr w:rsidR="008C6B90" w:rsidRPr="00B2779A" w14:paraId="23C011C8" w14:textId="77777777" w:rsidTr="00001E76">
        <w:tc>
          <w:tcPr>
            <w:tcW w:w="2835" w:type="dxa"/>
            <w:tcBorders>
              <w:top w:val="nil"/>
              <w:left w:val="nil"/>
              <w:bottom w:val="nil"/>
              <w:right w:val="nil"/>
            </w:tcBorders>
          </w:tcPr>
          <w:p w14:paraId="790A8B6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base classes</w:t>
            </w:r>
          </w:p>
        </w:tc>
        <w:tc>
          <w:tcPr>
            <w:tcW w:w="3544" w:type="dxa"/>
            <w:tcBorders>
              <w:top w:val="nil"/>
              <w:left w:val="nil"/>
              <w:bottom w:val="nil"/>
              <w:right w:val="nil"/>
            </w:tcBorders>
          </w:tcPr>
          <w:p w14:paraId="2492D5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clases base que se definen en la clase</w:t>
            </w:r>
          </w:p>
        </w:tc>
        <w:tc>
          <w:tcPr>
            <w:tcW w:w="2409" w:type="dxa"/>
            <w:tcBorders>
              <w:top w:val="nil"/>
              <w:left w:val="nil"/>
              <w:bottom w:val="nil"/>
              <w:right w:val="nil"/>
            </w:tcBorders>
          </w:tcPr>
          <w:p w14:paraId="300AA74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502E1169" w14:textId="77777777" w:rsidTr="00001E76">
        <w:tc>
          <w:tcPr>
            <w:tcW w:w="2835" w:type="dxa"/>
            <w:tcBorders>
              <w:top w:val="nil"/>
              <w:left w:val="nil"/>
              <w:bottom w:val="nil"/>
              <w:right w:val="nil"/>
            </w:tcBorders>
          </w:tcPr>
          <w:p w14:paraId="1A76E7F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generic type annotations</w:t>
            </w:r>
          </w:p>
        </w:tc>
        <w:tc>
          <w:tcPr>
            <w:tcW w:w="3544" w:type="dxa"/>
            <w:tcBorders>
              <w:top w:val="nil"/>
              <w:left w:val="nil"/>
              <w:bottom w:val="nil"/>
              <w:right w:val="nil"/>
            </w:tcBorders>
          </w:tcPr>
          <w:p w14:paraId="5EADE56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una anotación de tipo genérico</w:t>
            </w:r>
          </w:p>
        </w:tc>
        <w:tc>
          <w:tcPr>
            <w:tcW w:w="2409" w:type="dxa"/>
            <w:tcBorders>
              <w:top w:val="nil"/>
              <w:left w:val="nil"/>
              <w:bottom w:val="nil"/>
              <w:right w:val="nil"/>
            </w:tcBorders>
          </w:tcPr>
          <w:p w14:paraId="504708E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43D139F8" w14:textId="77777777" w:rsidTr="00001E76">
        <w:tc>
          <w:tcPr>
            <w:tcW w:w="2835" w:type="dxa"/>
            <w:tcBorders>
              <w:top w:val="nil"/>
              <w:left w:val="nil"/>
              <w:bottom w:val="nil"/>
              <w:right w:val="nil"/>
            </w:tcBorders>
          </w:tcPr>
          <w:p w14:paraId="125ED48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Has doc string</w:t>
            </w:r>
          </w:p>
        </w:tc>
        <w:tc>
          <w:tcPr>
            <w:tcW w:w="3544" w:type="dxa"/>
            <w:tcBorders>
              <w:top w:val="nil"/>
              <w:left w:val="nil"/>
              <w:bottom w:val="nil"/>
              <w:right w:val="nil"/>
            </w:tcBorders>
          </w:tcPr>
          <w:p w14:paraId="5B0BB0F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tiene un comentario de clase. Esto es si su primer hijo es una cadena</w:t>
            </w:r>
          </w:p>
        </w:tc>
        <w:tc>
          <w:tcPr>
            <w:tcW w:w="2409" w:type="dxa"/>
            <w:tcBorders>
              <w:top w:val="nil"/>
              <w:left w:val="nil"/>
              <w:bottom w:val="nil"/>
              <w:right w:val="nil"/>
            </w:tcBorders>
          </w:tcPr>
          <w:p w14:paraId="6A907B2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10360016" w14:textId="77777777" w:rsidTr="00001E76">
        <w:tc>
          <w:tcPr>
            <w:tcW w:w="2835" w:type="dxa"/>
            <w:tcBorders>
              <w:top w:val="nil"/>
              <w:left w:val="nil"/>
              <w:bottom w:val="nil"/>
              <w:right w:val="nil"/>
            </w:tcBorders>
          </w:tcPr>
          <w:p w14:paraId="4CA9BEC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Body count</w:t>
            </w:r>
          </w:p>
        </w:tc>
        <w:tc>
          <w:tcPr>
            <w:tcW w:w="3544" w:type="dxa"/>
            <w:tcBorders>
              <w:top w:val="nil"/>
              <w:left w:val="nil"/>
              <w:bottom w:val="nil"/>
              <w:right w:val="nil"/>
            </w:tcBorders>
          </w:tcPr>
          <w:p w14:paraId="2708B06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sentencias en el cuerpo de la clase</w:t>
            </w:r>
          </w:p>
        </w:tc>
        <w:tc>
          <w:tcPr>
            <w:tcW w:w="2409" w:type="dxa"/>
            <w:tcBorders>
              <w:top w:val="nil"/>
              <w:left w:val="nil"/>
              <w:bottom w:val="nil"/>
              <w:right w:val="nil"/>
            </w:tcBorders>
          </w:tcPr>
          <w:p w14:paraId="1364770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2134E105" w14:textId="77777777" w:rsidTr="00001E76">
        <w:tc>
          <w:tcPr>
            <w:tcW w:w="2835" w:type="dxa"/>
            <w:tcBorders>
              <w:top w:val="nil"/>
              <w:left w:val="nil"/>
              <w:bottom w:val="nil"/>
              <w:right w:val="nil"/>
            </w:tcBorders>
          </w:tcPr>
          <w:p w14:paraId="02AE119B"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Assignments pct</w:t>
            </w:r>
          </w:p>
        </w:tc>
        <w:tc>
          <w:tcPr>
            <w:tcW w:w="3544" w:type="dxa"/>
            <w:tcBorders>
              <w:top w:val="nil"/>
              <w:left w:val="nil"/>
              <w:bottom w:val="nil"/>
              <w:right w:val="nil"/>
            </w:tcBorders>
          </w:tcPr>
          <w:p w14:paraId="6AE610F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asignaciones</w:t>
            </w:r>
          </w:p>
        </w:tc>
        <w:tc>
          <w:tcPr>
            <w:tcW w:w="2409" w:type="dxa"/>
            <w:tcBorders>
              <w:top w:val="nil"/>
              <w:left w:val="nil"/>
              <w:bottom w:val="nil"/>
              <w:right w:val="nil"/>
            </w:tcBorders>
          </w:tcPr>
          <w:p w14:paraId="1725D3A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1FBFE7ED" w14:textId="77777777" w:rsidTr="00001E76">
        <w:tc>
          <w:tcPr>
            <w:tcW w:w="2835" w:type="dxa"/>
            <w:tcBorders>
              <w:top w:val="nil"/>
              <w:left w:val="nil"/>
              <w:bottom w:val="nil"/>
              <w:right w:val="nil"/>
            </w:tcBorders>
          </w:tcPr>
          <w:p w14:paraId="04A9374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Expressions pct</w:t>
            </w:r>
          </w:p>
        </w:tc>
        <w:tc>
          <w:tcPr>
            <w:tcW w:w="3544" w:type="dxa"/>
            <w:tcBorders>
              <w:top w:val="nil"/>
              <w:left w:val="nil"/>
              <w:bottom w:val="nil"/>
              <w:right w:val="nil"/>
            </w:tcBorders>
          </w:tcPr>
          <w:p w14:paraId="6AB9D2E3"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las sentencias en el cuerpo de la clase que son expresiones</w:t>
            </w:r>
          </w:p>
        </w:tc>
        <w:tc>
          <w:tcPr>
            <w:tcW w:w="2409" w:type="dxa"/>
            <w:tcBorders>
              <w:top w:val="nil"/>
              <w:left w:val="nil"/>
              <w:bottom w:val="nil"/>
              <w:right w:val="nil"/>
            </w:tcBorders>
          </w:tcPr>
          <w:p w14:paraId="75DC4E9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B7282B" w14:paraId="62366A9C" w14:textId="77777777" w:rsidTr="00001E76">
        <w:tc>
          <w:tcPr>
            <w:tcW w:w="2835" w:type="dxa"/>
            <w:tcBorders>
              <w:top w:val="nil"/>
              <w:left w:val="nil"/>
              <w:bottom w:val="nil"/>
              <w:right w:val="nil"/>
            </w:tcBorders>
          </w:tcPr>
          <w:p w14:paraId="203126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Uses metaclass</w:t>
            </w:r>
          </w:p>
        </w:tc>
        <w:tc>
          <w:tcPr>
            <w:tcW w:w="3544" w:type="dxa"/>
            <w:tcBorders>
              <w:top w:val="nil"/>
              <w:left w:val="nil"/>
              <w:bottom w:val="nil"/>
              <w:right w:val="nil"/>
            </w:tcBorders>
          </w:tcPr>
          <w:p w14:paraId="1897EC9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Si la clase usa una meta class. Esto es si define una keyword “</w:t>
            </w:r>
            <w:r w:rsidRPr="00A40FEF">
              <w:rPr>
                <w:rFonts w:ascii="Consolas" w:hAnsi="Consolas" w:cstheme="minorHAnsi"/>
                <w:lang w:val="es-ES"/>
              </w:rPr>
              <w:t>meta=</w:t>
            </w:r>
            <w:r w:rsidRPr="00782E76">
              <w:rPr>
                <w:rFonts w:asciiTheme="minorHAnsi" w:hAnsiTheme="minorHAnsi" w:cstheme="minorHAnsi"/>
                <w:lang w:val="es-ES"/>
              </w:rPr>
              <w:t>” en la cláusula de herencia</w:t>
            </w:r>
          </w:p>
        </w:tc>
        <w:tc>
          <w:tcPr>
            <w:tcW w:w="2409" w:type="dxa"/>
            <w:tcBorders>
              <w:top w:val="nil"/>
              <w:left w:val="nil"/>
              <w:bottom w:val="nil"/>
              <w:right w:val="nil"/>
            </w:tcBorders>
          </w:tcPr>
          <w:p w14:paraId="175CE7D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True or False.</w:t>
            </w:r>
          </w:p>
        </w:tc>
      </w:tr>
      <w:tr w:rsidR="008C6B90" w:rsidRPr="00B7282B" w14:paraId="2533269F" w14:textId="77777777" w:rsidTr="00001E76">
        <w:tc>
          <w:tcPr>
            <w:tcW w:w="2835" w:type="dxa"/>
            <w:tcBorders>
              <w:top w:val="nil"/>
              <w:left w:val="nil"/>
              <w:bottom w:val="nil"/>
              <w:right w:val="nil"/>
            </w:tcBorders>
          </w:tcPr>
          <w:p w14:paraId="5CA4BE2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Number of keywords</w:t>
            </w:r>
          </w:p>
        </w:tc>
        <w:tc>
          <w:tcPr>
            <w:tcW w:w="3544" w:type="dxa"/>
            <w:tcBorders>
              <w:top w:val="nil"/>
              <w:left w:val="nil"/>
              <w:bottom w:val="nil"/>
              <w:right w:val="nil"/>
            </w:tcBorders>
          </w:tcPr>
          <w:p w14:paraId="371FFC6B"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de keywords diferentes de metaclass que tiene la clase</w:t>
            </w:r>
          </w:p>
        </w:tc>
        <w:tc>
          <w:tcPr>
            <w:tcW w:w="2409" w:type="dxa"/>
            <w:tcBorders>
              <w:top w:val="nil"/>
              <w:left w:val="nil"/>
              <w:bottom w:val="nil"/>
              <w:right w:val="nil"/>
            </w:tcBorders>
          </w:tcPr>
          <w:p w14:paraId="6123605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Integer</w:t>
            </w:r>
          </w:p>
        </w:tc>
      </w:tr>
      <w:tr w:rsidR="008C6B90" w:rsidRPr="00B7282B" w14:paraId="7978ED75" w14:textId="77777777" w:rsidTr="00001E76">
        <w:tc>
          <w:tcPr>
            <w:tcW w:w="2835" w:type="dxa"/>
            <w:tcBorders>
              <w:top w:val="nil"/>
              <w:left w:val="nil"/>
              <w:bottom w:val="nil"/>
              <w:right w:val="nil"/>
            </w:tcBorders>
          </w:tcPr>
          <w:p w14:paraId="365D6CC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Height</w:t>
            </w:r>
          </w:p>
        </w:tc>
        <w:tc>
          <w:tcPr>
            <w:tcW w:w="3544" w:type="dxa"/>
            <w:tcBorders>
              <w:top w:val="nil"/>
              <w:left w:val="nil"/>
              <w:bottom w:val="nil"/>
              <w:right w:val="nil"/>
            </w:tcBorders>
          </w:tcPr>
          <w:p w14:paraId="39226E39"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Distancia (número de nodos) desde </w:t>
            </w:r>
            <w:r w:rsidRPr="00782E76">
              <w:rPr>
                <w:rFonts w:asciiTheme="minorHAnsi" w:hAnsiTheme="minorHAnsi" w:cstheme="minorHAnsi"/>
                <w:lang w:val="es-ES"/>
              </w:rPr>
              <w:lastRenderedPageBreak/>
              <w:t>la definición de la clase hasta el nodo del módulo en el que está</w:t>
            </w:r>
          </w:p>
        </w:tc>
        <w:tc>
          <w:tcPr>
            <w:tcW w:w="2409" w:type="dxa"/>
            <w:tcBorders>
              <w:top w:val="nil"/>
              <w:left w:val="nil"/>
              <w:bottom w:val="nil"/>
              <w:right w:val="nil"/>
            </w:tcBorders>
          </w:tcPr>
          <w:p w14:paraId="78EB646F"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lastRenderedPageBreak/>
              <w:t>Integer</w:t>
            </w:r>
          </w:p>
        </w:tc>
      </w:tr>
      <w:tr w:rsidR="008C6B90" w:rsidRPr="00B7282B" w14:paraId="067F22B7" w14:textId="77777777" w:rsidTr="00001E76">
        <w:tc>
          <w:tcPr>
            <w:tcW w:w="2835" w:type="dxa"/>
            <w:tcBorders>
              <w:top w:val="nil"/>
              <w:left w:val="nil"/>
              <w:bottom w:val="nil"/>
              <w:right w:val="nil"/>
            </w:tcBorders>
          </w:tcPr>
          <w:p w14:paraId="2F3A9A8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Average stmts method body</w:t>
            </w:r>
          </w:p>
        </w:tc>
        <w:tc>
          <w:tcPr>
            <w:tcW w:w="3544" w:type="dxa"/>
            <w:tcBorders>
              <w:top w:val="nil"/>
              <w:left w:val="nil"/>
              <w:bottom w:val="nil"/>
              <w:right w:val="nil"/>
            </w:tcBorders>
          </w:tcPr>
          <w:p w14:paraId="76467AEA"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Número medio de sentencias en el cuerpo de los métodos</w:t>
            </w:r>
          </w:p>
        </w:tc>
        <w:tc>
          <w:tcPr>
            <w:tcW w:w="2409" w:type="dxa"/>
            <w:tcBorders>
              <w:top w:val="nil"/>
              <w:left w:val="nil"/>
              <w:bottom w:val="nil"/>
              <w:right w:val="nil"/>
            </w:tcBorders>
          </w:tcPr>
          <w:p w14:paraId="08E64F5C"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Real</w:t>
            </w:r>
          </w:p>
        </w:tc>
      </w:tr>
      <w:tr w:rsidR="008C6B90" w:rsidRPr="00671297" w14:paraId="0B9BE288" w14:textId="77777777" w:rsidTr="00001E76">
        <w:tc>
          <w:tcPr>
            <w:tcW w:w="2835" w:type="dxa"/>
            <w:tcBorders>
              <w:top w:val="nil"/>
              <w:left w:val="nil"/>
              <w:bottom w:val="nil"/>
              <w:right w:val="nil"/>
            </w:tcBorders>
          </w:tcPr>
          <w:p w14:paraId="566372F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Type annotations pct</w:t>
            </w:r>
          </w:p>
        </w:tc>
        <w:tc>
          <w:tcPr>
            <w:tcW w:w="3544" w:type="dxa"/>
            <w:tcBorders>
              <w:top w:val="nil"/>
              <w:left w:val="nil"/>
              <w:bottom w:val="nil"/>
              <w:right w:val="nil"/>
            </w:tcBorders>
          </w:tcPr>
          <w:p w14:paraId="403F29B4"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y de los parámetros de los métodos con anotación de tipos</w:t>
            </w:r>
          </w:p>
        </w:tc>
        <w:tc>
          <w:tcPr>
            <w:tcW w:w="2409" w:type="dxa"/>
            <w:tcBorders>
              <w:top w:val="nil"/>
              <w:left w:val="nil"/>
              <w:bottom w:val="nil"/>
              <w:right w:val="nil"/>
            </w:tcBorders>
          </w:tcPr>
          <w:p w14:paraId="522FB768"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58CD787" w14:textId="77777777" w:rsidTr="00001E76">
        <w:tc>
          <w:tcPr>
            <w:tcW w:w="2835" w:type="dxa"/>
            <w:tcBorders>
              <w:top w:val="nil"/>
              <w:left w:val="nil"/>
              <w:bottom w:val="nil"/>
              <w:right w:val="nil"/>
            </w:tcBorders>
          </w:tcPr>
          <w:p w14:paraId="764E3566"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Private methods pct</w:t>
            </w:r>
          </w:p>
        </w:tc>
        <w:tc>
          <w:tcPr>
            <w:tcW w:w="3544" w:type="dxa"/>
            <w:tcBorders>
              <w:top w:val="nil"/>
              <w:left w:val="nil"/>
              <w:bottom w:val="nil"/>
              <w:right w:val="nil"/>
            </w:tcBorders>
          </w:tcPr>
          <w:p w14:paraId="31637A86"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privados</w:t>
            </w:r>
          </w:p>
        </w:tc>
        <w:tc>
          <w:tcPr>
            <w:tcW w:w="2409" w:type="dxa"/>
            <w:tcBorders>
              <w:top w:val="nil"/>
              <w:left w:val="nil"/>
              <w:bottom w:val="nil"/>
              <w:right w:val="nil"/>
            </w:tcBorders>
          </w:tcPr>
          <w:p w14:paraId="506032E2"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1C8BCB2A" w14:textId="77777777" w:rsidTr="00001E76">
        <w:tc>
          <w:tcPr>
            <w:tcW w:w="2835" w:type="dxa"/>
            <w:tcBorders>
              <w:top w:val="nil"/>
              <w:left w:val="nil"/>
              <w:bottom w:val="nil"/>
              <w:right w:val="nil"/>
            </w:tcBorders>
          </w:tcPr>
          <w:p w14:paraId="57351E3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Magic methods pct</w:t>
            </w:r>
          </w:p>
        </w:tc>
        <w:tc>
          <w:tcPr>
            <w:tcW w:w="3544" w:type="dxa"/>
            <w:tcBorders>
              <w:top w:val="nil"/>
              <w:left w:val="nil"/>
              <w:bottom w:val="nil"/>
              <w:right w:val="nil"/>
            </w:tcBorders>
          </w:tcPr>
          <w:p w14:paraId="2BD4614C"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magic</w:t>
            </w:r>
          </w:p>
        </w:tc>
        <w:tc>
          <w:tcPr>
            <w:tcW w:w="2409" w:type="dxa"/>
            <w:tcBorders>
              <w:top w:val="nil"/>
              <w:left w:val="nil"/>
              <w:bottom w:val="nil"/>
              <w:right w:val="nil"/>
            </w:tcBorders>
          </w:tcPr>
          <w:p w14:paraId="0DA561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5BA06F17" w14:textId="77777777" w:rsidTr="00001E76">
        <w:tc>
          <w:tcPr>
            <w:tcW w:w="2835" w:type="dxa"/>
            <w:tcBorders>
              <w:top w:val="nil"/>
              <w:left w:val="nil"/>
              <w:bottom w:val="nil"/>
              <w:right w:val="nil"/>
            </w:tcBorders>
          </w:tcPr>
          <w:p w14:paraId="39FDC92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Async methods pct</w:t>
            </w:r>
          </w:p>
        </w:tc>
        <w:tc>
          <w:tcPr>
            <w:tcW w:w="3544" w:type="dxa"/>
            <w:tcBorders>
              <w:top w:val="nil"/>
              <w:left w:val="nil"/>
              <w:bottom w:val="nil"/>
              <w:right w:val="nil"/>
            </w:tcBorders>
          </w:tcPr>
          <w:p w14:paraId="5819934F" w14:textId="2F5809A2"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 xml:space="preserve">Proporción de los métodos que son </w:t>
            </w:r>
            <w:r w:rsidR="00782E76" w:rsidRPr="00782E76">
              <w:rPr>
                <w:rFonts w:asciiTheme="minorHAnsi" w:hAnsiTheme="minorHAnsi" w:cstheme="minorHAnsi"/>
                <w:lang w:val="es-ES"/>
              </w:rPr>
              <w:t>asíncronos</w:t>
            </w:r>
          </w:p>
        </w:tc>
        <w:tc>
          <w:tcPr>
            <w:tcW w:w="2409" w:type="dxa"/>
            <w:tcBorders>
              <w:top w:val="nil"/>
              <w:left w:val="nil"/>
              <w:bottom w:val="nil"/>
              <w:right w:val="nil"/>
            </w:tcBorders>
          </w:tcPr>
          <w:p w14:paraId="683530D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749C6E23" w14:textId="77777777" w:rsidTr="00001E76">
        <w:tc>
          <w:tcPr>
            <w:tcW w:w="2835" w:type="dxa"/>
            <w:tcBorders>
              <w:top w:val="nil"/>
              <w:left w:val="nil"/>
              <w:bottom w:val="nil"/>
              <w:right w:val="nil"/>
            </w:tcBorders>
          </w:tcPr>
          <w:p w14:paraId="34D2B945"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Class methods pct</w:t>
            </w:r>
          </w:p>
        </w:tc>
        <w:tc>
          <w:tcPr>
            <w:tcW w:w="3544" w:type="dxa"/>
            <w:tcBorders>
              <w:top w:val="nil"/>
              <w:left w:val="nil"/>
              <w:bottom w:val="nil"/>
              <w:right w:val="nil"/>
            </w:tcBorders>
          </w:tcPr>
          <w:p w14:paraId="131A65D5"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clase</w:t>
            </w:r>
          </w:p>
        </w:tc>
        <w:tc>
          <w:tcPr>
            <w:tcW w:w="2409" w:type="dxa"/>
            <w:tcBorders>
              <w:top w:val="nil"/>
              <w:left w:val="nil"/>
              <w:bottom w:val="nil"/>
              <w:right w:val="nil"/>
            </w:tcBorders>
          </w:tcPr>
          <w:p w14:paraId="76C16714"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40ED25A3" w14:textId="77777777" w:rsidTr="00001E76">
        <w:tc>
          <w:tcPr>
            <w:tcW w:w="2835" w:type="dxa"/>
            <w:tcBorders>
              <w:top w:val="nil"/>
              <w:left w:val="nil"/>
              <w:bottom w:val="nil"/>
              <w:right w:val="nil"/>
            </w:tcBorders>
          </w:tcPr>
          <w:p w14:paraId="303A28EE"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Static methods pct</w:t>
            </w:r>
          </w:p>
        </w:tc>
        <w:tc>
          <w:tcPr>
            <w:tcW w:w="3544" w:type="dxa"/>
            <w:tcBorders>
              <w:top w:val="nil"/>
              <w:left w:val="nil"/>
              <w:bottom w:val="nil"/>
              <w:right w:val="nil"/>
            </w:tcBorders>
          </w:tcPr>
          <w:p w14:paraId="424101CF"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estáticos</w:t>
            </w:r>
          </w:p>
        </w:tc>
        <w:tc>
          <w:tcPr>
            <w:tcW w:w="2409" w:type="dxa"/>
            <w:tcBorders>
              <w:top w:val="nil"/>
              <w:left w:val="nil"/>
              <w:bottom w:val="nil"/>
              <w:right w:val="nil"/>
            </w:tcBorders>
          </w:tcPr>
          <w:p w14:paraId="52EF49C0"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6ED3B623" w14:textId="77777777" w:rsidTr="00782E76">
        <w:tc>
          <w:tcPr>
            <w:tcW w:w="2835" w:type="dxa"/>
            <w:tcBorders>
              <w:top w:val="nil"/>
              <w:left w:val="nil"/>
              <w:bottom w:val="nil"/>
              <w:right w:val="nil"/>
            </w:tcBorders>
          </w:tcPr>
          <w:p w14:paraId="64C9C4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Abstract methods pct</w:t>
            </w:r>
          </w:p>
        </w:tc>
        <w:tc>
          <w:tcPr>
            <w:tcW w:w="3544" w:type="dxa"/>
            <w:tcBorders>
              <w:top w:val="nil"/>
              <w:left w:val="nil"/>
              <w:bottom w:val="nil"/>
              <w:right w:val="nil"/>
            </w:tcBorders>
          </w:tcPr>
          <w:p w14:paraId="2B8C8CE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abstractos</w:t>
            </w:r>
          </w:p>
        </w:tc>
        <w:tc>
          <w:tcPr>
            <w:tcW w:w="2409" w:type="dxa"/>
            <w:tcBorders>
              <w:top w:val="nil"/>
              <w:left w:val="nil"/>
              <w:bottom w:val="nil"/>
              <w:right w:val="nil"/>
            </w:tcBorders>
          </w:tcPr>
          <w:p w14:paraId="4A064D63"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r w:rsidR="008C6B90" w:rsidRPr="00671297" w14:paraId="30A1C08F" w14:textId="77777777" w:rsidTr="00782E76">
        <w:tc>
          <w:tcPr>
            <w:tcW w:w="2835" w:type="dxa"/>
            <w:tcBorders>
              <w:top w:val="nil"/>
              <w:left w:val="nil"/>
              <w:bottom w:val="single" w:sz="4" w:space="0" w:color="auto"/>
              <w:right w:val="nil"/>
            </w:tcBorders>
          </w:tcPr>
          <w:p w14:paraId="4AFF617D"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Property methods pct</w:t>
            </w:r>
          </w:p>
        </w:tc>
        <w:tc>
          <w:tcPr>
            <w:tcW w:w="3544" w:type="dxa"/>
            <w:tcBorders>
              <w:top w:val="nil"/>
              <w:left w:val="nil"/>
              <w:bottom w:val="single" w:sz="4" w:space="0" w:color="auto"/>
              <w:right w:val="nil"/>
            </w:tcBorders>
          </w:tcPr>
          <w:p w14:paraId="424BCD27" w14:textId="77777777" w:rsidR="008C6B90" w:rsidRPr="00782E76" w:rsidRDefault="008C6B90" w:rsidP="00001E76">
            <w:pPr>
              <w:pStyle w:val="TableParagraph"/>
              <w:rPr>
                <w:rFonts w:asciiTheme="minorHAnsi" w:hAnsiTheme="minorHAnsi" w:cstheme="minorHAnsi"/>
                <w:lang w:val="es-ES"/>
              </w:rPr>
            </w:pPr>
            <w:r w:rsidRPr="00782E76">
              <w:rPr>
                <w:rFonts w:asciiTheme="minorHAnsi" w:hAnsiTheme="minorHAnsi" w:cstheme="minorHAnsi"/>
                <w:lang w:val="es-ES"/>
              </w:rPr>
              <w:t>Proporción de los métodos que son de propiedad</w:t>
            </w:r>
          </w:p>
        </w:tc>
        <w:tc>
          <w:tcPr>
            <w:tcW w:w="2409" w:type="dxa"/>
            <w:tcBorders>
              <w:top w:val="nil"/>
              <w:left w:val="nil"/>
              <w:bottom w:val="single" w:sz="4" w:space="0" w:color="auto"/>
              <w:right w:val="nil"/>
            </w:tcBorders>
          </w:tcPr>
          <w:p w14:paraId="710A3BB7" w14:textId="77777777" w:rsidR="008C6B90" w:rsidRPr="00782E76" w:rsidRDefault="008C6B90" w:rsidP="00001E76">
            <w:pPr>
              <w:pStyle w:val="TableParagraph"/>
              <w:rPr>
                <w:rFonts w:asciiTheme="minorHAnsi" w:hAnsiTheme="minorHAnsi" w:cstheme="minorHAnsi"/>
              </w:rPr>
            </w:pPr>
            <w:r w:rsidRPr="00782E76">
              <w:rPr>
                <w:rFonts w:asciiTheme="minorHAnsi" w:hAnsiTheme="minorHAnsi" w:cstheme="minorHAnsi"/>
              </w:rPr>
              <w:t>[0, 1]</w:t>
            </w:r>
          </w:p>
        </w:tc>
      </w:tr>
    </w:tbl>
    <w:p w14:paraId="3D4905DF" w14:textId="77777777" w:rsidR="00947DF6" w:rsidRPr="00947DF6" w:rsidRDefault="00947DF6" w:rsidP="00947DF6">
      <w:pPr>
        <w:rPr>
          <w:lang w:val="es-ES"/>
        </w:rPr>
      </w:pPr>
    </w:p>
    <w:p w14:paraId="72107803" w14:textId="20EB7401" w:rsidR="008C6B90" w:rsidRDefault="005656AC" w:rsidP="00947DF6">
      <w:pPr>
        <w:pStyle w:val="Ttulo3"/>
        <w:rPr>
          <w:lang w:val="es-ES"/>
        </w:rPr>
      </w:pPr>
      <w:bookmarkStart w:id="54" w:name="_Toc170228899"/>
      <w:r>
        <w:rPr>
          <w:lang w:val="es-ES"/>
        </w:rPr>
        <w:t>Function Definitions</w:t>
      </w:r>
      <w:bookmarkEnd w:id="54"/>
    </w:p>
    <w:p w14:paraId="693C4D21" w14:textId="77777777" w:rsidR="00782E76" w:rsidRPr="00782E76" w:rsidRDefault="00782E76" w:rsidP="00782E76">
      <w:pPr>
        <w:rPr>
          <w:lang w:val="es-ES"/>
        </w:rPr>
      </w:pPr>
    </w:p>
    <w:p w14:paraId="7CD90B97" w14:textId="16319B20" w:rsidR="008C6B90" w:rsidRPr="000E447A" w:rsidRDefault="008C6B90" w:rsidP="008C6B90">
      <w:pPr>
        <w:pStyle w:val="Descripcin"/>
        <w:keepNext/>
        <w:jc w:val="center"/>
        <w:rPr>
          <w:lang w:val="es-ES"/>
        </w:rPr>
      </w:pPr>
      <w:bookmarkStart w:id="55" w:name="_Ref75466120"/>
      <w:bookmarkStart w:id="56" w:name="_Toc75449466"/>
      <w:bookmarkStart w:id="57" w:name="_Toc170228975"/>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F84C7A">
        <w:rPr>
          <w:noProof/>
          <w:lang w:val="es-ES"/>
        </w:rPr>
        <w:t>5</w:t>
      </w:r>
      <w:r w:rsidRPr="00182980">
        <w:rPr>
          <w:lang w:val="es-ES"/>
        </w:rPr>
        <w:fldChar w:fldCharType="end"/>
      </w:r>
      <w:bookmarkEnd w:id="55"/>
      <w:r w:rsidRPr="00182980">
        <w:rPr>
          <w:lang w:val="es-ES"/>
        </w:rPr>
        <w:t xml:space="preserve">: </w:t>
      </w:r>
      <w:r w:rsidRPr="000E447A">
        <w:rPr>
          <w:lang w:val="es-ES"/>
        </w:rPr>
        <w:t xml:space="preserve">Características </w:t>
      </w:r>
      <w:bookmarkEnd w:id="56"/>
      <w:r w:rsidRPr="000E447A">
        <w:rPr>
          <w:lang w:val="es-ES"/>
        </w:rPr>
        <w:t>para definiciones de</w:t>
      </w:r>
      <w:r>
        <w:rPr>
          <w:lang w:val="es-ES"/>
        </w:rPr>
        <w:t xml:space="preserve"> funciones</w:t>
      </w:r>
      <w:r w:rsidRPr="000E447A">
        <w:rPr>
          <w:lang w:val="es-ES"/>
        </w:rPr>
        <w:t>.</w:t>
      </w:r>
      <w:bookmarkEnd w:id="57"/>
    </w:p>
    <w:tbl>
      <w:tblPr>
        <w:tblStyle w:val="Tablaconcuadrcula"/>
        <w:tblW w:w="0" w:type="auto"/>
        <w:tblLook w:val="04A0" w:firstRow="1" w:lastRow="0" w:firstColumn="1" w:lastColumn="0" w:noHBand="0" w:noVBand="1"/>
      </w:tblPr>
      <w:tblGrid>
        <w:gridCol w:w="2893"/>
        <w:gridCol w:w="3486"/>
        <w:gridCol w:w="2410"/>
      </w:tblGrid>
      <w:tr w:rsidR="008C6B90" w:rsidRPr="00B7282B" w14:paraId="0407CB80" w14:textId="77777777" w:rsidTr="00001E76">
        <w:trPr>
          <w:tblHeader/>
        </w:trPr>
        <w:tc>
          <w:tcPr>
            <w:tcW w:w="2893" w:type="dxa"/>
            <w:tcBorders>
              <w:left w:val="nil"/>
              <w:bottom w:val="single" w:sz="4" w:space="0" w:color="auto"/>
              <w:right w:val="nil"/>
            </w:tcBorders>
            <w:shd w:val="clear" w:color="auto" w:fill="FFFFFF" w:themeFill="background1"/>
          </w:tcPr>
          <w:p w14:paraId="2D9E8D7A" w14:textId="77777777" w:rsidR="008C6B90" w:rsidRPr="0016012E" w:rsidRDefault="008C6B90" w:rsidP="00001E76">
            <w:pPr>
              <w:jc w:val="left"/>
              <w:rPr>
                <w:b/>
                <w:bCs/>
              </w:rPr>
            </w:pPr>
            <w:r>
              <w:rPr>
                <w:b/>
                <w:bCs/>
              </w:rPr>
              <w:t>Nombre</w:t>
            </w:r>
          </w:p>
        </w:tc>
        <w:tc>
          <w:tcPr>
            <w:tcW w:w="3486" w:type="dxa"/>
            <w:tcBorders>
              <w:left w:val="nil"/>
              <w:bottom w:val="single" w:sz="4" w:space="0" w:color="auto"/>
              <w:right w:val="nil"/>
            </w:tcBorders>
            <w:shd w:val="clear" w:color="auto" w:fill="FFFFFF" w:themeFill="background1"/>
          </w:tcPr>
          <w:p w14:paraId="36A65145" w14:textId="77777777" w:rsidR="008C6B90" w:rsidRPr="0016012E" w:rsidRDefault="008C6B90" w:rsidP="00001E76">
            <w:pPr>
              <w:rPr>
                <w:b/>
                <w:bCs/>
              </w:rPr>
            </w:pPr>
            <w:r>
              <w:rPr>
                <w:b/>
                <w:bCs/>
              </w:rPr>
              <w:t>Descripción</w:t>
            </w:r>
          </w:p>
        </w:tc>
        <w:tc>
          <w:tcPr>
            <w:tcW w:w="2410" w:type="dxa"/>
            <w:tcBorders>
              <w:left w:val="nil"/>
              <w:bottom w:val="single" w:sz="4" w:space="0" w:color="auto"/>
              <w:right w:val="nil"/>
            </w:tcBorders>
            <w:shd w:val="clear" w:color="auto" w:fill="FFFFFF" w:themeFill="background1"/>
          </w:tcPr>
          <w:p w14:paraId="258896A4" w14:textId="77777777" w:rsidR="008C6B90" w:rsidRPr="0016012E" w:rsidRDefault="008C6B90" w:rsidP="00001E76">
            <w:pPr>
              <w:rPr>
                <w:b/>
                <w:bCs/>
              </w:rPr>
            </w:pPr>
            <w:r>
              <w:rPr>
                <w:b/>
                <w:bCs/>
              </w:rPr>
              <w:t>Dominio</w:t>
            </w:r>
          </w:p>
        </w:tc>
      </w:tr>
      <w:tr w:rsidR="008C6B90" w:rsidRPr="00671297" w14:paraId="3DBD2ADD" w14:textId="77777777" w:rsidTr="00001E76">
        <w:tc>
          <w:tcPr>
            <w:tcW w:w="2893" w:type="dxa"/>
            <w:tcBorders>
              <w:top w:val="single" w:sz="4" w:space="0" w:color="auto"/>
              <w:left w:val="nil"/>
              <w:bottom w:val="nil"/>
              <w:right w:val="nil"/>
            </w:tcBorders>
          </w:tcPr>
          <w:p w14:paraId="3A16B0A3" w14:textId="77777777" w:rsidR="008C6B90" w:rsidRPr="00782E76" w:rsidRDefault="008C6B90" w:rsidP="00001E76">
            <w:pPr>
              <w:pStyle w:val="TableParagraph"/>
            </w:pPr>
            <w:r w:rsidRPr="00782E76">
              <w:t>Name convention</w:t>
            </w:r>
          </w:p>
        </w:tc>
        <w:tc>
          <w:tcPr>
            <w:tcW w:w="3486" w:type="dxa"/>
            <w:tcBorders>
              <w:top w:val="single" w:sz="4" w:space="0" w:color="auto"/>
              <w:left w:val="nil"/>
              <w:bottom w:val="nil"/>
              <w:right w:val="nil"/>
            </w:tcBorders>
          </w:tcPr>
          <w:p w14:paraId="13832D77" w14:textId="4283F6C1" w:rsidR="008C6B90" w:rsidRPr="00782E76" w:rsidRDefault="008C6B90" w:rsidP="00001E76">
            <w:pPr>
              <w:pStyle w:val="TableParagraph"/>
              <w:rPr>
                <w:lang w:val="es-ES"/>
              </w:rPr>
            </w:pPr>
            <w:r w:rsidRPr="00782E76">
              <w:rPr>
                <w:lang w:val="es-ES"/>
              </w:rPr>
              <w:t xml:space="preserve">La convención utilizada para el nombre de la </w:t>
            </w:r>
            <w:r w:rsidR="00782E76">
              <w:rPr>
                <w:lang w:val="es-ES"/>
              </w:rPr>
              <w:t>función</w:t>
            </w:r>
            <w:r w:rsidRPr="00782E76">
              <w:rPr>
                <w:lang w:val="es-ES"/>
              </w:rPr>
              <w:t>.</w:t>
            </w:r>
          </w:p>
        </w:tc>
        <w:tc>
          <w:tcPr>
            <w:tcW w:w="2410" w:type="dxa"/>
            <w:tcBorders>
              <w:top w:val="single" w:sz="4" w:space="0" w:color="auto"/>
              <w:left w:val="nil"/>
              <w:bottom w:val="nil"/>
              <w:right w:val="nil"/>
            </w:tcBorders>
          </w:tcPr>
          <w:p w14:paraId="2A73F650" w14:textId="77777777" w:rsidR="008C6B90" w:rsidRPr="00782E76" w:rsidRDefault="008C6B90" w:rsidP="00001E76">
            <w:pPr>
              <w:pStyle w:val="TableParagraph"/>
            </w:pPr>
            <w:r w:rsidRPr="00782E76">
              <w:rPr>
                <w:color w:val="000000"/>
              </w:rPr>
              <w:t xml:space="preserve">Lower | Upper | CamelLow | CamelUp | SnakeCase | Discard | NoNameConvention </w:t>
            </w:r>
          </w:p>
        </w:tc>
      </w:tr>
      <w:tr w:rsidR="008C6B90" w:rsidRPr="00D41EC4" w14:paraId="6844B4D7" w14:textId="77777777" w:rsidTr="00001E76">
        <w:tc>
          <w:tcPr>
            <w:tcW w:w="2893" w:type="dxa"/>
            <w:tcBorders>
              <w:top w:val="nil"/>
              <w:left w:val="nil"/>
              <w:bottom w:val="nil"/>
              <w:right w:val="nil"/>
            </w:tcBorders>
          </w:tcPr>
          <w:p w14:paraId="1D2224EC" w14:textId="77777777" w:rsidR="008C6B90" w:rsidRPr="00782E76" w:rsidRDefault="008C6B90" w:rsidP="00001E76">
            <w:pPr>
              <w:pStyle w:val="TableParagraph"/>
            </w:pPr>
            <w:r w:rsidRPr="00782E76">
              <w:t>Number of characters</w:t>
            </w:r>
          </w:p>
        </w:tc>
        <w:tc>
          <w:tcPr>
            <w:tcW w:w="3486" w:type="dxa"/>
            <w:tcBorders>
              <w:top w:val="nil"/>
              <w:left w:val="nil"/>
              <w:bottom w:val="nil"/>
              <w:right w:val="nil"/>
            </w:tcBorders>
          </w:tcPr>
          <w:p w14:paraId="41EF33E5" w14:textId="77777777" w:rsidR="008C6B90" w:rsidRPr="00782E76" w:rsidRDefault="008C6B90" w:rsidP="00001E76">
            <w:pPr>
              <w:pStyle w:val="TableParagraph"/>
              <w:rPr>
                <w:lang w:val="es-ES"/>
              </w:rPr>
            </w:pPr>
            <w:r w:rsidRPr="00782E76">
              <w:rPr>
                <w:lang w:val="es-ES"/>
              </w:rPr>
              <w:t>Número de caracteres del nombre de la función</w:t>
            </w:r>
          </w:p>
        </w:tc>
        <w:tc>
          <w:tcPr>
            <w:tcW w:w="2410" w:type="dxa"/>
            <w:tcBorders>
              <w:top w:val="nil"/>
              <w:left w:val="nil"/>
              <w:bottom w:val="nil"/>
              <w:right w:val="nil"/>
            </w:tcBorders>
          </w:tcPr>
          <w:p w14:paraId="10A6C0F2" w14:textId="77777777" w:rsidR="008C6B90" w:rsidRPr="00782E76" w:rsidRDefault="008C6B90" w:rsidP="00001E76">
            <w:pPr>
              <w:pStyle w:val="TableParagraph"/>
            </w:pPr>
            <w:r w:rsidRPr="00782E76">
              <w:t>Integer</w:t>
            </w:r>
          </w:p>
        </w:tc>
      </w:tr>
      <w:tr w:rsidR="008C6B90" w:rsidRPr="00671297" w14:paraId="035AA8CC" w14:textId="77777777" w:rsidTr="00001E76">
        <w:tc>
          <w:tcPr>
            <w:tcW w:w="2893" w:type="dxa"/>
            <w:tcBorders>
              <w:top w:val="nil"/>
              <w:left w:val="nil"/>
              <w:bottom w:val="nil"/>
              <w:right w:val="nil"/>
            </w:tcBorders>
          </w:tcPr>
          <w:p w14:paraId="2EDA8D66" w14:textId="77777777" w:rsidR="008C6B90" w:rsidRPr="00782E76" w:rsidRDefault="008C6B90" w:rsidP="00001E76">
            <w:pPr>
              <w:pStyle w:val="TableParagraph"/>
            </w:pPr>
            <w:r w:rsidRPr="00782E76">
              <w:t>Is private</w:t>
            </w:r>
          </w:p>
        </w:tc>
        <w:tc>
          <w:tcPr>
            <w:tcW w:w="3486" w:type="dxa"/>
            <w:tcBorders>
              <w:top w:val="nil"/>
              <w:left w:val="nil"/>
              <w:bottom w:val="nil"/>
              <w:right w:val="nil"/>
            </w:tcBorders>
          </w:tcPr>
          <w:p w14:paraId="116F4E1C" w14:textId="77777777" w:rsidR="008C6B90" w:rsidRPr="00782E76" w:rsidRDefault="008C6B90" w:rsidP="00001E76">
            <w:pPr>
              <w:pStyle w:val="TableParagraph"/>
              <w:rPr>
                <w:lang w:val="es-ES"/>
              </w:rPr>
            </w:pPr>
            <w:r w:rsidRPr="00782E76">
              <w:rPr>
                <w:lang w:val="es-ES"/>
              </w:rPr>
              <w:t>Si la función es privada o no</w:t>
            </w:r>
          </w:p>
        </w:tc>
        <w:tc>
          <w:tcPr>
            <w:tcW w:w="2410" w:type="dxa"/>
            <w:tcBorders>
              <w:top w:val="nil"/>
              <w:left w:val="nil"/>
              <w:bottom w:val="nil"/>
              <w:right w:val="nil"/>
            </w:tcBorders>
          </w:tcPr>
          <w:p w14:paraId="761449A8" w14:textId="77777777" w:rsidR="008C6B90" w:rsidRPr="00782E76" w:rsidRDefault="008C6B90" w:rsidP="00001E76">
            <w:pPr>
              <w:pStyle w:val="TableParagraph"/>
            </w:pPr>
            <w:r w:rsidRPr="00782E76">
              <w:t xml:space="preserve">True or False </w:t>
            </w:r>
          </w:p>
        </w:tc>
      </w:tr>
      <w:tr w:rsidR="008C6B90" w:rsidRPr="00671297" w14:paraId="20B84565" w14:textId="77777777" w:rsidTr="00001E76">
        <w:tc>
          <w:tcPr>
            <w:tcW w:w="2893" w:type="dxa"/>
            <w:tcBorders>
              <w:top w:val="nil"/>
              <w:left w:val="nil"/>
              <w:bottom w:val="nil"/>
              <w:right w:val="nil"/>
            </w:tcBorders>
          </w:tcPr>
          <w:p w14:paraId="480A49D7" w14:textId="77777777" w:rsidR="008C6B90" w:rsidRPr="00782E76" w:rsidRDefault="008C6B90" w:rsidP="00001E76">
            <w:pPr>
              <w:pStyle w:val="TableParagraph"/>
            </w:pPr>
            <w:r w:rsidRPr="00782E76">
              <w:t>Is magic</w:t>
            </w:r>
          </w:p>
        </w:tc>
        <w:tc>
          <w:tcPr>
            <w:tcW w:w="3486" w:type="dxa"/>
            <w:tcBorders>
              <w:top w:val="nil"/>
              <w:left w:val="nil"/>
              <w:bottom w:val="nil"/>
              <w:right w:val="nil"/>
            </w:tcBorders>
          </w:tcPr>
          <w:p w14:paraId="4DBF8BA1" w14:textId="77777777" w:rsidR="008C6B90" w:rsidRPr="00782E76" w:rsidRDefault="008C6B90" w:rsidP="00001E76">
            <w:pPr>
              <w:pStyle w:val="TableParagraph"/>
              <w:rPr>
                <w:lang w:val="es-ES"/>
              </w:rPr>
            </w:pPr>
            <w:r w:rsidRPr="00782E76">
              <w:rPr>
                <w:lang w:val="es-ES"/>
              </w:rPr>
              <w:t>Si la función es mágica o no</w:t>
            </w:r>
          </w:p>
        </w:tc>
        <w:tc>
          <w:tcPr>
            <w:tcW w:w="2410" w:type="dxa"/>
            <w:tcBorders>
              <w:top w:val="nil"/>
              <w:left w:val="nil"/>
              <w:bottom w:val="nil"/>
              <w:right w:val="nil"/>
            </w:tcBorders>
          </w:tcPr>
          <w:p w14:paraId="485C871D" w14:textId="77777777" w:rsidR="008C6B90" w:rsidRPr="00782E76" w:rsidRDefault="008C6B90" w:rsidP="00001E76">
            <w:pPr>
              <w:pStyle w:val="TableParagraph"/>
            </w:pPr>
            <w:r w:rsidRPr="00782E76">
              <w:t>True or False</w:t>
            </w:r>
          </w:p>
        </w:tc>
      </w:tr>
      <w:tr w:rsidR="008C6B90" w:rsidRPr="00671297" w14:paraId="18AA0E8F" w14:textId="77777777" w:rsidTr="00001E76">
        <w:tc>
          <w:tcPr>
            <w:tcW w:w="2893" w:type="dxa"/>
            <w:tcBorders>
              <w:top w:val="nil"/>
              <w:left w:val="nil"/>
              <w:bottom w:val="nil"/>
              <w:right w:val="nil"/>
            </w:tcBorders>
          </w:tcPr>
          <w:p w14:paraId="584AEFB5" w14:textId="77777777" w:rsidR="008C6B90" w:rsidRPr="00782E76" w:rsidRDefault="008C6B90" w:rsidP="00001E76">
            <w:pPr>
              <w:pStyle w:val="TableParagraph"/>
            </w:pPr>
            <w:r w:rsidRPr="00782E76">
              <w:t>Is async</w:t>
            </w:r>
          </w:p>
        </w:tc>
        <w:tc>
          <w:tcPr>
            <w:tcW w:w="3486" w:type="dxa"/>
            <w:tcBorders>
              <w:top w:val="nil"/>
              <w:left w:val="nil"/>
              <w:bottom w:val="nil"/>
              <w:right w:val="nil"/>
            </w:tcBorders>
          </w:tcPr>
          <w:p w14:paraId="4DDADF8D" w14:textId="77777777" w:rsidR="008C6B90" w:rsidRPr="00782E76" w:rsidRDefault="008C6B90" w:rsidP="00001E76">
            <w:pPr>
              <w:pStyle w:val="TableParagraph"/>
              <w:rPr>
                <w:lang w:val="es-ES"/>
              </w:rPr>
            </w:pPr>
            <w:r w:rsidRPr="00782E76">
              <w:rPr>
                <w:lang w:val="es-ES"/>
              </w:rPr>
              <w:t>Si la función es asíncrona o no</w:t>
            </w:r>
          </w:p>
        </w:tc>
        <w:tc>
          <w:tcPr>
            <w:tcW w:w="2410" w:type="dxa"/>
            <w:tcBorders>
              <w:top w:val="nil"/>
              <w:left w:val="nil"/>
              <w:bottom w:val="nil"/>
              <w:right w:val="nil"/>
            </w:tcBorders>
          </w:tcPr>
          <w:p w14:paraId="60BEF42B" w14:textId="77777777" w:rsidR="008C6B90" w:rsidRPr="00782E76" w:rsidRDefault="008C6B90" w:rsidP="00001E76">
            <w:pPr>
              <w:pStyle w:val="TableParagraph"/>
            </w:pPr>
            <w:r w:rsidRPr="00782E76">
              <w:t>True or False</w:t>
            </w:r>
          </w:p>
        </w:tc>
      </w:tr>
      <w:tr w:rsidR="008C6B90" w:rsidRPr="00671297" w14:paraId="1AE66A2B" w14:textId="77777777" w:rsidTr="00001E76">
        <w:tc>
          <w:tcPr>
            <w:tcW w:w="2893" w:type="dxa"/>
            <w:tcBorders>
              <w:top w:val="nil"/>
              <w:left w:val="nil"/>
              <w:bottom w:val="nil"/>
              <w:right w:val="nil"/>
            </w:tcBorders>
          </w:tcPr>
          <w:p w14:paraId="4EFD3DDE" w14:textId="77777777" w:rsidR="008C6B90" w:rsidRPr="00782E76" w:rsidRDefault="008C6B90" w:rsidP="00001E76">
            <w:pPr>
              <w:pStyle w:val="TableParagraph"/>
            </w:pPr>
            <w:r w:rsidRPr="00782E76">
              <w:t>Height</w:t>
            </w:r>
          </w:p>
        </w:tc>
        <w:tc>
          <w:tcPr>
            <w:tcW w:w="3486" w:type="dxa"/>
            <w:tcBorders>
              <w:top w:val="nil"/>
              <w:left w:val="nil"/>
              <w:bottom w:val="nil"/>
              <w:right w:val="nil"/>
            </w:tcBorders>
          </w:tcPr>
          <w:p w14:paraId="643B5725" w14:textId="77777777" w:rsidR="008C6B90" w:rsidRPr="00782E76" w:rsidRDefault="008C6B90" w:rsidP="00001E76">
            <w:pPr>
              <w:pStyle w:val="TableParagraph"/>
              <w:rPr>
                <w:lang w:val="es-ES"/>
              </w:rPr>
            </w:pPr>
            <w:r w:rsidRPr="00782E76">
              <w:rPr>
                <w:lang w:val="es-ES"/>
              </w:rPr>
              <w:t>Distancia (número de nodos) desde la definición de función hasta la raíz del módulo</w:t>
            </w:r>
          </w:p>
        </w:tc>
        <w:tc>
          <w:tcPr>
            <w:tcW w:w="2410" w:type="dxa"/>
            <w:tcBorders>
              <w:top w:val="nil"/>
              <w:left w:val="nil"/>
              <w:bottom w:val="nil"/>
              <w:right w:val="nil"/>
            </w:tcBorders>
          </w:tcPr>
          <w:p w14:paraId="538B1D0D" w14:textId="77777777" w:rsidR="008C6B90" w:rsidRPr="00782E76" w:rsidRDefault="008C6B90" w:rsidP="00001E76">
            <w:pPr>
              <w:pStyle w:val="TableParagraph"/>
            </w:pPr>
            <w:r w:rsidRPr="00782E76">
              <w:t>Integer</w:t>
            </w:r>
          </w:p>
        </w:tc>
      </w:tr>
      <w:tr w:rsidR="008C6B90" w:rsidRPr="00A01646" w14:paraId="5B9473BC" w14:textId="77777777" w:rsidTr="00001E76">
        <w:tc>
          <w:tcPr>
            <w:tcW w:w="2893" w:type="dxa"/>
            <w:tcBorders>
              <w:top w:val="nil"/>
              <w:left w:val="nil"/>
              <w:bottom w:val="nil"/>
              <w:right w:val="nil"/>
            </w:tcBorders>
          </w:tcPr>
          <w:p w14:paraId="1483C36C" w14:textId="77777777" w:rsidR="008C6B90" w:rsidRPr="00782E76" w:rsidRDefault="008C6B90" w:rsidP="00001E76">
            <w:pPr>
              <w:pStyle w:val="TableParagraph"/>
            </w:pPr>
            <w:r w:rsidRPr="00782E76">
              <w:t>Body count</w:t>
            </w:r>
          </w:p>
        </w:tc>
        <w:tc>
          <w:tcPr>
            <w:tcW w:w="3486" w:type="dxa"/>
            <w:tcBorders>
              <w:top w:val="nil"/>
              <w:left w:val="nil"/>
              <w:bottom w:val="nil"/>
              <w:right w:val="nil"/>
            </w:tcBorders>
          </w:tcPr>
          <w:p w14:paraId="1DECCADF" w14:textId="77777777" w:rsidR="008C6B90" w:rsidRPr="00782E76" w:rsidRDefault="008C6B90" w:rsidP="00001E76">
            <w:pPr>
              <w:pStyle w:val="TableParagraph"/>
              <w:rPr>
                <w:lang w:val="es-ES"/>
              </w:rPr>
            </w:pPr>
            <w:r w:rsidRPr="00782E76">
              <w:rPr>
                <w:lang w:val="es-ES"/>
              </w:rPr>
              <w:t xml:space="preserve">Número de sentencias en el cuerpo </w:t>
            </w:r>
            <w:r w:rsidRPr="00782E76">
              <w:rPr>
                <w:lang w:val="es-ES"/>
              </w:rPr>
              <w:lastRenderedPageBreak/>
              <w:t>de la función</w:t>
            </w:r>
          </w:p>
        </w:tc>
        <w:tc>
          <w:tcPr>
            <w:tcW w:w="2410" w:type="dxa"/>
            <w:tcBorders>
              <w:top w:val="nil"/>
              <w:left w:val="nil"/>
              <w:bottom w:val="nil"/>
              <w:right w:val="nil"/>
            </w:tcBorders>
          </w:tcPr>
          <w:p w14:paraId="202F8F2D" w14:textId="77777777" w:rsidR="008C6B90" w:rsidRPr="00782E76" w:rsidRDefault="008C6B90" w:rsidP="00001E76">
            <w:pPr>
              <w:pStyle w:val="TableParagraph"/>
              <w:rPr>
                <w:lang w:val="es-ES"/>
              </w:rPr>
            </w:pPr>
            <w:r w:rsidRPr="00782E76">
              <w:rPr>
                <w:lang w:val="es-ES"/>
              </w:rPr>
              <w:lastRenderedPageBreak/>
              <w:t>Integer</w:t>
            </w:r>
          </w:p>
        </w:tc>
      </w:tr>
      <w:tr w:rsidR="008C6B90" w:rsidRPr="00A01646" w14:paraId="0BF2EE65" w14:textId="77777777" w:rsidTr="00001E76">
        <w:tc>
          <w:tcPr>
            <w:tcW w:w="2893" w:type="dxa"/>
            <w:tcBorders>
              <w:top w:val="nil"/>
              <w:left w:val="nil"/>
              <w:bottom w:val="nil"/>
              <w:right w:val="nil"/>
            </w:tcBorders>
          </w:tcPr>
          <w:p w14:paraId="6928CA96" w14:textId="77777777" w:rsidR="008C6B90" w:rsidRPr="00782E76" w:rsidRDefault="008C6B90" w:rsidP="00001E76">
            <w:pPr>
              <w:pStyle w:val="TableParagraph"/>
            </w:pPr>
            <w:r w:rsidRPr="00782E76">
              <w:t>Expressions pct</w:t>
            </w:r>
          </w:p>
        </w:tc>
        <w:tc>
          <w:tcPr>
            <w:tcW w:w="3486" w:type="dxa"/>
            <w:tcBorders>
              <w:top w:val="nil"/>
              <w:left w:val="nil"/>
              <w:bottom w:val="nil"/>
              <w:right w:val="nil"/>
            </w:tcBorders>
          </w:tcPr>
          <w:p w14:paraId="5CF0CDC8" w14:textId="77777777" w:rsidR="008C6B90" w:rsidRPr="00782E76" w:rsidRDefault="008C6B90" w:rsidP="00001E76">
            <w:pPr>
              <w:pStyle w:val="TableParagraph"/>
              <w:rPr>
                <w:lang w:val="es-ES"/>
              </w:rPr>
            </w:pPr>
            <w:r w:rsidRPr="00782E76">
              <w:rPr>
                <w:lang w:val="es-ES"/>
              </w:rPr>
              <w:t>Proporción de las sentencias en el cuerpo de la función que son expresiones</w:t>
            </w:r>
          </w:p>
        </w:tc>
        <w:tc>
          <w:tcPr>
            <w:tcW w:w="2410" w:type="dxa"/>
            <w:tcBorders>
              <w:top w:val="nil"/>
              <w:left w:val="nil"/>
              <w:bottom w:val="nil"/>
              <w:right w:val="nil"/>
            </w:tcBorders>
          </w:tcPr>
          <w:p w14:paraId="1D136413" w14:textId="77777777" w:rsidR="008C6B90" w:rsidRPr="00782E76" w:rsidRDefault="008C6B90" w:rsidP="00001E76">
            <w:pPr>
              <w:pStyle w:val="TableParagraph"/>
              <w:rPr>
                <w:lang w:val="es-ES"/>
              </w:rPr>
            </w:pPr>
            <w:r w:rsidRPr="00782E76">
              <w:rPr>
                <w:lang w:val="es-ES"/>
              </w:rPr>
              <w:t>[0, 1]</w:t>
            </w:r>
          </w:p>
        </w:tc>
      </w:tr>
      <w:tr w:rsidR="008C6B90" w:rsidRPr="00A01646" w14:paraId="4601EDE5" w14:textId="77777777" w:rsidTr="00001E76">
        <w:tc>
          <w:tcPr>
            <w:tcW w:w="2893" w:type="dxa"/>
            <w:tcBorders>
              <w:top w:val="nil"/>
              <w:left w:val="nil"/>
              <w:bottom w:val="nil"/>
              <w:right w:val="nil"/>
            </w:tcBorders>
          </w:tcPr>
          <w:p w14:paraId="01B042BB" w14:textId="77777777" w:rsidR="008C6B90" w:rsidRPr="00782E76" w:rsidRDefault="008C6B90" w:rsidP="00001E76">
            <w:pPr>
              <w:pStyle w:val="TableParagraph"/>
            </w:pPr>
            <w:r w:rsidRPr="00782E76">
              <w:t>Number of decorators</w:t>
            </w:r>
          </w:p>
        </w:tc>
        <w:tc>
          <w:tcPr>
            <w:tcW w:w="3486" w:type="dxa"/>
            <w:tcBorders>
              <w:top w:val="nil"/>
              <w:left w:val="nil"/>
              <w:bottom w:val="nil"/>
              <w:right w:val="nil"/>
            </w:tcBorders>
          </w:tcPr>
          <w:p w14:paraId="61FCAF96" w14:textId="77777777" w:rsidR="008C6B90" w:rsidRPr="00782E76" w:rsidRDefault="008C6B90" w:rsidP="00001E76">
            <w:pPr>
              <w:pStyle w:val="TableParagraph"/>
              <w:rPr>
                <w:lang w:val="es-ES"/>
              </w:rPr>
            </w:pPr>
            <w:r w:rsidRPr="00782E76">
              <w:rPr>
                <w:lang w:val="es-ES"/>
              </w:rPr>
              <w:t>Número de decoradores que tiene la función</w:t>
            </w:r>
          </w:p>
        </w:tc>
        <w:tc>
          <w:tcPr>
            <w:tcW w:w="2410" w:type="dxa"/>
            <w:tcBorders>
              <w:top w:val="nil"/>
              <w:left w:val="nil"/>
              <w:bottom w:val="nil"/>
              <w:right w:val="nil"/>
            </w:tcBorders>
          </w:tcPr>
          <w:p w14:paraId="35E8FB6A" w14:textId="77777777" w:rsidR="008C6B90" w:rsidRPr="00782E76" w:rsidRDefault="008C6B90" w:rsidP="00001E76">
            <w:pPr>
              <w:pStyle w:val="TableParagraph"/>
              <w:rPr>
                <w:lang w:val="es-ES"/>
              </w:rPr>
            </w:pPr>
            <w:r w:rsidRPr="00782E76">
              <w:rPr>
                <w:lang w:val="es-ES"/>
              </w:rPr>
              <w:t>Integer</w:t>
            </w:r>
          </w:p>
        </w:tc>
      </w:tr>
      <w:tr w:rsidR="008C6B90" w:rsidRPr="00A01646" w14:paraId="5E92DBE7" w14:textId="77777777" w:rsidTr="00001E76">
        <w:tc>
          <w:tcPr>
            <w:tcW w:w="2893" w:type="dxa"/>
            <w:tcBorders>
              <w:top w:val="nil"/>
              <w:left w:val="nil"/>
              <w:bottom w:val="nil"/>
              <w:right w:val="nil"/>
            </w:tcBorders>
          </w:tcPr>
          <w:p w14:paraId="5310429B" w14:textId="77777777" w:rsidR="008C6B90" w:rsidRPr="00782E76" w:rsidRDefault="008C6B90" w:rsidP="00001E76">
            <w:pPr>
              <w:pStyle w:val="TableParagraph"/>
            </w:pPr>
            <w:r w:rsidRPr="00782E76">
              <w:t>Has return type annotation</w:t>
            </w:r>
          </w:p>
        </w:tc>
        <w:tc>
          <w:tcPr>
            <w:tcW w:w="3486" w:type="dxa"/>
            <w:tcBorders>
              <w:top w:val="nil"/>
              <w:left w:val="nil"/>
              <w:bottom w:val="nil"/>
              <w:right w:val="nil"/>
            </w:tcBorders>
          </w:tcPr>
          <w:p w14:paraId="31D81B09" w14:textId="77777777" w:rsidR="008C6B90" w:rsidRPr="00782E76" w:rsidRDefault="008C6B90" w:rsidP="00001E76">
            <w:pPr>
              <w:pStyle w:val="TableParagraph"/>
              <w:rPr>
                <w:lang w:val="es-ES"/>
              </w:rPr>
            </w:pPr>
            <w:r w:rsidRPr="00782E76">
              <w:rPr>
                <w:lang w:val="es-ES"/>
              </w:rPr>
              <w:t>Si la función tiene anotación del tipo que devuelve</w:t>
            </w:r>
          </w:p>
        </w:tc>
        <w:tc>
          <w:tcPr>
            <w:tcW w:w="2410" w:type="dxa"/>
            <w:tcBorders>
              <w:top w:val="nil"/>
              <w:left w:val="nil"/>
              <w:bottom w:val="nil"/>
              <w:right w:val="nil"/>
            </w:tcBorders>
          </w:tcPr>
          <w:p w14:paraId="4A92033B" w14:textId="77777777" w:rsidR="008C6B90" w:rsidRPr="00782E76" w:rsidRDefault="008C6B90" w:rsidP="00001E76">
            <w:pPr>
              <w:pStyle w:val="TableParagraph"/>
              <w:rPr>
                <w:lang w:val="es-ES"/>
              </w:rPr>
            </w:pPr>
            <w:r w:rsidRPr="00782E76">
              <w:rPr>
                <w:lang w:val="es-ES"/>
              </w:rPr>
              <w:t>True or False</w:t>
            </w:r>
          </w:p>
        </w:tc>
      </w:tr>
      <w:tr w:rsidR="008C6B90" w:rsidRPr="00A01646" w14:paraId="691A6485" w14:textId="77777777" w:rsidTr="00782E76">
        <w:tc>
          <w:tcPr>
            <w:tcW w:w="2893" w:type="dxa"/>
            <w:tcBorders>
              <w:top w:val="nil"/>
              <w:left w:val="nil"/>
              <w:bottom w:val="nil"/>
              <w:right w:val="nil"/>
            </w:tcBorders>
          </w:tcPr>
          <w:p w14:paraId="430B1538" w14:textId="77777777" w:rsidR="008C6B90" w:rsidRPr="00782E76" w:rsidRDefault="008C6B90" w:rsidP="00001E76">
            <w:pPr>
              <w:pStyle w:val="TableParagraph"/>
            </w:pPr>
            <w:r w:rsidRPr="00782E76">
              <w:t>Has doc string</w:t>
            </w:r>
          </w:p>
        </w:tc>
        <w:tc>
          <w:tcPr>
            <w:tcW w:w="3486" w:type="dxa"/>
            <w:tcBorders>
              <w:top w:val="nil"/>
              <w:left w:val="nil"/>
              <w:bottom w:val="nil"/>
              <w:right w:val="nil"/>
            </w:tcBorders>
          </w:tcPr>
          <w:p w14:paraId="1B39D931" w14:textId="77777777" w:rsidR="008C6B90" w:rsidRPr="00782E76" w:rsidRDefault="008C6B90" w:rsidP="00001E76">
            <w:pPr>
              <w:pStyle w:val="TableParagraph"/>
              <w:rPr>
                <w:lang w:val="es-ES"/>
              </w:rPr>
            </w:pPr>
            <w:r w:rsidRPr="00782E76">
              <w:rPr>
                <w:lang w:val="es-ES"/>
              </w:rPr>
              <w:t>Si la función tiene un comentario de función. Esto es si su primer hijo es una cadena</w:t>
            </w:r>
          </w:p>
        </w:tc>
        <w:tc>
          <w:tcPr>
            <w:tcW w:w="2410" w:type="dxa"/>
            <w:tcBorders>
              <w:top w:val="nil"/>
              <w:left w:val="nil"/>
              <w:bottom w:val="nil"/>
              <w:right w:val="nil"/>
            </w:tcBorders>
          </w:tcPr>
          <w:p w14:paraId="154DEA18" w14:textId="77777777" w:rsidR="008C6B90" w:rsidRPr="00782E76" w:rsidRDefault="008C6B90" w:rsidP="00001E76">
            <w:pPr>
              <w:pStyle w:val="TableParagraph"/>
              <w:rPr>
                <w:lang w:val="es-ES"/>
              </w:rPr>
            </w:pPr>
            <w:r w:rsidRPr="00782E76">
              <w:rPr>
                <w:lang w:val="es-ES"/>
              </w:rPr>
              <w:t>True or False</w:t>
            </w:r>
          </w:p>
        </w:tc>
      </w:tr>
      <w:tr w:rsidR="008C6B90" w:rsidRPr="00A01646" w14:paraId="4ABEF7A1" w14:textId="77777777" w:rsidTr="00782E76">
        <w:tc>
          <w:tcPr>
            <w:tcW w:w="2893" w:type="dxa"/>
            <w:tcBorders>
              <w:top w:val="nil"/>
              <w:left w:val="nil"/>
              <w:bottom w:val="single" w:sz="4" w:space="0" w:color="auto"/>
              <w:right w:val="nil"/>
            </w:tcBorders>
          </w:tcPr>
          <w:p w14:paraId="348F3F4C" w14:textId="77777777" w:rsidR="008C6B90" w:rsidRPr="00782E76" w:rsidRDefault="008C6B90" w:rsidP="00001E76">
            <w:pPr>
              <w:pStyle w:val="TableParagraph"/>
            </w:pPr>
            <w:r w:rsidRPr="00782E76">
              <w:t>Type annotations pct</w:t>
            </w:r>
          </w:p>
        </w:tc>
        <w:tc>
          <w:tcPr>
            <w:tcW w:w="3486" w:type="dxa"/>
            <w:tcBorders>
              <w:top w:val="nil"/>
              <w:left w:val="nil"/>
              <w:bottom w:val="single" w:sz="4" w:space="0" w:color="auto"/>
              <w:right w:val="nil"/>
            </w:tcBorders>
          </w:tcPr>
          <w:p w14:paraId="767C1F8C" w14:textId="77777777" w:rsidR="008C6B90" w:rsidRPr="00782E76" w:rsidRDefault="008C6B90" w:rsidP="00001E76">
            <w:pPr>
              <w:pStyle w:val="TableParagraph"/>
              <w:rPr>
                <w:lang w:val="es-ES"/>
              </w:rPr>
            </w:pPr>
            <w:r w:rsidRPr="00782E76">
              <w:rPr>
                <w:lang w:val="es-ES"/>
              </w:rPr>
              <w:t>Proporción de los parámetros que tiene anotación de tipo. Incluido el tipo de retorno</w:t>
            </w:r>
          </w:p>
        </w:tc>
        <w:tc>
          <w:tcPr>
            <w:tcW w:w="2410" w:type="dxa"/>
            <w:tcBorders>
              <w:top w:val="nil"/>
              <w:left w:val="nil"/>
              <w:bottom w:val="single" w:sz="4" w:space="0" w:color="auto"/>
              <w:right w:val="nil"/>
            </w:tcBorders>
          </w:tcPr>
          <w:p w14:paraId="12D32F01" w14:textId="77777777" w:rsidR="008C6B90" w:rsidRPr="00782E76" w:rsidRDefault="008C6B90" w:rsidP="00001E76">
            <w:pPr>
              <w:pStyle w:val="TableParagraph"/>
              <w:rPr>
                <w:lang w:val="es-ES"/>
              </w:rPr>
            </w:pPr>
            <w:r w:rsidRPr="00782E76">
              <w:rPr>
                <w:lang w:val="es-ES"/>
              </w:rPr>
              <w:t>[0, 1]</w:t>
            </w:r>
          </w:p>
        </w:tc>
      </w:tr>
    </w:tbl>
    <w:p w14:paraId="0A656C68" w14:textId="77777777" w:rsidR="008C6B90" w:rsidRDefault="008C6B90" w:rsidP="008C6B90">
      <w:pPr>
        <w:rPr>
          <w:rFonts w:ascii="Times New Roman" w:hAnsi="Times New Roman" w:cs="Times New Roman"/>
          <w:sz w:val="14"/>
          <w:szCs w:val="14"/>
          <w:lang w:val="es-ES"/>
        </w:rPr>
      </w:pPr>
    </w:p>
    <w:p w14:paraId="6FFC8315" w14:textId="1FAB6BF3" w:rsidR="008C6B90" w:rsidRDefault="008C6B90" w:rsidP="008C6B90">
      <w:pPr>
        <w:rPr>
          <w:lang w:val="es-ES"/>
        </w:rPr>
      </w:pPr>
      <w:r w:rsidRPr="000C4025">
        <w:rPr>
          <w:lang w:val="es-ES"/>
        </w:rPr>
        <w:t xml:space="preserve">La </w:t>
      </w:r>
      <w:r>
        <w:rPr>
          <w:lang w:val="es-ES"/>
        </w:rPr>
        <w:fldChar w:fldCharType="begin"/>
      </w:r>
      <w:r>
        <w:rPr>
          <w:lang w:val="es-ES"/>
        </w:rPr>
        <w:instrText xml:space="preserve"> REF _Ref75466120 \h </w:instrText>
      </w:r>
      <w:r>
        <w:rPr>
          <w:lang w:val="es-ES"/>
        </w:rPr>
      </w:r>
      <w:r>
        <w:rPr>
          <w:lang w:val="es-ES"/>
        </w:rPr>
        <w:fldChar w:fldCharType="separate"/>
      </w:r>
      <w:r w:rsidR="00F84C7A" w:rsidRPr="00182980">
        <w:rPr>
          <w:lang w:val="es-ES"/>
        </w:rPr>
        <w:t xml:space="preserve">Tabla </w:t>
      </w:r>
      <w:r w:rsidR="00F84C7A">
        <w:rPr>
          <w:noProof/>
          <w:lang w:val="es-ES"/>
        </w:rPr>
        <w:t>5</w:t>
      </w:r>
      <w:r>
        <w:rPr>
          <w:lang w:val="es-ES"/>
        </w:rPr>
        <w:fldChar w:fldCharType="end"/>
      </w:r>
      <w:r>
        <w:rPr>
          <w:lang w:val="es-ES"/>
        </w:rPr>
        <w:t xml:space="preserve"> </w:t>
      </w:r>
      <w:r w:rsidRPr="000C4025">
        <w:rPr>
          <w:lang w:val="es-ES"/>
        </w:rPr>
        <w:t xml:space="preserve">muestra la información almacenada para </w:t>
      </w:r>
      <w:r>
        <w:rPr>
          <w:lang w:val="es-ES"/>
        </w:rPr>
        <w:t>cada una de las definiciones de funciones</w:t>
      </w:r>
      <w:r w:rsidRPr="000C4025">
        <w:rPr>
          <w:lang w:val="es-ES"/>
        </w:rPr>
        <w:t xml:space="preserve">. </w:t>
      </w:r>
      <w:r>
        <w:rPr>
          <w:lang w:val="es-ES"/>
        </w:rPr>
        <w:t>Guardamos la convención y el número de caracteres del nombre de la función. Muchas de las características que guardamos en esta tabla coinciden con las almacenadas para las definiciones de clases, por ejemplo, la proporción de expresiones en el cuerpo de la función, el número de decoradores, la proporción de anotaciones de tipos y el código fuente.</w:t>
      </w:r>
    </w:p>
    <w:p w14:paraId="453DAA66" w14:textId="6ED370FD" w:rsidR="008C6B90" w:rsidRDefault="008C6B90" w:rsidP="008C6B90">
      <w:pPr>
        <w:rPr>
          <w:lang w:val="es-ES"/>
        </w:rPr>
      </w:pPr>
      <w:r>
        <w:rPr>
          <w:lang w:val="es-ES"/>
        </w:rPr>
        <w:t>Para las funciones hemos identificado tres tipos</w:t>
      </w:r>
      <w:r w:rsidR="00A40FEF">
        <w:rPr>
          <w:lang w:val="es-ES"/>
        </w:rPr>
        <w:t>:</w:t>
      </w:r>
      <w:r>
        <w:rPr>
          <w:lang w:val="es-ES"/>
        </w:rPr>
        <w:t xml:space="preserve"> funciones privadas, funciones asíncronas y funciones mágicas. </w:t>
      </w:r>
    </w:p>
    <w:p w14:paraId="3494CEA8" w14:textId="77777777" w:rsidR="003C1448" w:rsidRPr="000C4025" w:rsidRDefault="003C1448" w:rsidP="008C6B90">
      <w:pPr>
        <w:rPr>
          <w:lang w:val="es-ES"/>
        </w:rPr>
      </w:pPr>
    </w:p>
    <w:p w14:paraId="5BFB2FE1" w14:textId="69A87D73" w:rsidR="008C6B90" w:rsidRDefault="005656AC" w:rsidP="008C6B90">
      <w:pPr>
        <w:pStyle w:val="Ttulo3"/>
        <w:rPr>
          <w:lang w:val="es-ES"/>
        </w:rPr>
      </w:pPr>
      <w:bookmarkStart w:id="58" w:name="_Toc170228900"/>
      <w:r>
        <w:rPr>
          <w:lang w:val="es-ES"/>
        </w:rPr>
        <w:t>Method Definitions</w:t>
      </w:r>
      <w:bookmarkEnd w:id="58"/>
    </w:p>
    <w:p w14:paraId="3E6C4125" w14:textId="77777777" w:rsidR="00782E76" w:rsidRPr="00782E76" w:rsidRDefault="00782E76" w:rsidP="00782E76">
      <w:pPr>
        <w:rPr>
          <w:lang w:val="es-ES"/>
        </w:rPr>
      </w:pPr>
    </w:p>
    <w:p w14:paraId="4E68ABC5" w14:textId="51703F92" w:rsidR="008C6B90" w:rsidRPr="00782E76" w:rsidRDefault="008C6B90" w:rsidP="008C6B90">
      <w:pPr>
        <w:pStyle w:val="Descripcin"/>
        <w:keepNext/>
        <w:jc w:val="center"/>
        <w:rPr>
          <w:lang w:val="es-ES"/>
        </w:rPr>
      </w:pPr>
      <w:bookmarkStart w:id="59" w:name="_Ref75466214"/>
      <w:bookmarkStart w:id="60" w:name="_Toc75449467"/>
      <w:bookmarkStart w:id="61" w:name="_Toc170228976"/>
      <w:r w:rsidRPr="00182980">
        <w:rPr>
          <w:lang w:val="es-ES"/>
        </w:rPr>
        <w:t xml:space="preserve">Tabla </w:t>
      </w:r>
      <w:r w:rsidRPr="00182980">
        <w:rPr>
          <w:lang w:val="es-ES"/>
        </w:rPr>
        <w:fldChar w:fldCharType="begin"/>
      </w:r>
      <w:r w:rsidRPr="00182980">
        <w:rPr>
          <w:lang w:val="es-ES"/>
        </w:rPr>
        <w:instrText xml:space="preserve"> SEQ Tabla \* ARABIC </w:instrText>
      </w:r>
      <w:r w:rsidRPr="00182980">
        <w:rPr>
          <w:lang w:val="es-ES"/>
        </w:rPr>
        <w:fldChar w:fldCharType="separate"/>
      </w:r>
      <w:r w:rsidR="00F84C7A">
        <w:rPr>
          <w:noProof/>
          <w:lang w:val="es-ES"/>
        </w:rPr>
        <w:t>6</w:t>
      </w:r>
      <w:r w:rsidRPr="00182980">
        <w:rPr>
          <w:lang w:val="es-ES"/>
        </w:rPr>
        <w:fldChar w:fldCharType="end"/>
      </w:r>
      <w:bookmarkEnd w:id="59"/>
      <w:r w:rsidRPr="00182980">
        <w:rPr>
          <w:lang w:val="es-ES"/>
        </w:rPr>
        <w:t>:</w:t>
      </w:r>
      <w:r w:rsidRPr="00782E76">
        <w:rPr>
          <w:lang w:val="es-ES"/>
        </w:rPr>
        <w:t xml:space="preserve"> Características </w:t>
      </w:r>
      <w:bookmarkEnd w:id="60"/>
      <w:r w:rsidRPr="00782E76">
        <w:rPr>
          <w:lang w:val="es-ES"/>
        </w:rPr>
        <w:t>de</w:t>
      </w:r>
      <w:r w:rsidR="00782E76" w:rsidRPr="00782E76">
        <w:rPr>
          <w:lang w:val="es-ES"/>
        </w:rPr>
        <w:t xml:space="preserve"> </w:t>
      </w:r>
      <w:r w:rsidR="00782E76">
        <w:rPr>
          <w:lang w:val="es-ES"/>
        </w:rPr>
        <w:t>definiciones de</w:t>
      </w:r>
      <w:r w:rsidRPr="00782E76">
        <w:rPr>
          <w:lang w:val="es-ES"/>
        </w:rPr>
        <w:t xml:space="preserve"> métodos.</w:t>
      </w:r>
      <w:bookmarkEnd w:id="61"/>
    </w:p>
    <w:tbl>
      <w:tblPr>
        <w:tblStyle w:val="Tablaconcuadrcula"/>
        <w:tblW w:w="9110" w:type="dxa"/>
        <w:tblLook w:val="04A0" w:firstRow="1" w:lastRow="0" w:firstColumn="1" w:lastColumn="0" w:noHBand="0" w:noVBand="1"/>
      </w:tblPr>
      <w:tblGrid>
        <w:gridCol w:w="2893"/>
        <w:gridCol w:w="3486"/>
        <w:gridCol w:w="2731"/>
      </w:tblGrid>
      <w:tr w:rsidR="008C6B90" w:rsidRPr="00B7282B" w14:paraId="76CAFAF2" w14:textId="77777777" w:rsidTr="00001E76">
        <w:trPr>
          <w:tblHeader/>
        </w:trPr>
        <w:tc>
          <w:tcPr>
            <w:tcW w:w="2893" w:type="dxa"/>
            <w:tcBorders>
              <w:left w:val="nil"/>
              <w:bottom w:val="single" w:sz="4" w:space="0" w:color="auto"/>
              <w:right w:val="nil"/>
            </w:tcBorders>
            <w:shd w:val="clear" w:color="auto" w:fill="FFFFFF" w:themeFill="background1"/>
          </w:tcPr>
          <w:p w14:paraId="2092870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052BE95"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16625F4" w14:textId="77777777" w:rsidR="008C6B90" w:rsidRPr="0016012E" w:rsidRDefault="008C6B90" w:rsidP="00001E76">
            <w:pPr>
              <w:rPr>
                <w:b/>
                <w:bCs/>
              </w:rPr>
            </w:pPr>
            <w:r>
              <w:rPr>
                <w:b/>
                <w:bCs/>
              </w:rPr>
              <w:t>Dominio</w:t>
            </w:r>
          </w:p>
        </w:tc>
      </w:tr>
      <w:tr w:rsidR="008C6B90" w:rsidRPr="00671297" w14:paraId="40940C56" w14:textId="77777777" w:rsidTr="00001E76">
        <w:tc>
          <w:tcPr>
            <w:tcW w:w="2893" w:type="dxa"/>
            <w:tcBorders>
              <w:top w:val="single" w:sz="4" w:space="0" w:color="auto"/>
              <w:left w:val="nil"/>
              <w:bottom w:val="nil"/>
              <w:right w:val="nil"/>
            </w:tcBorders>
          </w:tcPr>
          <w:p w14:paraId="640A191D" w14:textId="77777777" w:rsidR="008C6B90" w:rsidRPr="00A40FEF" w:rsidRDefault="008C6B90" w:rsidP="00001E76">
            <w:pPr>
              <w:pStyle w:val="TableParagraph"/>
            </w:pPr>
            <w:r w:rsidRPr="00A40FEF">
              <w:t>Is class method</w:t>
            </w:r>
          </w:p>
        </w:tc>
        <w:tc>
          <w:tcPr>
            <w:tcW w:w="3486" w:type="dxa"/>
            <w:tcBorders>
              <w:top w:val="single" w:sz="4" w:space="0" w:color="auto"/>
              <w:left w:val="nil"/>
              <w:bottom w:val="nil"/>
              <w:right w:val="nil"/>
            </w:tcBorders>
          </w:tcPr>
          <w:p w14:paraId="72724978" w14:textId="77777777" w:rsidR="008C6B90" w:rsidRPr="00A40FEF" w:rsidRDefault="008C6B90" w:rsidP="00001E76">
            <w:pPr>
              <w:pStyle w:val="TableParagraph"/>
              <w:rPr>
                <w:lang w:val="es-ES"/>
              </w:rPr>
            </w:pPr>
            <w:r w:rsidRPr="00A40FEF">
              <w:rPr>
                <w:lang w:val="es-ES"/>
              </w:rPr>
              <w:t xml:space="preserve">Si el método es de clase. Esto es si tiene el decorador </w:t>
            </w:r>
            <w:r w:rsidRPr="00A40FEF">
              <w:rPr>
                <w:rFonts w:ascii="Consolas" w:hAnsi="Consolas"/>
                <w:lang w:val="es-ES"/>
              </w:rPr>
              <w:t>@classmethod</w:t>
            </w:r>
          </w:p>
        </w:tc>
        <w:tc>
          <w:tcPr>
            <w:tcW w:w="2731" w:type="dxa"/>
            <w:tcBorders>
              <w:top w:val="single" w:sz="4" w:space="0" w:color="auto"/>
              <w:left w:val="nil"/>
              <w:bottom w:val="nil"/>
              <w:right w:val="nil"/>
            </w:tcBorders>
          </w:tcPr>
          <w:p w14:paraId="25797BED" w14:textId="77777777" w:rsidR="008C6B90" w:rsidRPr="00A40FEF" w:rsidRDefault="008C6B90" w:rsidP="00001E76">
            <w:pPr>
              <w:pStyle w:val="TableParagraph"/>
            </w:pPr>
            <w:r w:rsidRPr="00A40FEF">
              <w:t>True or False</w:t>
            </w:r>
          </w:p>
        </w:tc>
      </w:tr>
      <w:tr w:rsidR="008C6B90" w:rsidRPr="00671297" w14:paraId="4B60B3AF" w14:textId="77777777" w:rsidTr="00001E76">
        <w:tc>
          <w:tcPr>
            <w:tcW w:w="2893" w:type="dxa"/>
            <w:tcBorders>
              <w:top w:val="nil"/>
              <w:left w:val="nil"/>
              <w:bottom w:val="nil"/>
              <w:right w:val="nil"/>
            </w:tcBorders>
          </w:tcPr>
          <w:p w14:paraId="0AAA25E6" w14:textId="77777777" w:rsidR="008C6B90" w:rsidRPr="00A40FEF" w:rsidRDefault="008C6B90" w:rsidP="00001E76">
            <w:pPr>
              <w:pStyle w:val="TableParagraph"/>
            </w:pPr>
            <w:r w:rsidRPr="00A40FEF">
              <w:t>Is static method</w:t>
            </w:r>
          </w:p>
        </w:tc>
        <w:tc>
          <w:tcPr>
            <w:tcW w:w="3486" w:type="dxa"/>
            <w:tcBorders>
              <w:top w:val="nil"/>
              <w:left w:val="nil"/>
              <w:bottom w:val="nil"/>
              <w:right w:val="nil"/>
            </w:tcBorders>
          </w:tcPr>
          <w:p w14:paraId="3C7C9630" w14:textId="77777777" w:rsidR="008C6B90" w:rsidRPr="00A40FEF" w:rsidRDefault="008C6B90" w:rsidP="00001E76">
            <w:pPr>
              <w:pStyle w:val="TableParagraph"/>
              <w:rPr>
                <w:lang w:val="es-ES"/>
              </w:rPr>
            </w:pPr>
            <w:r w:rsidRPr="00A40FEF">
              <w:rPr>
                <w:lang w:val="es-ES"/>
              </w:rPr>
              <w:t xml:space="preserve">Si el método es estático. Esto es si tiene el decorador </w:t>
            </w:r>
            <w:r w:rsidRPr="00A40FEF">
              <w:rPr>
                <w:rFonts w:ascii="Consolas" w:hAnsi="Consolas"/>
                <w:lang w:val="es-ES"/>
              </w:rPr>
              <w:t>@staticmethod</w:t>
            </w:r>
          </w:p>
        </w:tc>
        <w:tc>
          <w:tcPr>
            <w:tcW w:w="2731" w:type="dxa"/>
            <w:tcBorders>
              <w:top w:val="nil"/>
              <w:left w:val="nil"/>
              <w:bottom w:val="nil"/>
              <w:right w:val="nil"/>
            </w:tcBorders>
          </w:tcPr>
          <w:p w14:paraId="129A7AAB" w14:textId="77777777" w:rsidR="008C6B90" w:rsidRPr="00A40FEF" w:rsidRDefault="008C6B90" w:rsidP="00001E76">
            <w:pPr>
              <w:pStyle w:val="TableParagraph"/>
            </w:pPr>
            <w:r w:rsidRPr="00A40FEF">
              <w:t>True or False</w:t>
            </w:r>
          </w:p>
        </w:tc>
      </w:tr>
      <w:tr w:rsidR="008C6B90" w:rsidRPr="00671297" w14:paraId="429A38FB" w14:textId="77777777" w:rsidTr="00001E76">
        <w:tc>
          <w:tcPr>
            <w:tcW w:w="2893" w:type="dxa"/>
            <w:tcBorders>
              <w:top w:val="nil"/>
              <w:left w:val="nil"/>
              <w:bottom w:val="nil"/>
              <w:right w:val="nil"/>
            </w:tcBorders>
          </w:tcPr>
          <w:p w14:paraId="57DA17F1" w14:textId="77777777" w:rsidR="008C6B90" w:rsidRPr="00A40FEF" w:rsidRDefault="008C6B90" w:rsidP="00001E76">
            <w:pPr>
              <w:pStyle w:val="TableParagraph"/>
            </w:pPr>
            <w:r w:rsidRPr="00A40FEF">
              <w:t>Is constructor method</w:t>
            </w:r>
          </w:p>
        </w:tc>
        <w:tc>
          <w:tcPr>
            <w:tcW w:w="3486" w:type="dxa"/>
            <w:tcBorders>
              <w:top w:val="nil"/>
              <w:left w:val="nil"/>
              <w:bottom w:val="nil"/>
              <w:right w:val="nil"/>
            </w:tcBorders>
          </w:tcPr>
          <w:p w14:paraId="64D54A72" w14:textId="77777777" w:rsidR="008C6B90" w:rsidRPr="00A40FEF" w:rsidRDefault="008C6B90" w:rsidP="00001E76">
            <w:pPr>
              <w:pStyle w:val="TableParagraph"/>
              <w:rPr>
                <w:lang w:val="es-ES"/>
              </w:rPr>
            </w:pPr>
            <w:r w:rsidRPr="00A40FEF">
              <w:rPr>
                <w:lang w:val="es-ES"/>
              </w:rPr>
              <w:t>Si el método es un constructor. Esto es si se llama __init__</w:t>
            </w:r>
          </w:p>
        </w:tc>
        <w:tc>
          <w:tcPr>
            <w:tcW w:w="2731" w:type="dxa"/>
            <w:tcBorders>
              <w:top w:val="nil"/>
              <w:left w:val="nil"/>
              <w:bottom w:val="nil"/>
              <w:right w:val="nil"/>
            </w:tcBorders>
          </w:tcPr>
          <w:p w14:paraId="6595E5B5" w14:textId="77777777" w:rsidR="008C6B90" w:rsidRPr="00A40FEF" w:rsidRDefault="008C6B90" w:rsidP="00001E76">
            <w:pPr>
              <w:pStyle w:val="TableParagraph"/>
            </w:pPr>
            <w:r w:rsidRPr="00A40FEF">
              <w:t>True or False</w:t>
            </w:r>
          </w:p>
        </w:tc>
      </w:tr>
      <w:tr w:rsidR="008C6B90" w:rsidRPr="00671297" w14:paraId="5EF5C3A3" w14:textId="77777777" w:rsidTr="00001E76">
        <w:tc>
          <w:tcPr>
            <w:tcW w:w="2893" w:type="dxa"/>
            <w:tcBorders>
              <w:top w:val="nil"/>
              <w:left w:val="nil"/>
              <w:bottom w:val="nil"/>
              <w:right w:val="nil"/>
            </w:tcBorders>
          </w:tcPr>
          <w:p w14:paraId="3188C210" w14:textId="77777777" w:rsidR="008C6B90" w:rsidRPr="00A40FEF" w:rsidRDefault="008C6B90" w:rsidP="00001E76">
            <w:pPr>
              <w:pStyle w:val="TableParagraph"/>
            </w:pPr>
            <w:r w:rsidRPr="00A40FEF">
              <w:t>Is abstract method</w:t>
            </w:r>
          </w:p>
        </w:tc>
        <w:tc>
          <w:tcPr>
            <w:tcW w:w="3486" w:type="dxa"/>
            <w:tcBorders>
              <w:top w:val="nil"/>
              <w:left w:val="nil"/>
              <w:bottom w:val="nil"/>
              <w:right w:val="nil"/>
            </w:tcBorders>
          </w:tcPr>
          <w:p w14:paraId="6689A139" w14:textId="77777777" w:rsidR="008C6B90" w:rsidRPr="00A40FEF" w:rsidRDefault="008C6B90" w:rsidP="00001E76">
            <w:pPr>
              <w:pStyle w:val="TableParagraph"/>
              <w:rPr>
                <w:lang w:val="es-ES"/>
              </w:rPr>
            </w:pPr>
            <w:r w:rsidRPr="00A40FEF">
              <w:rPr>
                <w:lang w:val="es-ES"/>
              </w:rPr>
              <w:t xml:space="preserve">Si el método es abstracto. Esto es si tiene el decorador </w:t>
            </w:r>
            <w:r w:rsidRPr="00A40FEF">
              <w:rPr>
                <w:rFonts w:ascii="Consolas" w:hAnsi="Consolas"/>
                <w:lang w:val="es-ES"/>
              </w:rPr>
              <w:t>@abstract</w:t>
            </w:r>
          </w:p>
        </w:tc>
        <w:tc>
          <w:tcPr>
            <w:tcW w:w="2731" w:type="dxa"/>
            <w:tcBorders>
              <w:top w:val="nil"/>
              <w:left w:val="nil"/>
              <w:bottom w:val="nil"/>
              <w:right w:val="nil"/>
            </w:tcBorders>
          </w:tcPr>
          <w:p w14:paraId="48FAF780" w14:textId="77777777" w:rsidR="008C6B90" w:rsidRPr="00A40FEF" w:rsidRDefault="008C6B90" w:rsidP="00001E76">
            <w:pPr>
              <w:pStyle w:val="TableParagraph"/>
            </w:pPr>
            <w:r w:rsidRPr="00A40FEF">
              <w:t>True or False</w:t>
            </w:r>
          </w:p>
        </w:tc>
      </w:tr>
      <w:tr w:rsidR="008C6B90" w:rsidRPr="00671297" w14:paraId="61742733" w14:textId="77777777" w:rsidTr="00001E76">
        <w:tc>
          <w:tcPr>
            <w:tcW w:w="2893" w:type="dxa"/>
            <w:tcBorders>
              <w:top w:val="nil"/>
              <w:left w:val="nil"/>
              <w:bottom w:val="nil"/>
              <w:right w:val="nil"/>
            </w:tcBorders>
          </w:tcPr>
          <w:p w14:paraId="155F31C3" w14:textId="77777777" w:rsidR="008C6B90" w:rsidRPr="00A40FEF" w:rsidRDefault="008C6B90" w:rsidP="00001E76">
            <w:pPr>
              <w:pStyle w:val="TableParagraph"/>
            </w:pPr>
            <w:r w:rsidRPr="00A40FEF">
              <w:t>Is property</w:t>
            </w:r>
          </w:p>
        </w:tc>
        <w:tc>
          <w:tcPr>
            <w:tcW w:w="3486" w:type="dxa"/>
            <w:tcBorders>
              <w:top w:val="nil"/>
              <w:left w:val="nil"/>
              <w:bottom w:val="nil"/>
              <w:right w:val="nil"/>
            </w:tcBorders>
          </w:tcPr>
          <w:p w14:paraId="0004CEC0" w14:textId="77777777" w:rsidR="008C6B90" w:rsidRPr="00A40FEF" w:rsidRDefault="008C6B90" w:rsidP="00001E76">
            <w:pPr>
              <w:pStyle w:val="TableParagraph"/>
              <w:rPr>
                <w:lang w:val="es-ES"/>
              </w:rPr>
            </w:pPr>
            <w:r w:rsidRPr="00A40FEF">
              <w:rPr>
                <w:lang w:val="es-ES"/>
              </w:rPr>
              <w:t xml:space="preserve">Si el método es de propiedad. Esto es si tiene el decorador </w:t>
            </w:r>
            <w:r w:rsidRPr="00A40FEF">
              <w:rPr>
                <w:rFonts w:ascii="Consolas" w:hAnsi="Consolas"/>
                <w:lang w:val="es-ES"/>
              </w:rPr>
              <w:t>@property</w:t>
            </w:r>
          </w:p>
        </w:tc>
        <w:tc>
          <w:tcPr>
            <w:tcW w:w="2731" w:type="dxa"/>
            <w:tcBorders>
              <w:top w:val="nil"/>
              <w:left w:val="nil"/>
              <w:bottom w:val="nil"/>
              <w:right w:val="nil"/>
            </w:tcBorders>
          </w:tcPr>
          <w:p w14:paraId="537C451C" w14:textId="77777777" w:rsidR="008C6B90" w:rsidRPr="00A40FEF" w:rsidRDefault="008C6B90" w:rsidP="00001E76">
            <w:pPr>
              <w:pStyle w:val="TableParagraph"/>
            </w:pPr>
            <w:r w:rsidRPr="00A40FEF">
              <w:t>True or False</w:t>
            </w:r>
          </w:p>
        </w:tc>
      </w:tr>
      <w:tr w:rsidR="008C6B90" w:rsidRPr="00671297" w14:paraId="394492D8" w14:textId="77777777" w:rsidTr="00782E76">
        <w:tc>
          <w:tcPr>
            <w:tcW w:w="2893" w:type="dxa"/>
            <w:tcBorders>
              <w:top w:val="nil"/>
              <w:left w:val="nil"/>
              <w:bottom w:val="nil"/>
              <w:right w:val="nil"/>
            </w:tcBorders>
          </w:tcPr>
          <w:p w14:paraId="4010CA09" w14:textId="77777777" w:rsidR="008C6B90" w:rsidRPr="00A40FEF" w:rsidRDefault="008C6B90" w:rsidP="00001E76">
            <w:pPr>
              <w:pStyle w:val="TableParagraph"/>
            </w:pPr>
            <w:r w:rsidRPr="00A40FEF">
              <w:t>Is cached</w:t>
            </w:r>
          </w:p>
        </w:tc>
        <w:tc>
          <w:tcPr>
            <w:tcW w:w="3486" w:type="dxa"/>
            <w:tcBorders>
              <w:top w:val="nil"/>
              <w:left w:val="nil"/>
              <w:bottom w:val="nil"/>
              <w:right w:val="nil"/>
            </w:tcBorders>
          </w:tcPr>
          <w:p w14:paraId="5F23946F" w14:textId="77777777" w:rsidR="008C6B90" w:rsidRPr="00A40FEF" w:rsidRDefault="008C6B90" w:rsidP="00001E76">
            <w:pPr>
              <w:pStyle w:val="TableParagraph"/>
              <w:rPr>
                <w:lang w:val="es-ES"/>
              </w:rPr>
            </w:pPr>
            <w:r w:rsidRPr="00A40FEF">
              <w:rPr>
                <w:lang w:val="es-ES"/>
              </w:rPr>
              <w:t xml:space="preserve">Si el método es cacheado. Esto es si tiene el decorador </w:t>
            </w:r>
            <w:r w:rsidRPr="00A40FEF">
              <w:rPr>
                <w:rFonts w:ascii="Consolas" w:hAnsi="Consolas"/>
                <w:lang w:val="es-ES"/>
              </w:rPr>
              <w:t>@cache</w:t>
            </w:r>
          </w:p>
        </w:tc>
        <w:tc>
          <w:tcPr>
            <w:tcW w:w="2731" w:type="dxa"/>
            <w:tcBorders>
              <w:top w:val="nil"/>
              <w:left w:val="nil"/>
              <w:bottom w:val="nil"/>
              <w:right w:val="nil"/>
            </w:tcBorders>
          </w:tcPr>
          <w:p w14:paraId="73024601" w14:textId="77777777" w:rsidR="008C6B90" w:rsidRPr="00A40FEF" w:rsidRDefault="008C6B90" w:rsidP="00001E76">
            <w:pPr>
              <w:pStyle w:val="TableParagraph"/>
            </w:pPr>
            <w:r w:rsidRPr="00A40FEF">
              <w:t>True or False</w:t>
            </w:r>
          </w:p>
        </w:tc>
      </w:tr>
      <w:tr w:rsidR="008C6B90" w:rsidRPr="00671297" w14:paraId="53449697" w14:textId="77777777" w:rsidTr="00782E76">
        <w:tc>
          <w:tcPr>
            <w:tcW w:w="2893" w:type="dxa"/>
            <w:tcBorders>
              <w:top w:val="nil"/>
              <w:left w:val="nil"/>
              <w:bottom w:val="single" w:sz="4" w:space="0" w:color="auto"/>
              <w:right w:val="nil"/>
            </w:tcBorders>
          </w:tcPr>
          <w:p w14:paraId="16C23353" w14:textId="612AE853" w:rsidR="008C6B90" w:rsidRPr="00A40FEF" w:rsidRDefault="008C6B90" w:rsidP="00001E76">
            <w:pPr>
              <w:pStyle w:val="TableParagraph"/>
            </w:pPr>
            <w:r w:rsidRPr="00A40FEF">
              <w:lastRenderedPageBreak/>
              <w:t xml:space="preserve">Is </w:t>
            </w:r>
            <w:r w:rsidR="00A40FEF">
              <w:t>wrapper</w:t>
            </w:r>
          </w:p>
        </w:tc>
        <w:tc>
          <w:tcPr>
            <w:tcW w:w="3486" w:type="dxa"/>
            <w:tcBorders>
              <w:top w:val="nil"/>
              <w:left w:val="nil"/>
              <w:bottom w:val="single" w:sz="4" w:space="0" w:color="auto"/>
              <w:right w:val="nil"/>
            </w:tcBorders>
          </w:tcPr>
          <w:p w14:paraId="3337BC3D" w14:textId="77777777" w:rsidR="008C6B90" w:rsidRPr="00A40FEF" w:rsidRDefault="008C6B90" w:rsidP="00001E76">
            <w:pPr>
              <w:pStyle w:val="TableParagraph"/>
              <w:rPr>
                <w:lang w:val="es-ES"/>
              </w:rPr>
            </w:pPr>
            <w:r w:rsidRPr="00A40FEF">
              <w:rPr>
                <w:lang w:val="es-ES"/>
              </w:rPr>
              <w:t xml:space="preserve">Si el método es un </w:t>
            </w:r>
            <w:r w:rsidRPr="00A40FEF">
              <w:rPr>
                <w:i/>
                <w:iCs/>
                <w:lang w:val="es-ES"/>
              </w:rPr>
              <w:t>wrapper</w:t>
            </w:r>
            <w:r w:rsidRPr="00A40FEF">
              <w:rPr>
                <w:lang w:val="es-ES"/>
              </w:rPr>
              <w:t xml:space="preserve">. Esto es si tiene el decorador </w:t>
            </w:r>
            <w:r w:rsidRPr="00A40FEF">
              <w:rPr>
                <w:rFonts w:ascii="Consolas" w:hAnsi="Consolas"/>
                <w:lang w:val="es-ES"/>
              </w:rPr>
              <w:t>@wraps</w:t>
            </w:r>
          </w:p>
        </w:tc>
        <w:tc>
          <w:tcPr>
            <w:tcW w:w="2731" w:type="dxa"/>
            <w:tcBorders>
              <w:top w:val="nil"/>
              <w:left w:val="nil"/>
              <w:bottom w:val="single" w:sz="4" w:space="0" w:color="auto"/>
              <w:right w:val="nil"/>
            </w:tcBorders>
          </w:tcPr>
          <w:p w14:paraId="7C3D35C4" w14:textId="77777777" w:rsidR="008C6B90" w:rsidRPr="00A40FEF" w:rsidRDefault="008C6B90" w:rsidP="00001E76">
            <w:pPr>
              <w:pStyle w:val="TableParagraph"/>
            </w:pPr>
            <w:r w:rsidRPr="00A40FEF">
              <w:t>True or False</w:t>
            </w:r>
          </w:p>
        </w:tc>
      </w:tr>
    </w:tbl>
    <w:p w14:paraId="16DCC52E" w14:textId="77777777" w:rsidR="008C6B90" w:rsidRDefault="008C6B90" w:rsidP="008C6B90">
      <w:pPr>
        <w:rPr>
          <w:rFonts w:ascii="Times New Roman" w:hAnsi="Times New Roman" w:cs="Times New Roman"/>
          <w:sz w:val="14"/>
          <w:szCs w:val="14"/>
          <w:lang w:val="es-ES"/>
        </w:rPr>
      </w:pPr>
    </w:p>
    <w:p w14:paraId="2E8541B1" w14:textId="6321E071" w:rsidR="008C6B90" w:rsidRDefault="008C6B90" w:rsidP="008C6B90">
      <w:pPr>
        <w:rPr>
          <w:lang w:val="es-ES"/>
        </w:rPr>
      </w:pPr>
      <w:r w:rsidRPr="00291DDA">
        <w:rPr>
          <w:lang w:val="es-ES"/>
        </w:rPr>
        <w:t xml:space="preserve">La </w:t>
      </w:r>
      <w:r>
        <w:rPr>
          <w:lang w:val="es-ES"/>
        </w:rPr>
        <w:fldChar w:fldCharType="begin"/>
      </w:r>
      <w:r>
        <w:rPr>
          <w:lang w:val="es-ES"/>
        </w:rPr>
        <w:instrText xml:space="preserve"> REF _Ref75466214 \h </w:instrText>
      </w:r>
      <w:r>
        <w:rPr>
          <w:lang w:val="es-ES"/>
        </w:rPr>
      </w:r>
      <w:r>
        <w:rPr>
          <w:lang w:val="es-ES"/>
        </w:rPr>
        <w:fldChar w:fldCharType="separate"/>
      </w:r>
      <w:r w:rsidR="00F84C7A" w:rsidRPr="00182980">
        <w:rPr>
          <w:lang w:val="es-ES"/>
        </w:rPr>
        <w:t xml:space="preserve">Tabla </w:t>
      </w:r>
      <w:r w:rsidR="00F84C7A">
        <w:rPr>
          <w:noProof/>
          <w:lang w:val="es-ES"/>
        </w:rPr>
        <w:t>6</w:t>
      </w:r>
      <w:r>
        <w:rPr>
          <w:lang w:val="es-ES"/>
        </w:rPr>
        <w:fldChar w:fldCharType="end"/>
      </w:r>
      <w:r>
        <w:rPr>
          <w:lang w:val="es-ES"/>
        </w:rPr>
        <w:t xml:space="preserve"> </w:t>
      </w:r>
      <w:r w:rsidRPr="00291DDA">
        <w:rPr>
          <w:lang w:val="es-ES"/>
        </w:rPr>
        <w:t xml:space="preserve">muestra la información </w:t>
      </w:r>
      <w:r>
        <w:rPr>
          <w:lang w:val="es-ES"/>
        </w:rPr>
        <w:t xml:space="preserve">adicional que complementa la tabla de definiciones de funciones para aquellas funciones que han sido definidas dentro de una clase (métodos). En esta tabla la única información que vamos a almacenar es la respectiva al tipo de método. Tendremos en cuenta los tipos </w:t>
      </w:r>
      <w:r w:rsidR="00A40FEF">
        <w:rPr>
          <w:lang w:val="es-ES"/>
        </w:rPr>
        <w:t xml:space="preserve">de métodos </w:t>
      </w:r>
      <w:r>
        <w:rPr>
          <w:lang w:val="es-ES"/>
        </w:rPr>
        <w:t xml:space="preserve">ya descritos en el apartado de las definiciones de clases (estático, abstracto, de propiedad y de clase) y, añadiremos tres tipos más: constructor (si el nombre del método es __init__), cacheado (si tiene el decorador </w:t>
      </w:r>
      <w:r w:rsidRPr="00A40FEF">
        <w:rPr>
          <w:rFonts w:ascii="Consolas" w:eastAsia="Calibri" w:hAnsi="Consolas"/>
          <w:lang w:val="es-ES" w:eastAsia="en-US" w:bidi="en-US"/>
        </w:rPr>
        <w:t>@cache</w:t>
      </w:r>
      <w:r>
        <w:rPr>
          <w:lang w:val="es-ES"/>
        </w:rPr>
        <w:t xml:space="preserve">) y </w:t>
      </w:r>
      <w:r w:rsidRPr="00A40FEF">
        <w:rPr>
          <w:i/>
          <w:iCs/>
          <w:lang w:val="es-ES"/>
        </w:rPr>
        <w:t>wrapper</w:t>
      </w:r>
      <w:r>
        <w:rPr>
          <w:lang w:val="es-ES"/>
        </w:rPr>
        <w:t xml:space="preserve"> (si tiene el decorador </w:t>
      </w:r>
      <w:r w:rsidRPr="00A40FEF">
        <w:rPr>
          <w:rFonts w:ascii="Consolas" w:eastAsia="Calibri" w:hAnsi="Consolas"/>
          <w:lang w:val="es-ES" w:eastAsia="en-US" w:bidi="en-US"/>
        </w:rPr>
        <w:t>@wraps</w:t>
      </w:r>
      <w:r>
        <w:rPr>
          <w:lang w:val="es-ES"/>
        </w:rPr>
        <w:t>).</w:t>
      </w:r>
    </w:p>
    <w:p w14:paraId="37BBF0FB" w14:textId="77777777" w:rsidR="005656AC" w:rsidRPr="003538D5" w:rsidRDefault="005656AC" w:rsidP="008C6B90">
      <w:pPr>
        <w:rPr>
          <w:lang w:val="es-ES"/>
        </w:rPr>
      </w:pPr>
    </w:p>
    <w:p w14:paraId="4935DDD2" w14:textId="34993655" w:rsidR="008C6B90" w:rsidRDefault="005656AC" w:rsidP="008C6B90">
      <w:pPr>
        <w:pStyle w:val="Ttulo3"/>
        <w:rPr>
          <w:lang w:val="es-ES"/>
        </w:rPr>
      </w:pPr>
      <w:bookmarkStart w:id="62" w:name="_Toc170228901"/>
      <w:r>
        <w:rPr>
          <w:lang w:val="es-ES"/>
        </w:rPr>
        <w:t>Statements</w:t>
      </w:r>
      <w:bookmarkEnd w:id="62"/>
    </w:p>
    <w:p w14:paraId="1D1D3090" w14:textId="77777777" w:rsidR="00DE460A" w:rsidRPr="00DE460A" w:rsidRDefault="00DE460A" w:rsidP="00DE460A">
      <w:pPr>
        <w:rPr>
          <w:lang w:val="es-ES"/>
        </w:rPr>
      </w:pPr>
    </w:p>
    <w:p w14:paraId="328B95CF" w14:textId="77777777" w:rsidR="008C6B90" w:rsidRDefault="008C6B90" w:rsidP="008C6B90">
      <w:pPr>
        <w:rPr>
          <w:lang w:val="es-ES"/>
        </w:rPr>
      </w:pPr>
      <w:r>
        <w:rPr>
          <w:lang w:val="es-ES"/>
        </w:rPr>
        <w:t>En esta tabla vamos a agrupar todas las sentencias (teniendo un campo para distinguir los diferentes tipos) exceptuando las definiciones de funciones que hemos mostrado en los apartados anteriores y las expresiones que mostraremos en apartados posteriores.</w:t>
      </w:r>
    </w:p>
    <w:p w14:paraId="2FFEFBD8" w14:textId="5CCE34C7" w:rsidR="008C6B90" w:rsidRDefault="008C6B90" w:rsidP="008C6B90">
      <w:pPr>
        <w:rPr>
          <w:lang w:val="es-ES"/>
        </w:rPr>
      </w:pPr>
      <w:r w:rsidRPr="00B170A4">
        <w:rPr>
          <w:lang w:val="es-ES"/>
        </w:rPr>
        <w:t>Las sentencias va</w:t>
      </w:r>
      <w:r>
        <w:rPr>
          <w:lang w:val="es-ES"/>
        </w:rPr>
        <w:t xml:space="preserve">n a tener tres campos de especial importancia: la categoría, que representa la categoría sintáctica de la sentencia; el rol de sentencia, que representa el rol que cumple la sentencia en su padre; y, la categoría del padre. Para estos tres campos </w:t>
      </w:r>
      <w:r w:rsidR="00DE460A">
        <w:rPr>
          <w:lang w:val="es-ES"/>
        </w:rPr>
        <w:t>definimos</w:t>
      </w:r>
      <w:r>
        <w:rPr>
          <w:lang w:val="es-ES"/>
        </w:rPr>
        <w:t xml:space="preserve"> </w:t>
      </w:r>
      <w:r w:rsidR="00DE460A">
        <w:rPr>
          <w:lang w:val="es-ES"/>
        </w:rPr>
        <w:t xml:space="preserve">el </w:t>
      </w:r>
      <w:r>
        <w:rPr>
          <w:lang w:val="es-ES"/>
        </w:rPr>
        <w:t xml:space="preserve">dominio </w:t>
      </w:r>
      <w:r w:rsidR="00DE460A">
        <w:rPr>
          <w:lang w:val="es-ES"/>
        </w:rPr>
        <w:t>de posibles valores que pueden tomar (</w:t>
      </w:r>
      <w:r w:rsidR="004379B1">
        <w:rPr>
          <w:lang w:val="es-ES"/>
        </w:rPr>
        <w:t xml:space="preserve">Anexo </w:t>
      </w:r>
      <w:r w:rsidR="004379B1">
        <w:rPr>
          <w:lang w:val="es-ES"/>
        </w:rPr>
        <w:fldChar w:fldCharType="begin"/>
      </w:r>
      <w:r w:rsidR="004379B1">
        <w:rPr>
          <w:lang w:val="es-ES"/>
        </w:rPr>
        <w:instrText xml:space="preserve"> REF _Ref168927402 \w \h </w:instrText>
      </w:r>
      <w:r w:rsidR="004379B1">
        <w:rPr>
          <w:lang w:val="es-ES"/>
        </w:rPr>
      </w:r>
      <w:r w:rsidR="004379B1">
        <w:rPr>
          <w:lang w:val="es-ES"/>
        </w:rPr>
        <w:fldChar w:fldCharType="separate"/>
      </w:r>
      <w:r w:rsidR="00F84C7A">
        <w:rPr>
          <w:lang w:val="es-ES"/>
        </w:rPr>
        <w:t>9.2</w:t>
      </w:r>
      <w:r w:rsidR="004379B1">
        <w:rPr>
          <w:lang w:val="es-ES"/>
        </w:rPr>
        <w:fldChar w:fldCharType="end"/>
      </w:r>
      <w:r w:rsidR="00DE460A">
        <w:rPr>
          <w:lang w:val="es-ES"/>
        </w:rPr>
        <w:t>)</w:t>
      </w:r>
      <w:r>
        <w:rPr>
          <w:lang w:val="es-ES"/>
        </w:rPr>
        <w:t xml:space="preserve">. </w:t>
      </w:r>
    </w:p>
    <w:p w14:paraId="6410588C" w14:textId="49A82DBF" w:rsidR="008C6B90" w:rsidRPr="00097774" w:rsidRDefault="008C6B90" w:rsidP="008C6B90">
      <w:pPr>
        <w:rPr>
          <w:lang w:val="es-ES"/>
        </w:rPr>
      </w:pPr>
      <w:r w:rsidRPr="00097774">
        <w:rPr>
          <w:lang w:val="es-ES"/>
        </w:rPr>
        <w:t>Además de esos</w:t>
      </w:r>
      <w:r>
        <w:rPr>
          <w:lang w:val="es-ES"/>
        </w:rPr>
        <w:t xml:space="preserve"> tres campos, vamos a guardar su profundidad y su altura, </w:t>
      </w:r>
      <w:r w:rsidR="00BD3925">
        <w:rPr>
          <w:lang w:val="es-ES"/>
        </w:rPr>
        <w:t>las categorías sintácticas</w:t>
      </w:r>
      <w:r>
        <w:rPr>
          <w:lang w:val="es-ES"/>
        </w:rPr>
        <w:t xml:space="preserve"> de sus tres primeros hijos y, solo para algunos tipos de sentencia (</w:t>
      </w:r>
      <w:r w:rsidRPr="004379B1">
        <w:rPr>
          <w:rFonts w:ascii="Consolas" w:eastAsia="Calibri" w:hAnsi="Consolas"/>
          <w:lang w:val="es-ES" w:eastAsia="en-US" w:bidi="en-US"/>
        </w:rPr>
        <w:t>If</w:t>
      </w:r>
      <w:r>
        <w:rPr>
          <w:lang w:val="es-ES"/>
        </w:rPr>
        <w:t xml:space="preserve">, </w:t>
      </w:r>
      <w:r w:rsidRPr="004379B1">
        <w:rPr>
          <w:rFonts w:ascii="Consolas" w:eastAsia="Calibri" w:hAnsi="Consolas"/>
          <w:lang w:val="es-ES" w:eastAsia="en-US" w:bidi="en-US"/>
        </w:rPr>
        <w:t>While</w:t>
      </w:r>
      <w:r>
        <w:rPr>
          <w:lang w:val="es-ES"/>
        </w:rPr>
        <w:t xml:space="preserve">, </w:t>
      </w:r>
      <w:r w:rsidRPr="004379B1">
        <w:rPr>
          <w:rFonts w:ascii="Consolas" w:eastAsia="Calibri" w:hAnsi="Consolas"/>
          <w:lang w:val="es-ES" w:eastAsia="en-US" w:bidi="en-US"/>
        </w:rPr>
        <w:t>With</w:t>
      </w:r>
      <w:r w:rsidR="004379B1">
        <w:rPr>
          <w:lang w:val="es-ES"/>
        </w:rPr>
        <w:t>, …</w:t>
      </w:r>
      <w:r>
        <w:rPr>
          <w:lang w:val="es-ES"/>
        </w:rPr>
        <w:t xml:space="preserve">), el número de sentencias de su cuerpo y si tienen una cláusula </w:t>
      </w:r>
      <w:r w:rsidRPr="004379B1">
        <w:rPr>
          <w:rFonts w:ascii="Consolas" w:eastAsia="Calibri" w:hAnsi="Consolas"/>
          <w:lang w:val="es-ES" w:eastAsia="en-US" w:bidi="en-US"/>
        </w:rPr>
        <w:t>else</w:t>
      </w:r>
      <w:r>
        <w:rPr>
          <w:lang w:val="es-ES"/>
        </w:rPr>
        <w:t>.</w:t>
      </w:r>
    </w:p>
    <w:p w14:paraId="6221CCD9" w14:textId="3859493D" w:rsidR="008C6B90" w:rsidRDefault="00184322" w:rsidP="008C6B90">
      <w:pPr>
        <w:pStyle w:val="Descripcin"/>
        <w:keepNext/>
        <w:jc w:val="center"/>
      </w:pPr>
      <w:bookmarkStart w:id="63" w:name="_Ref168482985"/>
      <w:bookmarkStart w:id="64" w:name="_Toc75449469"/>
      <w:bookmarkStart w:id="65" w:name="_Toc170228977"/>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7</w:t>
      </w:r>
      <w:r w:rsidRPr="00184322">
        <w:rPr>
          <w:lang w:val="es-ES"/>
        </w:rPr>
        <w:fldChar w:fldCharType="end"/>
      </w:r>
      <w:bookmarkEnd w:id="63"/>
      <w:r w:rsidRPr="00184322">
        <w:rPr>
          <w:lang w:val="es-ES"/>
        </w:rPr>
        <w:t>:</w:t>
      </w:r>
      <w:r w:rsidR="008C6B90" w:rsidRPr="00182980">
        <w:rPr>
          <w:lang w:val="es-ES"/>
        </w:rPr>
        <w:t xml:space="preserve"> </w:t>
      </w:r>
      <w:r w:rsidR="008C6B90">
        <w:t xml:space="preserve">Características de </w:t>
      </w:r>
      <w:bookmarkEnd w:id="64"/>
      <w:r w:rsidR="008C6B90">
        <w:t>sentencias.</w:t>
      </w:r>
      <w:bookmarkEnd w:id="65"/>
    </w:p>
    <w:tbl>
      <w:tblPr>
        <w:tblStyle w:val="Tablaconcuadrcula"/>
        <w:tblW w:w="9166" w:type="dxa"/>
        <w:tblLook w:val="04A0" w:firstRow="1" w:lastRow="0" w:firstColumn="1" w:lastColumn="0" w:noHBand="0" w:noVBand="1"/>
      </w:tblPr>
      <w:tblGrid>
        <w:gridCol w:w="2950"/>
        <w:gridCol w:w="3429"/>
        <w:gridCol w:w="2787"/>
      </w:tblGrid>
      <w:tr w:rsidR="008C6B90" w:rsidRPr="00B7282B" w14:paraId="1C6A20BA" w14:textId="77777777" w:rsidTr="00001E76">
        <w:trPr>
          <w:tblHeader/>
        </w:trPr>
        <w:tc>
          <w:tcPr>
            <w:tcW w:w="2950" w:type="dxa"/>
            <w:tcBorders>
              <w:left w:val="nil"/>
              <w:bottom w:val="single" w:sz="4" w:space="0" w:color="auto"/>
              <w:right w:val="nil"/>
            </w:tcBorders>
            <w:shd w:val="clear" w:color="auto" w:fill="FFFFFF" w:themeFill="background1"/>
          </w:tcPr>
          <w:p w14:paraId="45BC8071" w14:textId="77777777" w:rsidR="008C6B90" w:rsidRPr="0016012E" w:rsidRDefault="008C6B90" w:rsidP="00001E76">
            <w:pPr>
              <w:rPr>
                <w:b/>
                <w:bCs/>
              </w:rPr>
            </w:pPr>
            <w:r>
              <w:rPr>
                <w:b/>
                <w:bCs/>
              </w:rPr>
              <w:t>Nombre</w:t>
            </w:r>
          </w:p>
        </w:tc>
        <w:tc>
          <w:tcPr>
            <w:tcW w:w="3429" w:type="dxa"/>
            <w:tcBorders>
              <w:left w:val="nil"/>
              <w:bottom w:val="single" w:sz="4" w:space="0" w:color="auto"/>
              <w:right w:val="nil"/>
            </w:tcBorders>
            <w:shd w:val="clear" w:color="auto" w:fill="FFFFFF" w:themeFill="background1"/>
          </w:tcPr>
          <w:p w14:paraId="6B984032" w14:textId="77777777" w:rsidR="008C6B90" w:rsidRPr="0016012E" w:rsidRDefault="008C6B90" w:rsidP="00001E76">
            <w:pPr>
              <w:rPr>
                <w:b/>
                <w:bCs/>
              </w:rPr>
            </w:pPr>
            <w:r>
              <w:rPr>
                <w:b/>
                <w:bCs/>
              </w:rPr>
              <w:t>Descripción</w:t>
            </w:r>
          </w:p>
        </w:tc>
        <w:tc>
          <w:tcPr>
            <w:tcW w:w="2787" w:type="dxa"/>
            <w:tcBorders>
              <w:left w:val="nil"/>
              <w:bottom w:val="single" w:sz="4" w:space="0" w:color="auto"/>
              <w:right w:val="nil"/>
            </w:tcBorders>
            <w:shd w:val="clear" w:color="auto" w:fill="FFFFFF" w:themeFill="background1"/>
          </w:tcPr>
          <w:p w14:paraId="4AE3B380" w14:textId="77777777" w:rsidR="008C6B90" w:rsidRPr="0016012E" w:rsidRDefault="008C6B90" w:rsidP="00001E76">
            <w:pPr>
              <w:rPr>
                <w:b/>
                <w:bCs/>
              </w:rPr>
            </w:pPr>
            <w:r>
              <w:rPr>
                <w:b/>
                <w:bCs/>
              </w:rPr>
              <w:t>Dominio</w:t>
            </w:r>
          </w:p>
        </w:tc>
      </w:tr>
      <w:tr w:rsidR="008C6B90" w:rsidRPr="00671297" w14:paraId="3F3A0355" w14:textId="77777777" w:rsidTr="00001E76">
        <w:tc>
          <w:tcPr>
            <w:tcW w:w="2950" w:type="dxa"/>
            <w:tcBorders>
              <w:top w:val="single" w:sz="4" w:space="0" w:color="auto"/>
              <w:left w:val="nil"/>
              <w:bottom w:val="nil"/>
              <w:right w:val="nil"/>
            </w:tcBorders>
          </w:tcPr>
          <w:p w14:paraId="2E763046" w14:textId="77777777" w:rsidR="008C6B90" w:rsidRPr="000E01D5" w:rsidRDefault="008C6B90" w:rsidP="00001E76">
            <w:pPr>
              <w:pStyle w:val="TableParagraph"/>
            </w:pPr>
            <w:r w:rsidRPr="000E01D5">
              <w:t>Category</w:t>
            </w:r>
          </w:p>
        </w:tc>
        <w:tc>
          <w:tcPr>
            <w:tcW w:w="3429" w:type="dxa"/>
            <w:tcBorders>
              <w:top w:val="single" w:sz="4" w:space="0" w:color="auto"/>
              <w:left w:val="nil"/>
              <w:bottom w:val="nil"/>
              <w:right w:val="nil"/>
            </w:tcBorders>
          </w:tcPr>
          <w:p w14:paraId="0726C9D2" w14:textId="77777777" w:rsidR="008C6B90" w:rsidRPr="000E01D5" w:rsidRDefault="008C6B90" w:rsidP="00001E76">
            <w:pPr>
              <w:pStyle w:val="TableParagraph"/>
              <w:rPr>
                <w:lang w:val="es-ES"/>
              </w:rPr>
            </w:pPr>
            <w:r w:rsidRPr="000E01D5">
              <w:rPr>
                <w:lang w:val="es-ES"/>
              </w:rPr>
              <w:t>Categoría sintáctica de la sentencia</w:t>
            </w:r>
          </w:p>
        </w:tc>
        <w:tc>
          <w:tcPr>
            <w:tcW w:w="2787" w:type="dxa"/>
            <w:tcBorders>
              <w:top w:val="single" w:sz="4" w:space="0" w:color="auto"/>
              <w:left w:val="nil"/>
              <w:bottom w:val="nil"/>
              <w:right w:val="nil"/>
            </w:tcBorders>
          </w:tcPr>
          <w:p w14:paraId="76192F57" w14:textId="77777777" w:rsidR="008C6B90" w:rsidRPr="000E01D5" w:rsidRDefault="008C6B90" w:rsidP="00001E76">
            <w:pPr>
              <w:pStyle w:val="TableParagraph"/>
            </w:pPr>
            <w:r w:rsidRPr="000E01D5">
              <w:t>StatementCategory*</w:t>
            </w:r>
          </w:p>
        </w:tc>
      </w:tr>
      <w:tr w:rsidR="008C6B90" w:rsidRPr="00B7282B" w14:paraId="3F6B6383" w14:textId="77777777" w:rsidTr="00001E76">
        <w:tc>
          <w:tcPr>
            <w:tcW w:w="2950" w:type="dxa"/>
            <w:tcBorders>
              <w:top w:val="nil"/>
              <w:left w:val="nil"/>
              <w:bottom w:val="nil"/>
              <w:right w:val="nil"/>
            </w:tcBorders>
          </w:tcPr>
          <w:p w14:paraId="2F9EAEEB" w14:textId="77777777" w:rsidR="008C6B90" w:rsidRPr="000E01D5" w:rsidRDefault="008C6B90" w:rsidP="00001E76">
            <w:pPr>
              <w:pStyle w:val="TableParagraph"/>
            </w:pPr>
            <w:r w:rsidRPr="000E01D5">
              <w:t>Parent</w:t>
            </w:r>
          </w:p>
        </w:tc>
        <w:tc>
          <w:tcPr>
            <w:tcW w:w="3429" w:type="dxa"/>
            <w:tcBorders>
              <w:top w:val="nil"/>
              <w:left w:val="nil"/>
              <w:bottom w:val="nil"/>
              <w:right w:val="nil"/>
            </w:tcBorders>
          </w:tcPr>
          <w:p w14:paraId="75A93B72" w14:textId="77777777" w:rsidR="008C6B90" w:rsidRPr="000E01D5" w:rsidRDefault="008C6B90" w:rsidP="00001E76">
            <w:pPr>
              <w:pStyle w:val="TableParagraph"/>
              <w:rPr>
                <w:lang w:val="es-ES"/>
              </w:rPr>
            </w:pPr>
            <w:r w:rsidRPr="000E01D5">
              <w:rPr>
                <w:lang w:val="es-ES"/>
              </w:rPr>
              <w:t>Categoría sintáctica del nodo padre</w:t>
            </w:r>
          </w:p>
        </w:tc>
        <w:tc>
          <w:tcPr>
            <w:tcW w:w="2787" w:type="dxa"/>
            <w:tcBorders>
              <w:top w:val="nil"/>
              <w:left w:val="nil"/>
              <w:bottom w:val="nil"/>
              <w:right w:val="nil"/>
            </w:tcBorders>
          </w:tcPr>
          <w:p w14:paraId="785A6897" w14:textId="77777777" w:rsidR="008C6B90" w:rsidRPr="000E01D5" w:rsidRDefault="008C6B90" w:rsidP="00001E76">
            <w:pPr>
              <w:pStyle w:val="TableParagraph"/>
            </w:pPr>
            <w:r w:rsidRPr="000E01D5">
              <w:t>Module | ClassDef | FunctionDef | MethodDef | StatementCategory*</w:t>
            </w:r>
          </w:p>
        </w:tc>
      </w:tr>
      <w:tr w:rsidR="008C6B90" w:rsidRPr="009F14BD" w14:paraId="48782BD7" w14:textId="77777777" w:rsidTr="00001E76">
        <w:tc>
          <w:tcPr>
            <w:tcW w:w="2950" w:type="dxa"/>
            <w:tcBorders>
              <w:top w:val="nil"/>
              <w:left w:val="nil"/>
              <w:bottom w:val="nil"/>
              <w:right w:val="nil"/>
            </w:tcBorders>
          </w:tcPr>
          <w:p w14:paraId="15D57FC5" w14:textId="77777777" w:rsidR="008C6B90" w:rsidRPr="000E01D5" w:rsidRDefault="008C6B90" w:rsidP="00001E76">
            <w:pPr>
              <w:pStyle w:val="TableParagraph"/>
            </w:pPr>
            <w:r w:rsidRPr="000E01D5">
              <w:t>Statement role</w:t>
            </w:r>
          </w:p>
        </w:tc>
        <w:tc>
          <w:tcPr>
            <w:tcW w:w="3429" w:type="dxa"/>
            <w:tcBorders>
              <w:top w:val="nil"/>
              <w:left w:val="nil"/>
              <w:bottom w:val="nil"/>
              <w:right w:val="nil"/>
            </w:tcBorders>
          </w:tcPr>
          <w:p w14:paraId="3A93609D" w14:textId="77777777" w:rsidR="008C6B90" w:rsidRPr="000E01D5" w:rsidRDefault="008C6B90" w:rsidP="00001E76">
            <w:pPr>
              <w:pStyle w:val="TableParagraph"/>
              <w:rPr>
                <w:lang w:val="es-ES"/>
              </w:rPr>
            </w:pPr>
            <w:r w:rsidRPr="000E01D5">
              <w:rPr>
                <w:lang w:val="es-ES"/>
              </w:rPr>
              <w:t>Rol que cumple la sentencia en el nodo padre</w:t>
            </w:r>
          </w:p>
        </w:tc>
        <w:tc>
          <w:tcPr>
            <w:tcW w:w="2787" w:type="dxa"/>
            <w:tcBorders>
              <w:top w:val="nil"/>
              <w:left w:val="nil"/>
              <w:bottom w:val="nil"/>
              <w:right w:val="nil"/>
            </w:tcBorders>
          </w:tcPr>
          <w:p w14:paraId="42EE3BC7" w14:textId="77777777" w:rsidR="008C6B90" w:rsidRPr="000E01D5" w:rsidRDefault="008C6B90" w:rsidP="00001E76">
            <w:pPr>
              <w:pStyle w:val="TableParagraph"/>
            </w:pPr>
            <w:r w:rsidRPr="000E01D5">
              <w:t>StatementRole*</w:t>
            </w:r>
          </w:p>
        </w:tc>
      </w:tr>
      <w:tr w:rsidR="008C6B90" w:rsidRPr="00671297" w14:paraId="08A8BEBF" w14:textId="77777777" w:rsidTr="00001E76">
        <w:tc>
          <w:tcPr>
            <w:tcW w:w="2950" w:type="dxa"/>
            <w:tcBorders>
              <w:top w:val="nil"/>
              <w:left w:val="nil"/>
              <w:bottom w:val="nil"/>
              <w:right w:val="nil"/>
            </w:tcBorders>
          </w:tcPr>
          <w:p w14:paraId="4536BC2F" w14:textId="77777777" w:rsidR="008C6B90" w:rsidRPr="000E01D5" w:rsidRDefault="008C6B90" w:rsidP="00001E76">
            <w:pPr>
              <w:pStyle w:val="TableParagraph"/>
            </w:pPr>
            <w:r w:rsidRPr="000E01D5">
              <w:t>Depth</w:t>
            </w:r>
          </w:p>
        </w:tc>
        <w:tc>
          <w:tcPr>
            <w:tcW w:w="3429" w:type="dxa"/>
            <w:tcBorders>
              <w:top w:val="nil"/>
              <w:left w:val="nil"/>
              <w:bottom w:val="nil"/>
              <w:right w:val="nil"/>
            </w:tcBorders>
          </w:tcPr>
          <w:p w14:paraId="5FDE322F" w14:textId="77777777" w:rsidR="008C6B90" w:rsidRPr="000E01D5" w:rsidRDefault="008C6B90" w:rsidP="00001E76">
            <w:pPr>
              <w:pStyle w:val="TableParagraph"/>
              <w:rPr>
                <w:lang w:val="es-ES"/>
              </w:rPr>
            </w:pPr>
            <w:r w:rsidRPr="000E01D5">
              <w:rPr>
                <w:lang w:val="es-ES"/>
              </w:rPr>
              <w:t>Distancia máxima desde la sentencia hasta un nodo hoja</w:t>
            </w:r>
          </w:p>
        </w:tc>
        <w:tc>
          <w:tcPr>
            <w:tcW w:w="2787" w:type="dxa"/>
            <w:tcBorders>
              <w:top w:val="nil"/>
              <w:left w:val="nil"/>
              <w:bottom w:val="nil"/>
              <w:right w:val="nil"/>
            </w:tcBorders>
          </w:tcPr>
          <w:p w14:paraId="6A38307B" w14:textId="77777777" w:rsidR="008C6B90" w:rsidRPr="000E01D5" w:rsidRDefault="008C6B90" w:rsidP="00001E76">
            <w:pPr>
              <w:pStyle w:val="TableParagraph"/>
            </w:pPr>
            <w:r w:rsidRPr="000E01D5">
              <w:t>Integer</w:t>
            </w:r>
          </w:p>
        </w:tc>
      </w:tr>
      <w:tr w:rsidR="008C6B90" w:rsidRPr="00671297" w14:paraId="1E36B1BA" w14:textId="77777777" w:rsidTr="00001E76">
        <w:tc>
          <w:tcPr>
            <w:tcW w:w="2950" w:type="dxa"/>
            <w:tcBorders>
              <w:top w:val="nil"/>
              <w:left w:val="nil"/>
              <w:bottom w:val="nil"/>
              <w:right w:val="nil"/>
            </w:tcBorders>
          </w:tcPr>
          <w:p w14:paraId="4CAA539E" w14:textId="77777777" w:rsidR="008C6B90" w:rsidRPr="000E01D5" w:rsidRDefault="008C6B90" w:rsidP="00001E76">
            <w:pPr>
              <w:pStyle w:val="TableParagraph"/>
            </w:pPr>
            <w:r w:rsidRPr="000E01D5">
              <w:t>Height</w:t>
            </w:r>
          </w:p>
        </w:tc>
        <w:tc>
          <w:tcPr>
            <w:tcW w:w="3429" w:type="dxa"/>
            <w:tcBorders>
              <w:top w:val="nil"/>
              <w:left w:val="nil"/>
              <w:bottom w:val="nil"/>
              <w:right w:val="nil"/>
            </w:tcBorders>
          </w:tcPr>
          <w:p w14:paraId="3D56B103" w14:textId="77777777" w:rsidR="008C6B90" w:rsidRPr="000E01D5" w:rsidRDefault="008C6B90" w:rsidP="00001E76">
            <w:pPr>
              <w:pStyle w:val="TableParagraph"/>
              <w:rPr>
                <w:lang w:val="es-ES"/>
              </w:rPr>
            </w:pPr>
            <w:r w:rsidRPr="000E01D5">
              <w:rPr>
                <w:lang w:val="es-ES"/>
              </w:rPr>
              <w:t>Distancia desde el nodo actual hasta el nodo raíz.</w:t>
            </w:r>
          </w:p>
        </w:tc>
        <w:tc>
          <w:tcPr>
            <w:tcW w:w="2787" w:type="dxa"/>
            <w:tcBorders>
              <w:top w:val="nil"/>
              <w:left w:val="nil"/>
              <w:bottom w:val="nil"/>
              <w:right w:val="nil"/>
            </w:tcBorders>
          </w:tcPr>
          <w:p w14:paraId="41D1870C" w14:textId="77777777" w:rsidR="008C6B90" w:rsidRPr="000E01D5" w:rsidRDefault="008C6B90" w:rsidP="00001E76">
            <w:pPr>
              <w:pStyle w:val="TableParagraph"/>
            </w:pPr>
            <w:r w:rsidRPr="000E01D5">
              <w:t>Integer</w:t>
            </w:r>
          </w:p>
        </w:tc>
      </w:tr>
      <w:tr w:rsidR="008C6B90" w:rsidRPr="00671297" w14:paraId="028C61EC" w14:textId="77777777" w:rsidTr="00001E76">
        <w:tc>
          <w:tcPr>
            <w:tcW w:w="2950" w:type="dxa"/>
            <w:tcBorders>
              <w:top w:val="nil"/>
              <w:left w:val="nil"/>
              <w:bottom w:val="nil"/>
              <w:right w:val="nil"/>
            </w:tcBorders>
          </w:tcPr>
          <w:p w14:paraId="334CE24C" w14:textId="77777777" w:rsidR="008C6B90" w:rsidRPr="000E01D5" w:rsidRDefault="008C6B90" w:rsidP="00001E76">
            <w:pPr>
              <w:pStyle w:val="TableParagraph"/>
            </w:pPr>
            <w:r w:rsidRPr="000E01D5">
              <w:t>Has or else</w:t>
            </w:r>
          </w:p>
        </w:tc>
        <w:tc>
          <w:tcPr>
            <w:tcW w:w="3429" w:type="dxa"/>
            <w:tcBorders>
              <w:top w:val="nil"/>
              <w:left w:val="nil"/>
              <w:bottom w:val="nil"/>
              <w:right w:val="nil"/>
            </w:tcBorders>
          </w:tcPr>
          <w:p w14:paraId="27923A27" w14:textId="6DA7CD40" w:rsidR="008C6B90" w:rsidRPr="000E01D5" w:rsidRDefault="008C6B90" w:rsidP="00001E76">
            <w:pPr>
              <w:pStyle w:val="TableParagraph"/>
              <w:rPr>
                <w:lang w:val="es-ES"/>
              </w:rPr>
            </w:pPr>
            <w:r w:rsidRPr="000E01D5">
              <w:rPr>
                <w:lang w:val="es-ES"/>
              </w:rPr>
              <w:t xml:space="preserve">Si la sentencia tiene una cláusula </w:t>
            </w:r>
            <w:r w:rsidRPr="000E01D5">
              <w:rPr>
                <w:rFonts w:ascii="Consolas" w:hAnsi="Consolas"/>
                <w:lang w:val="es-ES"/>
              </w:rPr>
              <w:t>else</w:t>
            </w:r>
            <w:r w:rsidRPr="000E01D5">
              <w:rPr>
                <w:lang w:val="es-ES"/>
              </w:rPr>
              <w:t xml:space="preserve">. </w:t>
            </w:r>
            <w:r w:rsidRPr="000779E3">
              <w:t xml:space="preserve">Solo aplicable para </w:t>
            </w:r>
            <w:r w:rsidRPr="000779E3">
              <w:rPr>
                <w:rFonts w:ascii="Consolas" w:hAnsi="Consolas"/>
              </w:rPr>
              <w:t>Try</w:t>
            </w:r>
            <w:r w:rsidRPr="000779E3">
              <w:t xml:space="preserve">, </w:t>
            </w:r>
            <w:r w:rsidRPr="000779E3">
              <w:rPr>
                <w:rFonts w:ascii="Consolas" w:hAnsi="Consolas"/>
              </w:rPr>
              <w:t>TryStar</w:t>
            </w:r>
            <w:r w:rsidRPr="000779E3">
              <w:t xml:space="preserve">, </w:t>
            </w:r>
            <w:r w:rsidRPr="000779E3">
              <w:rPr>
                <w:rFonts w:ascii="Consolas" w:hAnsi="Consolas"/>
              </w:rPr>
              <w:t>If</w:t>
            </w:r>
            <w:r w:rsidRPr="000779E3">
              <w:t xml:space="preserve">, </w:t>
            </w:r>
            <w:r w:rsidRPr="000779E3">
              <w:rPr>
                <w:rFonts w:ascii="Consolas" w:hAnsi="Consolas"/>
              </w:rPr>
              <w:t>For</w:t>
            </w:r>
            <w:r w:rsidRPr="000779E3">
              <w:t xml:space="preserve">, </w:t>
            </w:r>
            <w:r w:rsidRPr="000779E3">
              <w:rPr>
                <w:rFonts w:ascii="Consolas" w:hAnsi="Consolas"/>
              </w:rPr>
              <w:t>AsyncFor</w:t>
            </w:r>
            <w:r w:rsidR="000E01D5" w:rsidRPr="000779E3">
              <w:t xml:space="preserve"> y </w:t>
            </w:r>
            <w:r w:rsidRPr="000779E3">
              <w:rPr>
                <w:rFonts w:ascii="Consolas" w:hAnsi="Consolas"/>
              </w:rPr>
              <w:t>While</w:t>
            </w:r>
            <w:r w:rsidRPr="000779E3">
              <w:t xml:space="preserve">. </w:t>
            </w:r>
            <w:r w:rsidRPr="000E01D5">
              <w:rPr>
                <w:lang w:val="es-ES"/>
              </w:rPr>
              <w:t>N/A en otro caso</w:t>
            </w:r>
            <w:r w:rsidR="000E01D5">
              <w:rPr>
                <w:lang w:val="es-ES"/>
              </w:rPr>
              <w:t>.</w:t>
            </w:r>
          </w:p>
        </w:tc>
        <w:tc>
          <w:tcPr>
            <w:tcW w:w="2787" w:type="dxa"/>
            <w:tcBorders>
              <w:top w:val="nil"/>
              <w:left w:val="nil"/>
              <w:bottom w:val="nil"/>
              <w:right w:val="nil"/>
            </w:tcBorders>
          </w:tcPr>
          <w:p w14:paraId="2FCDBB04" w14:textId="77777777" w:rsidR="008C6B90" w:rsidRPr="000E01D5" w:rsidRDefault="008C6B90" w:rsidP="00001E76">
            <w:pPr>
              <w:pStyle w:val="TableParagraph"/>
            </w:pPr>
            <w:r w:rsidRPr="000E01D5">
              <w:t>True, False, N/A</w:t>
            </w:r>
          </w:p>
        </w:tc>
      </w:tr>
      <w:tr w:rsidR="008C6B90" w:rsidRPr="00671297" w14:paraId="09AAFE62" w14:textId="77777777" w:rsidTr="000E01D5">
        <w:tc>
          <w:tcPr>
            <w:tcW w:w="2950" w:type="dxa"/>
            <w:tcBorders>
              <w:top w:val="nil"/>
              <w:left w:val="nil"/>
              <w:bottom w:val="nil"/>
              <w:right w:val="nil"/>
            </w:tcBorders>
          </w:tcPr>
          <w:p w14:paraId="5E954990" w14:textId="77777777" w:rsidR="008C6B90" w:rsidRPr="000E01D5" w:rsidRDefault="008C6B90" w:rsidP="00001E76">
            <w:pPr>
              <w:pStyle w:val="TableParagraph"/>
            </w:pPr>
            <w:r w:rsidRPr="000E01D5">
              <w:t>Body size</w:t>
            </w:r>
          </w:p>
        </w:tc>
        <w:tc>
          <w:tcPr>
            <w:tcW w:w="3429" w:type="dxa"/>
            <w:tcBorders>
              <w:top w:val="nil"/>
              <w:left w:val="nil"/>
              <w:bottom w:val="nil"/>
              <w:right w:val="nil"/>
            </w:tcBorders>
          </w:tcPr>
          <w:p w14:paraId="20340750" w14:textId="26FA4CD7" w:rsidR="008C6B90" w:rsidRPr="000E01D5" w:rsidRDefault="008C6B90" w:rsidP="00001E76">
            <w:pPr>
              <w:pStyle w:val="TableParagraph"/>
              <w:rPr>
                <w:lang w:val="en-GB"/>
              </w:rPr>
            </w:pPr>
            <w:r w:rsidRPr="000E01D5">
              <w:rPr>
                <w:lang w:val="es-ES"/>
              </w:rPr>
              <w:t xml:space="preserve">Número de sentencias en el cuerpo de la sentencia. </w:t>
            </w:r>
            <w:r w:rsidRPr="000E01D5">
              <w:rPr>
                <w:lang w:val="en-GB"/>
              </w:rPr>
              <w:t xml:space="preserve">Solo aplicable para </w:t>
            </w:r>
            <w:r w:rsidRPr="000779E3">
              <w:rPr>
                <w:rFonts w:ascii="Consolas" w:hAnsi="Consolas"/>
              </w:rPr>
              <w:lastRenderedPageBreak/>
              <w:t>While</w:t>
            </w:r>
            <w:r w:rsidRPr="000E01D5">
              <w:rPr>
                <w:lang w:val="en-GB"/>
              </w:rPr>
              <w:t xml:space="preserve">, </w:t>
            </w:r>
            <w:r w:rsidRPr="000779E3">
              <w:rPr>
                <w:rFonts w:ascii="Consolas" w:hAnsi="Consolas"/>
              </w:rPr>
              <w:t>If</w:t>
            </w:r>
            <w:r w:rsidRPr="000E01D5">
              <w:rPr>
                <w:lang w:val="en-GB"/>
              </w:rPr>
              <w:t xml:space="preserve">, </w:t>
            </w:r>
            <w:r w:rsidRPr="000779E3">
              <w:rPr>
                <w:rFonts w:ascii="Consolas" w:hAnsi="Consolas"/>
              </w:rPr>
              <w:t>For</w:t>
            </w:r>
            <w:r w:rsidRPr="000E01D5">
              <w:rPr>
                <w:lang w:val="en-GB"/>
              </w:rPr>
              <w:t xml:space="preserve">, </w:t>
            </w:r>
            <w:r w:rsidRPr="000779E3">
              <w:rPr>
                <w:rFonts w:ascii="Consolas" w:hAnsi="Consolas"/>
              </w:rPr>
              <w:t>AsyncFor</w:t>
            </w:r>
            <w:r w:rsidRPr="000E01D5">
              <w:rPr>
                <w:lang w:val="en-GB"/>
              </w:rPr>
              <w:t xml:space="preserve">, </w:t>
            </w:r>
            <w:r w:rsidRPr="000779E3">
              <w:rPr>
                <w:rFonts w:ascii="Consolas" w:hAnsi="Consolas"/>
              </w:rPr>
              <w:t>Try</w:t>
            </w:r>
            <w:r w:rsidRPr="000E01D5">
              <w:rPr>
                <w:lang w:val="en-GB"/>
              </w:rPr>
              <w:t xml:space="preserve">, </w:t>
            </w:r>
            <w:r w:rsidRPr="000779E3">
              <w:rPr>
                <w:rFonts w:ascii="Consolas" w:hAnsi="Consolas"/>
              </w:rPr>
              <w:t>TryStar</w:t>
            </w:r>
            <w:r w:rsidRPr="000E01D5">
              <w:rPr>
                <w:lang w:val="en-GB"/>
              </w:rPr>
              <w:t xml:space="preserve">, </w:t>
            </w:r>
            <w:r w:rsidRPr="000779E3">
              <w:rPr>
                <w:rFonts w:ascii="Consolas" w:hAnsi="Consolas"/>
              </w:rPr>
              <w:t>With</w:t>
            </w:r>
            <w:r w:rsidR="000E01D5">
              <w:rPr>
                <w:lang w:val="en-GB"/>
              </w:rPr>
              <w:t xml:space="preserve"> y</w:t>
            </w:r>
            <w:r w:rsidRPr="000E01D5">
              <w:rPr>
                <w:lang w:val="en-GB"/>
              </w:rPr>
              <w:t xml:space="preserve"> </w:t>
            </w:r>
            <w:r w:rsidRPr="000779E3">
              <w:rPr>
                <w:rFonts w:ascii="Consolas" w:hAnsi="Consolas"/>
              </w:rPr>
              <w:t>AsyncWith</w:t>
            </w:r>
            <w:r w:rsidRPr="000E01D5">
              <w:rPr>
                <w:lang w:val="en-GB"/>
              </w:rPr>
              <w:t>. N/A en otro caso</w:t>
            </w:r>
            <w:r w:rsidR="000E01D5">
              <w:rPr>
                <w:lang w:val="en-GB"/>
              </w:rPr>
              <w:t>.</w:t>
            </w:r>
          </w:p>
        </w:tc>
        <w:tc>
          <w:tcPr>
            <w:tcW w:w="2787" w:type="dxa"/>
            <w:tcBorders>
              <w:top w:val="nil"/>
              <w:left w:val="nil"/>
              <w:bottom w:val="nil"/>
              <w:right w:val="nil"/>
            </w:tcBorders>
          </w:tcPr>
          <w:p w14:paraId="0709450F" w14:textId="77777777" w:rsidR="008C6B90" w:rsidRPr="000E01D5" w:rsidRDefault="008C6B90" w:rsidP="00001E76">
            <w:pPr>
              <w:pStyle w:val="TableParagraph"/>
            </w:pPr>
            <w:r w:rsidRPr="000E01D5">
              <w:lastRenderedPageBreak/>
              <w:t>True, False, N/A</w:t>
            </w:r>
          </w:p>
        </w:tc>
      </w:tr>
      <w:tr w:rsidR="008C6B90" w:rsidRPr="00546EB8" w14:paraId="152B7CC1" w14:textId="77777777" w:rsidTr="000E01D5">
        <w:tc>
          <w:tcPr>
            <w:tcW w:w="2950" w:type="dxa"/>
            <w:tcBorders>
              <w:top w:val="nil"/>
              <w:left w:val="nil"/>
              <w:bottom w:val="single" w:sz="4" w:space="0" w:color="auto"/>
              <w:right w:val="nil"/>
            </w:tcBorders>
          </w:tcPr>
          <w:p w14:paraId="7FEDB656" w14:textId="77777777" w:rsidR="008C6B90" w:rsidRPr="000E01D5" w:rsidRDefault="008C6B90" w:rsidP="00001E76">
            <w:pPr>
              <w:pStyle w:val="TableParagraph"/>
            </w:pPr>
            <w:r w:rsidRPr="000E01D5">
              <w:t>First, second and third child</w:t>
            </w:r>
          </w:p>
        </w:tc>
        <w:tc>
          <w:tcPr>
            <w:tcW w:w="3429" w:type="dxa"/>
            <w:tcBorders>
              <w:top w:val="nil"/>
              <w:left w:val="nil"/>
              <w:bottom w:val="single" w:sz="4" w:space="0" w:color="auto"/>
              <w:right w:val="nil"/>
            </w:tcBorders>
          </w:tcPr>
          <w:p w14:paraId="5D78FF0C" w14:textId="77777777" w:rsidR="008C6B90" w:rsidRPr="000E01D5" w:rsidRDefault="008C6B90" w:rsidP="00001E76">
            <w:pPr>
              <w:pStyle w:val="TableParagraph"/>
              <w:rPr>
                <w:lang w:val="es-ES"/>
              </w:rPr>
            </w:pPr>
            <w:r w:rsidRPr="000E01D5">
              <w:rPr>
                <w:lang w:val="es-ES"/>
              </w:rPr>
              <w:t>Categoría sintáctica del primer, segundo y tercer hijo de la sentencia respectivamente</w:t>
            </w:r>
          </w:p>
        </w:tc>
        <w:tc>
          <w:tcPr>
            <w:tcW w:w="2787" w:type="dxa"/>
            <w:tcBorders>
              <w:top w:val="nil"/>
              <w:left w:val="nil"/>
              <w:bottom w:val="single" w:sz="4" w:space="0" w:color="auto"/>
              <w:right w:val="nil"/>
            </w:tcBorders>
          </w:tcPr>
          <w:p w14:paraId="05DD484E" w14:textId="77777777" w:rsidR="008C6B90" w:rsidRPr="000E01D5" w:rsidRDefault="008C6B90" w:rsidP="00001E76">
            <w:pPr>
              <w:pStyle w:val="TableParagraph"/>
              <w:rPr>
                <w:lang w:val="es-ES"/>
              </w:rPr>
            </w:pPr>
            <w:r w:rsidRPr="000E01D5">
              <w:rPr>
                <w:lang w:val="es-ES"/>
              </w:rPr>
              <w:t>Parameter| ExpressionCategory*</w:t>
            </w:r>
          </w:p>
        </w:tc>
      </w:tr>
    </w:tbl>
    <w:p w14:paraId="65C18DAE" w14:textId="22ABDC13" w:rsidR="008C6B90" w:rsidRDefault="008C6B90" w:rsidP="008C6B90">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sidR="000E01D5">
        <w:rPr>
          <w:rFonts w:ascii="Times New Roman" w:hAnsi="Times New Roman" w:cs="Times New Roman"/>
          <w:sz w:val="14"/>
          <w:szCs w:val="14"/>
          <w:lang w:val="es-ES"/>
        </w:rPr>
        <w:t>D</w:t>
      </w:r>
      <w:r>
        <w:rPr>
          <w:rFonts w:ascii="Times New Roman" w:hAnsi="Times New Roman" w:cs="Times New Roman"/>
          <w:sz w:val="14"/>
          <w:szCs w:val="14"/>
          <w:lang w:val="es-ES"/>
        </w:rPr>
        <w:t xml:space="preserve">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F84C7A">
        <w:rPr>
          <w:rFonts w:ascii="Times New Roman" w:hAnsi="Times New Roman" w:cs="Times New Roman"/>
          <w:b/>
          <w:bCs/>
          <w:sz w:val="14"/>
          <w:szCs w:val="14"/>
          <w:lang w:val="es-ES"/>
        </w:rPr>
        <w:t>¡Error! No se encuentra el origen de la referencia.</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4FCF6FA2" w14:textId="77777777" w:rsidR="003C1448" w:rsidRPr="00064BF1" w:rsidRDefault="003C1448" w:rsidP="008C6B90">
      <w:pPr>
        <w:rPr>
          <w:rFonts w:ascii="Times New Roman" w:hAnsi="Times New Roman" w:cs="Times New Roman"/>
          <w:sz w:val="14"/>
          <w:szCs w:val="14"/>
          <w:lang w:val="es-ES"/>
        </w:rPr>
      </w:pPr>
    </w:p>
    <w:p w14:paraId="4D6530EA" w14:textId="77777777" w:rsidR="008C6B90" w:rsidRDefault="008C6B90" w:rsidP="008C6B90">
      <w:pPr>
        <w:pStyle w:val="Ttulo3"/>
        <w:rPr>
          <w:lang w:val="es-ES"/>
        </w:rPr>
      </w:pPr>
      <w:bookmarkStart w:id="66" w:name="_Toc170228902"/>
      <w:r>
        <w:rPr>
          <w:lang w:val="es-ES"/>
        </w:rPr>
        <w:t>Cases</w:t>
      </w:r>
      <w:bookmarkEnd w:id="66"/>
    </w:p>
    <w:p w14:paraId="3A50A9F7" w14:textId="77777777" w:rsidR="000E01D5" w:rsidRPr="000E01D5" w:rsidRDefault="000E01D5" w:rsidP="000E01D5">
      <w:pPr>
        <w:rPr>
          <w:lang w:val="es-ES"/>
        </w:rPr>
      </w:pPr>
    </w:p>
    <w:p w14:paraId="3E125FA5" w14:textId="599CEE95" w:rsidR="008C6B90" w:rsidRPr="00546EB8" w:rsidRDefault="00184322" w:rsidP="008C6B90">
      <w:pPr>
        <w:pStyle w:val="Descripcin"/>
        <w:keepNext/>
        <w:jc w:val="center"/>
        <w:rPr>
          <w:lang w:val="es-ES"/>
        </w:rPr>
      </w:pPr>
      <w:bookmarkStart w:id="67" w:name="_Toc170228978"/>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8</w:t>
      </w:r>
      <w:r w:rsidRPr="00184322">
        <w:rPr>
          <w:lang w:val="es-ES"/>
        </w:rPr>
        <w:fldChar w:fldCharType="end"/>
      </w:r>
      <w:r w:rsidRPr="00184322">
        <w:rPr>
          <w:lang w:val="es-ES"/>
        </w:rPr>
        <w:t>:</w:t>
      </w:r>
      <w:r w:rsidR="008C6B90" w:rsidRPr="00546EB8">
        <w:rPr>
          <w:lang w:val="es-ES"/>
        </w:rPr>
        <w:t xml:space="preserve"> Características de los cases.</w:t>
      </w:r>
      <w:bookmarkEnd w:id="67"/>
    </w:p>
    <w:tbl>
      <w:tblPr>
        <w:tblStyle w:val="Tablaconcuadrcula"/>
        <w:tblW w:w="9110" w:type="dxa"/>
        <w:tblLook w:val="04A0" w:firstRow="1" w:lastRow="0" w:firstColumn="1" w:lastColumn="0" w:noHBand="0" w:noVBand="1"/>
      </w:tblPr>
      <w:tblGrid>
        <w:gridCol w:w="2893"/>
        <w:gridCol w:w="3486"/>
        <w:gridCol w:w="2731"/>
      </w:tblGrid>
      <w:tr w:rsidR="008C6B90" w:rsidRPr="00B7282B" w14:paraId="77B3A078" w14:textId="77777777" w:rsidTr="00001E76">
        <w:trPr>
          <w:tblHeader/>
        </w:trPr>
        <w:tc>
          <w:tcPr>
            <w:tcW w:w="2893" w:type="dxa"/>
            <w:tcBorders>
              <w:left w:val="nil"/>
              <w:bottom w:val="single" w:sz="4" w:space="0" w:color="auto"/>
              <w:right w:val="nil"/>
            </w:tcBorders>
            <w:shd w:val="clear" w:color="auto" w:fill="FFFFFF" w:themeFill="background1"/>
          </w:tcPr>
          <w:p w14:paraId="61EC003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35D18F4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437196D1" w14:textId="77777777" w:rsidR="008C6B90" w:rsidRPr="0016012E" w:rsidRDefault="008C6B90" w:rsidP="00001E76">
            <w:pPr>
              <w:rPr>
                <w:b/>
                <w:bCs/>
              </w:rPr>
            </w:pPr>
            <w:r>
              <w:rPr>
                <w:b/>
                <w:bCs/>
              </w:rPr>
              <w:t>Dominio</w:t>
            </w:r>
          </w:p>
        </w:tc>
      </w:tr>
      <w:tr w:rsidR="008C6B90" w:rsidRPr="00671297" w14:paraId="447445BD" w14:textId="77777777" w:rsidTr="00001E76">
        <w:tc>
          <w:tcPr>
            <w:tcW w:w="2893" w:type="dxa"/>
            <w:tcBorders>
              <w:top w:val="single" w:sz="4" w:space="0" w:color="auto"/>
              <w:left w:val="nil"/>
              <w:bottom w:val="nil"/>
              <w:right w:val="nil"/>
            </w:tcBorders>
          </w:tcPr>
          <w:p w14:paraId="412025E9" w14:textId="77777777" w:rsidR="008C6B90" w:rsidRPr="000E01D5" w:rsidRDefault="008C6B90" w:rsidP="00001E76">
            <w:pPr>
              <w:pStyle w:val="TableParagraph"/>
            </w:pPr>
            <w:r w:rsidRPr="000E01D5">
              <w:t>Number of cases</w:t>
            </w:r>
          </w:p>
        </w:tc>
        <w:tc>
          <w:tcPr>
            <w:tcW w:w="3486" w:type="dxa"/>
            <w:tcBorders>
              <w:top w:val="single" w:sz="4" w:space="0" w:color="auto"/>
              <w:left w:val="nil"/>
              <w:bottom w:val="nil"/>
              <w:right w:val="nil"/>
            </w:tcBorders>
          </w:tcPr>
          <w:p w14:paraId="095B417A" w14:textId="77777777" w:rsidR="008C6B90" w:rsidRPr="000E01D5" w:rsidRDefault="008C6B90" w:rsidP="00001E76">
            <w:pPr>
              <w:pStyle w:val="TableParagraph"/>
              <w:rPr>
                <w:lang w:val="es-ES"/>
              </w:rPr>
            </w:pPr>
            <w:r w:rsidRPr="000E01D5">
              <w:rPr>
                <w:lang w:val="es-ES"/>
              </w:rPr>
              <w:t xml:space="preserve">Número de cases en la sentencia </w:t>
            </w:r>
            <w:r w:rsidRPr="000E01D5">
              <w:rPr>
                <w:rFonts w:ascii="Consolas" w:hAnsi="Consolas"/>
                <w:lang w:val="es-ES"/>
              </w:rPr>
              <w:t>Match</w:t>
            </w:r>
          </w:p>
        </w:tc>
        <w:tc>
          <w:tcPr>
            <w:tcW w:w="2731" w:type="dxa"/>
            <w:tcBorders>
              <w:top w:val="single" w:sz="4" w:space="0" w:color="auto"/>
              <w:left w:val="nil"/>
              <w:bottom w:val="nil"/>
              <w:right w:val="nil"/>
            </w:tcBorders>
          </w:tcPr>
          <w:p w14:paraId="0CEB9308" w14:textId="77777777" w:rsidR="008C6B90" w:rsidRPr="000E01D5" w:rsidRDefault="008C6B90" w:rsidP="00001E76">
            <w:pPr>
              <w:pStyle w:val="TableParagraph"/>
            </w:pPr>
            <w:r w:rsidRPr="000E01D5">
              <w:t>Integer</w:t>
            </w:r>
          </w:p>
        </w:tc>
      </w:tr>
      <w:tr w:rsidR="008C6B90" w:rsidRPr="00671297" w14:paraId="37941A12" w14:textId="77777777" w:rsidTr="00001E76">
        <w:tc>
          <w:tcPr>
            <w:tcW w:w="2893" w:type="dxa"/>
            <w:tcBorders>
              <w:top w:val="nil"/>
              <w:left w:val="nil"/>
              <w:bottom w:val="nil"/>
              <w:right w:val="nil"/>
            </w:tcBorders>
          </w:tcPr>
          <w:p w14:paraId="3BA44777" w14:textId="77777777" w:rsidR="008C6B90" w:rsidRPr="000E01D5" w:rsidRDefault="008C6B90" w:rsidP="00001E76">
            <w:pPr>
              <w:pStyle w:val="TableParagraph"/>
            </w:pPr>
            <w:r w:rsidRPr="000E01D5">
              <w:t>Guards</w:t>
            </w:r>
          </w:p>
        </w:tc>
        <w:tc>
          <w:tcPr>
            <w:tcW w:w="3486" w:type="dxa"/>
            <w:tcBorders>
              <w:top w:val="nil"/>
              <w:left w:val="nil"/>
              <w:bottom w:val="nil"/>
              <w:right w:val="nil"/>
            </w:tcBorders>
          </w:tcPr>
          <w:p w14:paraId="285677F9" w14:textId="77777777" w:rsidR="008C6B90" w:rsidRPr="000E01D5" w:rsidRDefault="008C6B90" w:rsidP="00001E76">
            <w:pPr>
              <w:pStyle w:val="TableParagraph"/>
              <w:rPr>
                <w:lang w:val="es-ES"/>
              </w:rPr>
            </w:pPr>
            <w:r w:rsidRPr="000E01D5">
              <w:rPr>
                <w:lang w:val="es-ES"/>
              </w:rPr>
              <w:t xml:space="preserve">Proporción de </w:t>
            </w:r>
            <w:r w:rsidRPr="000E01D5">
              <w:rPr>
                <w:i/>
                <w:iCs/>
                <w:lang w:val="es-ES"/>
              </w:rPr>
              <w:t>guards</w:t>
            </w:r>
            <w:r w:rsidRPr="000E01D5">
              <w:rPr>
                <w:lang w:val="es-ES"/>
              </w:rPr>
              <w:t xml:space="preserve"> en función del número de cases.</w:t>
            </w:r>
          </w:p>
        </w:tc>
        <w:tc>
          <w:tcPr>
            <w:tcW w:w="2731" w:type="dxa"/>
            <w:tcBorders>
              <w:top w:val="nil"/>
              <w:left w:val="nil"/>
              <w:bottom w:val="nil"/>
              <w:right w:val="nil"/>
            </w:tcBorders>
          </w:tcPr>
          <w:p w14:paraId="184559D6" w14:textId="77777777" w:rsidR="008C6B90" w:rsidRPr="000E01D5" w:rsidRDefault="008C6B90" w:rsidP="00001E76">
            <w:pPr>
              <w:pStyle w:val="TableParagraph"/>
            </w:pPr>
            <w:r w:rsidRPr="000E01D5">
              <w:t>[0, 1]</w:t>
            </w:r>
          </w:p>
        </w:tc>
      </w:tr>
      <w:tr w:rsidR="008C6B90" w:rsidRPr="00671297" w14:paraId="2C888FAE" w14:textId="77777777" w:rsidTr="00001E76">
        <w:tc>
          <w:tcPr>
            <w:tcW w:w="2893" w:type="dxa"/>
            <w:tcBorders>
              <w:top w:val="nil"/>
              <w:left w:val="nil"/>
              <w:bottom w:val="nil"/>
              <w:right w:val="nil"/>
            </w:tcBorders>
          </w:tcPr>
          <w:p w14:paraId="47B8E846" w14:textId="77777777" w:rsidR="008C6B90" w:rsidRPr="000E01D5" w:rsidRDefault="008C6B90" w:rsidP="00001E76">
            <w:pPr>
              <w:pStyle w:val="TableParagraph"/>
            </w:pPr>
            <w:r w:rsidRPr="000E01D5">
              <w:t>Average body count</w:t>
            </w:r>
          </w:p>
        </w:tc>
        <w:tc>
          <w:tcPr>
            <w:tcW w:w="3486" w:type="dxa"/>
            <w:tcBorders>
              <w:top w:val="nil"/>
              <w:left w:val="nil"/>
              <w:bottom w:val="nil"/>
              <w:right w:val="nil"/>
            </w:tcBorders>
          </w:tcPr>
          <w:p w14:paraId="1BB3A710" w14:textId="77777777" w:rsidR="008C6B90" w:rsidRPr="000E01D5" w:rsidRDefault="008C6B90" w:rsidP="00001E76">
            <w:pPr>
              <w:pStyle w:val="TableParagraph"/>
              <w:rPr>
                <w:lang w:val="es-ES"/>
              </w:rPr>
            </w:pPr>
            <w:r w:rsidRPr="000E01D5">
              <w:rPr>
                <w:lang w:val="es-ES"/>
              </w:rPr>
              <w:t xml:space="preserve">Número medio de sentencias en el cuerpo de los </w:t>
            </w:r>
            <w:r w:rsidRPr="000E01D5">
              <w:rPr>
                <w:i/>
                <w:iCs/>
                <w:lang w:val="es-ES"/>
              </w:rPr>
              <w:t>cases</w:t>
            </w:r>
          </w:p>
        </w:tc>
        <w:tc>
          <w:tcPr>
            <w:tcW w:w="2731" w:type="dxa"/>
            <w:tcBorders>
              <w:top w:val="nil"/>
              <w:left w:val="nil"/>
              <w:bottom w:val="nil"/>
              <w:right w:val="nil"/>
            </w:tcBorders>
          </w:tcPr>
          <w:p w14:paraId="561CDE4A" w14:textId="77777777" w:rsidR="008C6B90" w:rsidRPr="000E01D5" w:rsidRDefault="008C6B90" w:rsidP="00001E76">
            <w:pPr>
              <w:pStyle w:val="TableParagraph"/>
            </w:pPr>
            <w:r w:rsidRPr="000E01D5">
              <w:t>Real</w:t>
            </w:r>
          </w:p>
        </w:tc>
      </w:tr>
      <w:tr w:rsidR="008C6B90" w:rsidRPr="00671297" w14:paraId="0D0CB60D" w14:textId="77777777" w:rsidTr="00001E76">
        <w:tc>
          <w:tcPr>
            <w:tcW w:w="2893" w:type="dxa"/>
            <w:tcBorders>
              <w:top w:val="nil"/>
              <w:left w:val="nil"/>
              <w:bottom w:val="nil"/>
              <w:right w:val="nil"/>
            </w:tcBorders>
          </w:tcPr>
          <w:p w14:paraId="0DFCD50A" w14:textId="77777777" w:rsidR="008C6B90" w:rsidRPr="000E01D5" w:rsidRDefault="008C6B90" w:rsidP="00001E76">
            <w:pPr>
              <w:pStyle w:val="TableParagraph"/>
            </w:pPr>
            <w:r w:rsidRPr="000E01D5">
              <w:t>Average match value</w:t>
            </w:r>
          </w:p>
        </w:tc>
        <w:tc>
          <w:tcPr>
            <w:tcW w:w="3486" w:type="dxa"/>
            <w:tcBorders>
              <w:top w:val="nil"/>
              <w:left w:val="nil"/>
              <w:bottom w:val="nil"/>
              <w:right w:val="nil"/>
            </w:tcBorders>
          </w:tcPr>
          <w:p w14:paraId="37859768"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MatchValue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0E4228" w14:textId="77777777" w:rsidR="008C6B90" w:rsidRPr="000E01D5" w:rsidRDefault="008C6B90" w:rsidP="00001E76">
            <w:pPr>
              <w:pStyle w:val="TableParagraph"/>
            </w:pPr>
            <w:r w:rsidRPr="000E01D5">
              <w:rPr>
                <w:lang w:val="es-ES"/>
              </w:rPr>
              <w:t xml:space="preserve"> R</w:t>
            </w:r>
            <w:r w:rsidRPr="000E01D5">
              <w:t>eal</w:t>
            </w:r>
          </w:p>
        </w:tc>
      </w:tr>
      <w:tr w:rsidR="008C6B90" w:rsidRPr="00671297" w14:paraId="0A5245C8" w14:textId="77777777" w:rsidTr="00001E76">
        <w:tc>
          <w:tcPr>
            <w:tcW w:w="2893" w:type="dxa"/>
            <w:tcBorders>
              <w:top w:val="nil"/>
              <w:left w:val="nil"/>
              <w:bottom w:val="nil"/>
              <w:right w:val="nil"/>
            </w:tcBorders>
          </w:tcPr>
          <w:p w14:paraId="3BB0C912" w14:textId="77777777" w:rsidR="008C6B90" w:rsidRPr="000E01D5" w:rsidRDefault="008C6B90" w:rsidP="00001E76">
            <w:pPr>
              <w:pStyle w:val="TableParagraph"/>
            </w:pPr>
            <w:r w:rsidRPr="000E01D5">
              <w:t>Average match singleton</w:t>
            </w:r>
          </w:p>
        </w:tc>
        <w:tc>
          <w:tcPr>
            <w:tcW w:w="3486" w:type="dxa"/>
            <w:tcBorders>
              <w:top w:val="nil"/>
              <w:left w:val="nil"/>
              <w:bottom w:val="nil"/>
              <w:right w:val="nil"/>
            </w:tcBorders>
          </w:tcPr>
          <w:p w14:paraId="081E81C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MatchSingleton</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56622D0"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F76EA98" w14:textId="77777777" w:rsidTr="00001E76">
        <w:tc>
          <w:tcPr>
            <w:tcW w:w="2893" w:type="dxa"/>
            <w:tcBorders>
              <w:top w:val="nil"/>
              <w:left w:val="nil"/>
              <w:bottom w:val="nil"/>
              <w:right w:val="nil"/>
            </w:tcBorders>
          </w:tcPr>
          <w:p w14:paraId="114BB053" w14:textId="77777777" w:rsidR="008C6B90" w:rsidRPr="000E01D5" w:rsidRDefault="008C6B90" w:rsidP="00001E76">
            <w:pPr>
              <w:pStyle w:val="TableParagraph"/>
            </w:pPr>
            <w:r w:rsidRPr="000E01D5">
              <w:t>Average match sequence</w:t>
            </w:r>
          </w:p>
        </w:tc>
        <w:tc>
          <w:tcPr>
            <w:tcW w:w="3486" w:type="dxa"/>
            <w:tcBorders>
              <w:top w:val="nil"/>
              <w:left w:val="nil"/>
              <w:bottom w:val="nil"/>
              <w:right w:val="nil"/>
            </w:tcBorders>
          </w:tcPr>
          <w:p w14:paraId="1FB80924"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MatchSequence</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2436B43"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757FD8D" w14:textId="77777777" w:rsidTr="00001E76">
        <w:tc>
          <w:tcPr>
            <w:tcW w:w="2893" w:type="dxa"/>
            <w:tcBorders>
              <w:top w:val="nil"/>
              <w:left w:val="nil"/>
              <w:bottom w:val="nil"/>
              <w:right w:val="nil"/>
            </w:tcBorders>
          </w:tcPr>
          <w:p w14:paraId="3012896F" w14:textId="77777777" w:rsidR="008C6B90" w:rsidRPr="000E01D5" w:rsidRDefault="008C6B90" w:rsidP="00001E76">
            <w:pPr>
              <w:pStyle w:val="TableParagraph"/>
            </w:pPr>
            <w:r w:rsidRPr="000E01D5">
              <w:t>Average match mapping</w:t>
            </w:r>
          </w:p>
        </w:tc>
        <w:tc>
          <w:tcPr>
            <w:tcW w:w="3486" w:type="dxa"/>
            <w:tcBorders>
              <w:top w:val="nil"/>
              <w:left w:val="nil"/>
              <w:bottom w:val="nil"/>
              <w:right w:val="nil"/>
            </w:tcBorders>
          </w:tcPr>
          <w:p w14:paraId="522F345A"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MatchMapping</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77F8300B"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39F0CB6B" w14:textId="77777777" w:rsidTr="00001E76">
        <w:tc>
          <w:tcPr>
            <w:tcW w:w="2893" w:type="dxa"/>
            <w:tcBorders>
              <w:top w:val="nil"/>
              <w:left w:val="nil"/>
              <w:bottom w:val="nil"/>
              <w:right w:val="nil"/>
            </w:tcBorders>
          </w:tcPr>
          <w:p w14:paraId="55A6BEE5" w14:textId="77777777" w:rsidR="008C6B90" w:rsidRPr="000E01D5" w:rsidRDefault="008C6B90" w:rsidP="00001E76">
            <w:pPr>
              <w:pStyle w:val="TableParagraph"/>
            </w:pPr>
            <w:r w:rsidRPr="000E01D5">
              <w:t>Average match class</w:t>
            </w:r>
          </w:p>
        </w:tc>
        <w:tc>
          <w:tcPr>
            <w:tcW w:w="3486" w:type="dxa"/>
            <w:tcBorders>
              <w:top w:val="nil"/>
              <w:left w:val="nil"/>
              <w:bottom w:val="nil"/>
              <w:right w:val="nil"/>
            </w:tcBorders>
          </w:tcPr>
          <w:p w14:paraId="78F64BA0"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MatchClass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1BC043AC"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1143A062" w14:textId="77777777" w:rsidTr="00001E76">
        <w:tc>
          <w:tcPr>
            <w:tcW w:w="2893" w:type="dxa"/>
            <w:tcBorders>
              <w:top w:val="nil"/>
              <w:left w:val="nil"/>
              <w:bottom w:val="nil"/>
              <w:right w:val="nil"/>
            </w:tcBorders>
          </w:tcPr>
          <w:p w14:paraId="65B8889B" w14:textId="77777777" w:rsidR="008C6B90" w:rsidRPr="000E01D5" w:rsidRDefault="008C6B90" w:rsidP="00001E76">
            <w:pPr>
              <w:pStyle w:val="TableParagraph"/>
            </w:pPr>
            <w:r w:rsidRPr="000E01D5">
              <w:t>Average match star</w:t>
            </w:r>
          </w:p>
        </w:tc>
        <w:tc>
          <w:tcPr>
            <w:tcW w:w="3486" w:type="dxa"/>
            <w:tcBorders>
              <w:top w:val="nil"/>
              <w:left w:val="nil"/>
              <w:bottom w:val="nil"/>
              <w:right w:val="nil"/>
            </w:tcBorders>
          </w:tcPr>
          <w:p w14:paraId="735DA01C"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MatchStar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69D45166"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00BB00D7" w14:textId="77777777" w:rsidTr="000E01D5">
        <w:tc>
          <w:tcPr>
            <w:tcW w:w="2893" w:type="dxa"/>
            <w:tcBorders>
              <w:top w:val="nil"/>
              <w:left w:val="nil"/>
              <w:bottom w:val="nil"/>
              <w:right w:val="nil"/>
            </w:tcBorders>
          </w:tcPr>
          <w:p w14:paraId="6A6C7969" w14:textId="77777777" w:rsidR="008C6B90" w:rsidRPr="000E01D5" w:rsidRDefault="008C6B90" w:rsidP="00001E76">
            <w:pPr>
              <w:pStyle w:val="TableParagraph"/>
            </w:pPr>
            <w:r w:rsidRPr="000E01D5">
              <w:t>Average match as</w:t>
            </w:r>
          </w:p>
        </w:tc>
        <w:tc>
          <w:tcPr>
            <w:tcW w:w="3486" w:type="dxa"/>
            <w:tcBorders>
              <w:top w:val="nil"/>
              <w:left w:val="nil"/>
              <w:bottom w:val="nil"/>
              <w:right w:val="nil"/>
            </w:tcBorders>
          </w:tcPr>
          <w:p w14:paraId="5E7A989E"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MatchAs</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nil"/>
              <w:right w:val="nil"/>
            </w:tcBorders>
          </w:tcPr>
          <w:p w14:paraId="203DDFAF" w14:textId="77777777" w:rsidR="008C6B90" w:rsidRPr="000E01D5" w:rsidRDefault="008C6B90" w:rsidP="00001E76">
            <w:pPr>
              <w:pStyle w:val="TableParagraph"/>
              <w:rPr>
                <w:lang w:val="es-ES"/>
              </w:rPr>
            </w:pPr>
            <w:r w:rsidRPr="000E01D5">
              <w:rPr>
                <w:lang w:val="es-ES"/>
              </w:rPr>
              <w:t xml:space="preserve"> R</w:t>
            </w:r>
            <w:r w:rsidRPr="000E01D5">
              <w:t>eal</w:t>
            </w:r>
          </w:p>
        </w:tc>
      </w:tr>
      <w:tr w:rsidR="008C6B90" w:rsidRPr="00671297" w14:paraId="7E1D3313" w14:textId="77777777" w:rsidTr="000E01D5">
        <w:tc>
          <w:tcPr>
            <w:tcW w:w="2893" w:type="dxa"/>
            <w:tcBorders>
              <w:top w:val="nil"/>
              <w:left w:val="nil"/>
              <w:bottom w:val="single" w:sz="4" w:space="0" w:color="auto"/>
              <w:right w:val="nil"/>
            </w:tcBorders>
          </w:tcPr>
          <w:p w14:paraId="211BD76D" w14:textId="77777777" w:rsidR="008C6B90" w:rsidRPr="000E01D5" w:rsidRDefault="008C6B90" w:rsidP="00001E76">
            <w:pPr>
              <w:pStyle w:val="TableParagraph"/>
            </w:pPr>
            <w:r w:rsidRPr="000E01D5">
              <w:t>Average match or</w:t>
            </w:r>
          </w:p>
        </w:tc>
        <w:tc>
          <w:tcPr>
            <w:tcW w:w="3486" w:type="dxa"/>
            <w:tcBorders>
              <w:top w:val="nil"/>
              <w:left w:val="nil"/>
              <w:bottom w:val="single" w:sz="4" w:space="0" w:color="auto"/>
              <w:right w:val="nil"/>
            </w:tcBorders>
          </w:tcPr>
          <w:p w14:paraId="44244797" w14:textId="77777777" w:rsidR="008C6B90" w:rsidRPr="000E01D5" w:rsidRDefault="008C6B90" w:rsidP="00001E76">
            <w:pPr>
              <w:pStyle w:val="TableParagraph"/>
              <w:rPr>
                <w:lang w:val="es-ES"/>
              </w:rPr>
            </w:pPr>
            <w:r w:rsidRPr="000E01D5">
              <w:rPr>
                <w:lang w:val="es-ES"/>
              </w:rPr>
              <w:t xml:space="preserve">Número medio de cláusulas </w:t>
            </w:r>
            <w:r w:rsidRPr="000E01D5">
              <w:rPr>
                <w:rFonts w:ascii="Consolas" w:hAnsi="Consolas"/>
                <w:lang w:val="es-ES"/>
              </w:rPr>
              <w:t>MatchOr</w:t>
            </w:r>
            <w:r w:rsidRPr="000E01D5">
              <w:rPr>
                <w:lang w:val="es-ES"/>
              </w:rPr>
              <w:t xml:space="preserve"> dentro de los </w:t>
            </w:r>
            <w:r w:rsidRPr="000E01D5">
              <w:rPr>
                <w:i/>
                <w:iCs/>
                <w:lang w:val="es-ES"/>
              </w:rPr>
              <w:t>cases</w:t>
            </w:r>
            <w:r w:rsidRPr="000E01D5">
              <w:rPr>
                <w:lang w:val="es-ES"/>
              </w:rPr>
              <w:t xml:space="preserve"> de la sentencia </w:t>
            </w:r>
            <w:r w:rsidRPr="000E01D5">
              <w:rPr>
                <w:rFonts w:ascii="Consolas" w:hAnsi="Consolas"/>
                <w:lang w:val="es-ES"/>
              </w:rPr>
              <w:t>Match</w:t>
            </w:r>
          </w:p>
        </w:tc>
        <w:tc>
          <w:tcPr>
            <w:tcW w:w="2731" w:type="dxa"/>
            <w:tcBorders>
              <w:top w:val="nil"/>
              <w:left w:val="nil"/>
              <w:bottom w:val="single" w:sz="4" w:space="0" w:color="auto"/>
              <w:right w:val="nil"/>
            </w:tcBorders>
          </w:tcPr>
          <w:p w14:paraId="3EDB4CC7" w14:textId="77777777" w:rsidR="008C6B90" w:rsidRPr="000E01D5" w:rsidRDefault="008C6B90" w:rsidP="00001E76">
            <w:pPr>
              <w:pStyle w:val="TableParagraph"/>
              <w:rPr>
                <w:lang w:val="es-ES"/>
              </w:rPr>
            </w:pPr>
            <w:r w:rsidRPr="000E01D5">
              <w:rPr>
                <w:lang w:val="es-ES"/>
              </w:rPr>
              <w:t xml:space="preserve"> R</w:t>
            </w:r>
            <w:r w:rsidRPr="000E01D5">
              <w:t>eal</w:t>
            </w:r>
          </w:p>
        </w:tc>
      </w:tr>
    </w:tbl>
    <w:p w14:paraId="5900F89C" w14:textId="77777777" w:rsidR="008C6B90" w:rsidRDefault="008C6B90" w:rsidP="008C6B90">
      <w:pPr>
        <w:rPr>
          <w:lang w:val="es-ES"/>
        </w:rPr>
      </w:pPr>
    </w:p>
    <w:p w14:paraId="154E59DB" w14:textId="54193C64" w:rsidR="008C6B90" w:rsidRDefault="008C6B90" w:rsidP="008C6B90">
      <w:pPr>
        <w:rPr>
          <w:lang w:val="es-ES"/>
        </w:rPr>
      </w:pPr>
      <w:r>
        <w:rPr>
          <w:lang w:val="es-ES"/>
        </w:rPr>
        <w:t xml:space="preserve">En esta tabla almacenaremos información adicional a la tabla de sentencias para las sentencias </w:t>
      </w:r>
      <w:r w:rsidRPr="000E01D5">
        <w:rPr>
          <w:rFonts w:ascii="Consolas" w:eastAsia="Calibri" w:hAnsi="Consolas"/>
          <w:lang w:val="es-ES" w:eastAsia="en-US" w:bidi="en-US"/>
        </w:rPr>
        <w:t>Match</w:t>
      </w:r>
      <w:r>
        <w:rPr>
          <w:lang w:val="es-ES"/>
        </w:rPr>
        <w:t>. En este caso vamos a guardar el número medio de cada uno de los 8 tipos de cláusulas (</w:t>
      </w:r>
      <w:r w:rsidRPr="000E01D5">
        <w:rPr>
          <w:rFonts w:ascii="Consolas" w:eastAsia="Calibri" w:hAnsi="Consolas"/>
          <w:lang w:val="es-ES" w:eastAsia="en-US" w:bidi="en-US"/>
        </w:rPr>
        <w:t>MatchValue</w:t>
      </w:r>
      <w:r>
        <w:rPr>
          <w:lang w:val="es-ES"/>
        </w:rPr>
        <w:t xml:space="preserve">, </w:t>
      </w:r>
      <w:r w:rsidRPr="000E01D5">
        <w:rPr>
          <w:rFonts w:ascii="Consolas" w:eastAsia="Calibri" w:hAnsi="Consolas"/>
          <w:lang w:val="es-ES" w:eastAsia="en-US" w:bidi="en-US"/>
        </w:rPr>
        <w:t>MatchSingleton</w:t>
      </w:r>
      <w:r>
        <w:rPr>
          <w:lang w:val="es-ES"/>
        </w:rPr>
        <w:t xml:space="preserve">, </w:t>
      </w:r>
      <w:r w:rsidRPr="000E01D5">
        <w:rPr>
          <w:rFonts w:ascii="Consolas" w:eastAsia="Calibri" w:hAnsi="Consolas"/>
          <w:lang w:val="es-ES" w:eastAsia="en-US" w:bidi="en-US"/>
        </w:rPr>
        <w:t>MatchSequence</w:t>
      </w:r>
      <w:r>
        <w:rPr>
          <w:lang w:val="es-ES"/>
        </w:rPr>
        <w:t xml:space="preserve">, </w:t>
      </w:r>
      <w:r w:rsidRPr="000E01D5">
        <w:rPr>
          <w:rFonts w:ascii="Consolas" w:eastAsia="Calibri" w:hAnsi="Consolas"/>
          <w:lang w:val="es-ES" w:eastAsia="en-US" w:bidi="en-US"/>
        </w:rPr>
        <w:t>MatchMapping</w:t>
      </w:r>
      <w:r>
        <w:rPr>
          <w:lang w:val="es-ES"/>
        </w:rPr>
        <w:t xml:space="preserve">, </w:t>
      </w:r>
      <w:r w:rsidRPr="000E01D5">
        <w:rPr>
          <w:rFonts w:ascii="Consolas" w:eastAsia="Calibri" w:hAnsi="Consolas"/>
          <w:lang w:val="es-ES" w:eastAsia="en-US" w:bidi="en-US"/>
        </w:rPr>
        <w:t>MatchClass</w:t>
      </w:r>
      <w:r>
        <w:rPr>
          <w:lang w:val="es-ES"/>
        </w:rPr>
        <w:t xml:space="preserve">, </w:t>
      </w:r>
      <w:r w:rsidRPr="000E01D5">
        <w:rPr>
          <w:rFonts w:ascii="Consolas" w:eastAsia="Calibri" w:hAnsi="Consolas"/>
          <w:lang w:val="es-ES" w:eastAsia="en-US" w:bidi="en-US"/>
        </w:rPr>
        <w:t>MatchStar</w:t>
      </w:r>
      <w:r>
        <w:rPr>
          <w:lang w:val="es-ES"/>
        </w:rPr>
        <w:t xml:space="preserve">, </w:t>
      </w:r>
      <w:r w:rsidRPr="000E01D5">
        <w:rPr>
          <w:rFonts w:ascii="Consolas" w:eastAsia="Calibri" w:hAnsi="Consolas"/>
          <w:lang w:val="es-ES" w:eastAsia="en-US" w:bidi="en-US"/>
        </w:rPr>
        <w:t>MatchAs</w:t>
      </w:r>
      <w:r>
        <w:rPr>
          <w:lang w:val="es-ES"/>
        </w:rPr>
        <w:t xml:space="preserve"> y </w:t>
      </w:r>
      <w:r w:rsidRPr="000E01D5">
        <w:rPr>
          <w:rFonts w:ascii="Consolas" w:eastAsia="Calibri" w:hAnsi="Consolas"/>
          <w:lang w:val="es-ES" w:eastAsia="en-US" w:bidi="en-US"/>
        </w:rPr>
        <w:t>MatchOr</w:t>
      </w:r>
      <w:r>
        <w:rPr>
          <w:lang w:val="es-ES"/>
        </w:rPr>
        <w:t xml:space="preserve">), además del número medio de sentencias en los cuerpos de las cláusulas </w:t>
      </w:r>
      <w:r w:rsidRPr="000E01D5">
        <w:rPr>
          <w:i/>
          <w:iCs/>
          <w:lang w:val="es-ES"/>
        </w:rPr>
        <w:t>case</w:t>
      </w:r>
      <w:r>
        <w:rPr>
          <w:lang w:val="es-ES"/>
        </w:rPr>
        <w:t xml:space="preserve">, el número de </w:t>
      </w:r>
      <w:r w:rsidRPr="000E01D5">
        <w:rPr>
          <w:i/>
          <w:iCs/>
          <w:lang w:val="es-ES"/>
        </w:rPr>
        <w:t>cases</w:t>
      </w:r>
      <w:r>
        <w:rPr>
          <w:lang w:val="es-ES"/>
        </w:rPr>
        <w:t xml:space="preserve"> total y la proporción de </w:t>
      </w:r>
      <w:r w:rsidRPr="000E01D5">
        <w:rPr>
          <w:i/>
          <w:iCs/>
          <w:lang w:val="es-ES"/>
        </w:rPr>
        <w:t>guards</w:t>
      </w:r>
      <w:r>
        <w:rPr>
          <w:lang w:val="es-ES"/>
        </w:rPr>
        <w:t xml:space="preserve"> en relación </w:t>
      </w:r>
      <w:r w:rsidR="000E01D5">
        <w:rPr>
          <w:lang w:val="es-ES"/>
        </w:rPr>
        <w:t>con</w:t>
      </w:r>
      <w:r>
        <w:rPr>
          <w:lang w:val="es-ES"/>
        </w:rPr>
        <w:t xml:space="preserve"> total de </w:t>
      </w:r>
      <w:r w:rsidRPr="000E01D5">
        <w:rPr>
          <w:i/>
          <w:iCs/>
          <w:lang w:val="es-ES"/>
        </w:rPr>
        <w:t>cases</w:t>
      </w:r>
      <w:r>
        <w:rPr>
          <w:lang w:val="es-ES"/>
        </w:rPr>
        <w:t>.</w:t>
      </w:r>
    </w:p>
    <w:p w14:paraId="3D36F64D" w14:textId="77777777" w:rsidR="003C1448" w:rsidRPr="00291DDA" w:rsidRDefault="003C1448" w:rsidP="008C6B90">
      <w:pPr>
        <w:rPr>
          <w:lang w:val="es-ES"/>
        </w:rPr>
      </w:pPr>
    </w:p>
    <w:p w14:paraId="79D9F096" w14:textId="77777777" w:rsidR="008C6B90" w:rsidRDefault="008C6B90" w:rsidP="008C6B90">
      <w:pPr>
        <w:pStyle w:val="Ttulo3"/>
        <w:rPr>
          <w:lang w:val="es-ES"/>
        </w:rPr>
      </w:pPr>
      <w:bookmarkStart w:id="68" w:name="_Toc170228903"/>
      <w:r>
        <w:rPr>
          <w:lang w:val="es-ES"/>
        </w:rPr>
        <w:t>Handlers</w:t>
      </w:r>
      <w:bookmarkEnd w:id="68"/>
    </w:p>
    <w:p w14:paraId="5A156D3F" w14:textId="77777777" w:rsidR="005254F1" w:rsidRPr="005254F1" w:rsidRDefault="005254F1" w:rsidP="005254F1">
      <w:pPr>
        <w:rPr>
          <w:lang w:val="es-ES"/>
        </w:rPr>
      </w:pPr>
    </w:p>
    <w:p w14:paraId="38EF9604" w14:textId="7B01BFC6" w:rsidR="008C6B90" w:rsidRPr="00A00191" w:rsidRDefault="00184322" w:rsidP="008C6B90">
      <w:pPr>
        <w:pStyle w:val="Descripcin"/>
        <w:keepNext/>
        <w:jc w:val="center"/>
        <w:rPr>
          <w:lang w:val="es-ES"/>
        </w:rPr>
      </w:pPr>
      <w:bookmarkStart w:id="69" w:name="_Toc170228979"/>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9</w:t>
      </w:r>
      <w:r w:rsidRPr="00184322">
        <w:rPr>
          <w:lang w:val="es-ES"/>
        </w:rPr>
        <w:fldChar w:fldCharType="end"/>
      </w:r>
      <w:r w:rsidRPr="00184322">
        <w:rPr>
          <w:lang w:val="es-ES"/>
        </w:rPr>
        <w:t>:</w:t>
      </w:r>
      <w:r w:rsidR="008C6B90" w:rsidRPr="00A00191">
        <w:rPr>
          <w:lang w:val="es-ES"/>
        </w:rPr>
        <w:t xml:space="preserve"> Características de los handlers.</w:t>
      </w:r>
      <w:bookmarkEnd w:id="69"/>
    </w:p>
    <w:tbl>
      <w:tblPr>
        <w:tblStyle w:val="Tablaconcuadrcula"/>
        <w:tblW w:w="9110" w:type="dxa"/>
        <w:tblLook w:val="04A0" w:firstRow="1" w:lastRow="0" w:firstColumn="1" w:lastColumn="0" w:noHBand="0" w:noVBand="1"/>
      </w:tblPr>
      <w:tblGrid>
        <w:gridCol w:w="2893"/>
        <w:gridCol w:w="3486"/>
        <w:gridCol w:w="2731"/>
      </w:tblGrid>
      <w:tr w:rsidR="008C6B90" w:rsidRPr="00B7282B" w14:paraId="46D06674" w14:textId="77777777" w:rsidTr="00001E76">
        <w:trPr>
          <w:tblHeader/>
        </w:trPr>
        <w:tc>
          <w:tcPr>
            <w:tcW w:w="2893" w:type="dxa"/>
            <w:tcBorders>
              <w:left w:val="nil"/>
              <w:bottom w:val="single" w:sz="4" w:space="0" w:color="auto"/>
              <w:right w:val="nil"/>
            </w:tcBorders>
            <w:shd w:val="clear" w:color="auto" w:fill="FFFFFF" w:themeFill="background1"/>
          </w:tcPr>
          <w:p w14:paraId="5A5AE41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BEDB2AD"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8EC9302" w14:textId="77777777" w:rsidR="008C6B90" w:rsidRPr="0016012E" w:rsidRDefault="008C6B90" w:rsidP="00001E76">
            <w:pPr>
              <w:rPr>
                <w:b/>
                <w:bCs/>
              </w:rPr>
            </w:pPr>
            <w:r>
              <w:rPr>
                <w:b/>
                <w:bCs/>
              </w:rPr>
              <w:t>Dominio</w:t>
            </w:r>
          </w:p>
        </w:tc>
      </w:tr>
      <w:tr w:rsidR="008C6B90" w:rsidRPr="005254F1" w14:paraId="68361276" w14:textId="77777777" w:rsidTr="00001E76">
        <w:tc>
          <w:tcPr>
            <w:tcW w:w="2893" w:type="dxa"/>
            <w:tcBorders>
              <w:top w:val="single" w:sz="4" w:space="0" w:color="auto"/>
              <w:left w:val="nil"/>
              <w:bottom w:val="nil"/>
              <w:right w:val="nil"/>
            </w:tcBorders>
          </w:tcPr>
          <w:p w14:paraId="43F748DB" w14:textId="77777777" w:rsidR="008C6B90" w:rsidRPr="005254F1" w:rsidRDefault="008C6B90" w:rsidP="00001E76">
            <w:pPr>
              <w:pStyle w:val="TableParagraph"/>
            </w:pPr>
            <w:r w:rsidRPr="005254F1">
              <w:t>Number of handlers</w:t>
            </w:r>
          </w:p>
        </w:tc>
        <w:tc>
          <w:tcPr>
            <w:tcW w:w="3486" w:type="dxa"/>
            <w:tcBorders>
              <w:top w:val="single" w:sz="4" w:space="0" w:color="auto"/>
              <w:left w:val="nil"/>
              <w:bottom w:val="nil"/>
              <w:right w:val="nil"/>
            </w:tcBorders>
          </w:tcPr>
          <w:p w14:paraId="00B2D5CD" w14:textId="77777777" w:rsidR="008C6B90" w:rsidRPr="005254F1" w:rsidRDefault="008C6B90" w:rsidP="00001E76">
            <w:pPr>
              <w:pStyle w:val="TableParagraph"/>
              <w:rPr>
                <w:lang w:val="es-ES"/>
              </w:rPr>
            </w:pPr>
            <w:r w:rsidRPr="005254F1">
              <w:rPr>
                <w:lang w:val="es-ES"/>
              </w:rPr>
              <w:t xml:space="preserve">Número de cláusulas </w:t>
            </w:r>
            <w:r w:rsidRPr="005254F1">
              <w:rPr>
                <w:rFonts w:ascii="Consolas" w:hAnsi="Consolas"/>
                <w:lang w:val="es-ES"/>
              </w:rPr>
              <w:t>except</w:t>
            </w:r>
          </w:p>
        </w:tc>
        <w:tc>
          <w:tcPr>
            <w:tcW w:w="2731" w:type="dxa"/>
            <w:tcBorders>
              <w:top w:val="single" w:sz="4" w:space="0" w:color="auto"/>
              <w:left w:val="nil"/>
              <w:bottom w:val="nil"/>
              <w:right w:val="nil"/>
            </w:tcBorders>
          </w:tcPr>
          <w:p w14:paraId="67C0BD96" w14:textId="77777777" w:rsidR="008C6B90" w:rsidRPr="005254F1" w:rsidRDefault="008C6B90" w:rsidP="00001E76">
            <w:pPr>
              <w:pStyle w:val="TableParagraph"/>
            </w:pPr>
            <w:r w:rsidRPr="005254F1">
              <w:t>Integer</w:t>
            </w:r>
          </w:p>
        </w:tc>
      </w:tr>
      <w:tr w:rsidR="008C6B90" w:rsidRPr="005254F1" w14:paraId="003E812D" w14:textId="77777777" w:rsidTr="00001E76">
        <w:tc>
          <w:tcPr>
            <w:tcW w:w="2893" w:type="dxa"/>
            <w:tcBorders>
              <w:top w:val="nil"/>
              <w:left w:val="nil"/>
              <w:bottom w:val="nil"/>
              <w:right w:val="nil"/>
            </w:tcBorders>
          </w:tcPr>
          <w:p w14:paraId="7D6F1E8B" w14:textId="77777777" w:rsidR="008C6B90" w:rsidRPr="005254F1" w:rsidRDefault="008C6B90" w:rsidP="00001E76">
            <w:pPr>
              <w:pStyle w:val="TableParagraph"/>
            </w:pPr>
            <w:r w:rsidRPr="005254F1">
              <w:t>Has finally</w:t>
            </w:r>
          </w:p>
        </w:tc>
        <w:tc>
          <w:tcPr>
            <w:tcW w:w="3486" w:type="dxa"/>
            <w:tcBorders>
              <w:top w:val="nil"/>
              <w:left w:val="nil"/>
              <w:bottom w:val="nil"/>
              <w:right w:val="nil"/>
            </w:tcBorders>
          </w:tcPr>
          <w:p w14:paraId="2AF3A6FE" w14:textId="5310ACD3"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005254F1" w:rsidRPr="005254F1">
              <w:rPr>
                <w:rFonts w:ascii="Consolas" w:hAnsi="Consolas"/>
                <w:lang w:val="es-ES"/>
              </w:rPr>
              <w:t>Fi</w:t>
            </w:r>
            <w:r w:rsidRPr="005254F1">
              <w:rPr>
                <w:rFonts w:ascii="Consolas" w:hAnsi="Consolas"/>
                <w:lang w:val="es-ES"/>
              </w:rPr>
              <w:t>nally</w:t>
            </w:r>
          </w:p>
        </w:tc>
        <w:tc>
          <w:tcPr>
            <w:tcW w:w="2731" w:type="dxa"/>
            <w:tcBorders>
              <w:top w:val="nil"/>
              <w:left w:val="nil"/>
              <w:bottom w:val="nil"/>
              <w:right w:val="nil"/>
            </w:tcBorders>
          </w:tcPr>
          <w:p w14:paraId="605A38B6" w14:textId="77777777" w:rsidR="008C6B90" w:rsidRPr="005254F1" w:rsidRDefault="008C6B90" w:rsidP="00001E76">
            <w:pPr>
              <w:pStyle w:val="TableParagraph"/>
            </w:pPr>
            <w:r w:rsidRPr="005254F1">
              <w:t>True or False</w:t>
            </w:r>
          </w:p>
        </w:tc>
      </w:tr>
      <w:tr w:rsidR="008C6B90" w:rsidRPr="005254F1" w14:paraId="18273247" w14:textId="77777777" w:rsidTr="00001E76">
        <w:tc>
          <w:tcPr>
            <w:tcW w:w="2893" w:type="dxa"/>
            <w:tcBorders>
              <w:top w:val="nil"/>
              <w:left w:val="nil"/>
              <w:bottom w:val="nil"/>
              <w:right w:val="nil"/>
            </w:tcBorders>
          </w:tcPr>
          <w:p w14:paraId="78EE53C4" w14:textId="77777777" w:rsidR="008C6B90" w:rsidRPr="005254F1" w:rsidRDefault="008C6B90" w:rsidP="00001E76">
            <w:pPr>
              <w:pStyle w:val="TableParagraph"/>
            </w:pPr>
            <w:r w:rsidRPr="005254F1">
              <w:t>Has catch all</w:t>
            </w:r>
          </w:p>
        </w:tc>
        <w:tc>
          <w:tcPr>
            <w:tcW w:w="3486" w:type="dxa"/>
            <w:tcBorders>
              <w:top w:val="nil"/>
              <w:left w:val="nil"/>
              <w:bottom w:val="nil"/>
              <w:right w:val="nil"/>
            </w:tcBorders>
          </w:tcPr>
          <w:p w14:paraId="6A107DCA" w14:textId="77777777" w:rsidR="008C6B90" w:rsidRPr="005254F1" w:rsidRDefault="008C6B90" w:rsidP="00001E76">
            <w:pPr>
              <w:pStyle w:val="TableParagraph"/>
              <w:rPr>
                <w:lang w:val="es-ES"/>
              </w:rPr>
            </w:pPr>
            <w:r w:rsidRPr="005254F1">
              <w:rPr>
                <w:lang w:val="es-ES"/>
              </w:rPr>
              <w:t xml:space="preserve">Si la sentencia </w:t>
            </w:r>
            <w:r w:rsidRPr="005254F1">
              <w:rPr>
                <w:rFonts w:ascii="Consolas" w:hAnsi="Consolas"/>
                <w:lang w:val="es-ES"/>
              </w:rPr>
              <w:t>Try</w:t>
            </w:r>
            <w:r w:rsidRPr="005254F1">
              <w:rPr>
                <w:lang w:val="es-ES"/>
              </w:rPr>
              <w:t xml:space="preserve"> tiene una cláusula </w:t>
            </w:r>
            <w:r w:rsidRPr="005254F1">
              <w:rPr>
                <w:rFonts w:ascii="Consolas" w:hAnsi="Consolas"/>
                <w:lang w:val="es-ES"/>
              </w:rPr>
              <w:t>except</w:t>
            </w:r>
            <w:r w:rsidRPr="005254F1">
              <w:rPr>
                <w:lang w:val="es-ES"/>
              </w:rPr>
              <w:t xml:space="preserve"> que capture todas las excepciones (</w:t>
            </w:r>
            <w:r w:rsidRPr="005254F1">
              <w:rPr>
                <w:rFonts w:ascii="Consolas" w:hAnsi="Consolas"/>
                <w:lang w:val="es-ES"/>
              </w:rPr>
              <w:t>type==None</w:t>
            </w:r>
            <w:r w:rsidRPr="005254F1">
              <w:rPr>
                <w:lang w:val="es-ES"/>
              </w:rPr>
              <w:t>)</w:t>
            </w:r>
          </w:p>
        </w:tc>
        <w:tc>
          <w:tcPr>
            <w:tcW w:w="2731" w:type="dxa"/>
            <w:tcBorders>
              <w:top w:val="nil"/>
              <w:left w:val="nil"/>
              <w:bottom w:val="nil"/>
              <w:right w:val="nil"/>
            </w:tcBorders>
          </w:tcPr>
          <w:p w14:paraId="15B692B7" w14:textId="77777777" w:rsidR="008C6B90" w:rsidRPr="005254F1" w:rsidRDefault="008C6B90" w:rsidP="00001E76">
            <w:pPr>
              <w:pStyle w:val="TableParagraph"/>
            </w:pPr>
            <w:r w:rsidRPr="005254F1">
              <w:t>True or False</w:t>
            </w:r>
          </w:p>
        </w:tc>
      </w:tr>
      <w:tr w:rsidR="008C6B90" w:rsidRPr="005254F1" w14:paraId="2B0C84AD" w14:textId="77777777" w:rsidTr="005254F1">
        <w:tc>
          <w:tcPr>
            <w:tcW w:w="2893" w:type="dxa"/>
            <w:tcBorders>
              <w:top w:val="nil"/>
              <w:left w:val="nil"/>
              <w:bottom w:val="nil"/>
              <w:right w:val="nil"/>
            </w:tcBorders>
          </w:tcPr>
          <w:p w14:paraId="32C07F52" w14:textId="77777777" w:rsidR="008C6B90" w:rsidRPr="005254F1" w:rsidRDefault="008C6B90" w:rsidP="00001E76">
            <w:pPr>
              <w:pStyle w:val="TableParagraph"/>
            </w:pPr>
            <w:r w:rsidRPr="005254F1">
              <w:t>Average body count</w:t>
            </w:r>
          </w:p>
        </w:tc>
        <w:tc>
          <w:tcPr>
            <w:tcW w:w="3486" w:type="dxa"/>
            <w:tcBorders>
              <w:top w:val="nil"/>
              <w:left w:val="nil"/>
              <w:bottom w:val="nil"/>
              <w:right w:val="nil"/>
            </w:tcBorders>
          </w:tcPr>
          <w:p w14:paraId="1DE1491A" w14:textId="77777777" w:rsidR="008C6B90" w:rsidRPr="005254F1" w:rsidRDefault="008C6B90" w:rsidP="00001E76">
            <w:pPr>
              <w:pStyle w:val="TableParagraph"/>
              <w:rPr>
                <w:lang w:val="es-ES"/>
              </w:rPr>
            </w:pPr>
            <w:r w:rsidRPr="005254F1">
              <w:rPr>
                <w:lang w:val="es-ES"/>
              </w:rPr>
              <w:t xml:space="preserve">Número medio de sentencias en el cuerpo de las cláusulas </w:t>
            </w:r>
            <w:r w:rsidRPr="005254F1">
              <w:rPr>
                <w:rFonts w:ascii="Consolas" w:hAnsi="Consolas"/>
                <w:lang w:val="es-ES"/>
              </w:rPr>
              <w:t>except</w:t>
            </w:r>
            <w:r w:rsidRPr="005254F1">
              <w:rPr>
                <w:lang w:val="es-ES"/>
              </w:rPr>
              <w:t>.</w:t>
            </w:r>
          </w:p>
        </w:tc>
        <w:tc>
          <w:tcPr>
            <w:tcW w:w="2731" w:type="dxa"/>
            <w:tcBorders>
              <w:top w:val="nil"/>
              <w:left w:val="nil"/>
              <w:bottom w:val="nil"/>
              <w:right w:val="nil"/>
            </w:tcBorders>
          </w:tcPr>
          <w:p w14:paraId="66BE3BE4" w14:textId="77777777" w:rsidR="008C6B90" w:rsidRPr="005254F1" w:rsidRDefault="008C6B90" w:rsidP="00001E76">
            <w:pPr>
              <w:pStyle w:val="TableParagraph"/>
            </w:pPr>
            <w:r w:rsidRPr="005254F1">
              <w:rPr>
                <w:lang w:val="es-ES"/>
              </w:rPr>
              <w:t xml:space="preserve"> </w:t>
            </w:r>
            <w:r w:rsidRPr="005254F1">
              <w:t>Real</w:t>
            </w:r>
          </w:p>
        </w:tc>
      </w:tr>
      <w:tr w:rsidR="008C6B90" w:rsidRPr="005254F1" w14:paraId="7B878310" w14:textId="77777777" w:rsidTr="005254F1">
        <w:tc>
          <w:tcPr>
            <w:tcW w:w="2893" w:type="dxa"/>
            <w:tcBorders>
              <w:top w:val="nil"/>
              <w:left w:val="nil"/>
              <w:bottom w:val="single" w:sz="4" w:space="0" w:color="auto"/>
              <w:right w:val="nil"/>
            </w:tcBorders>
          </w:tcPr>
          <w:p w14:paraId="1A4ABB70" w14:textId="77777777" w:rsidR="008C6B90" w:rsidRPr="005254F1" w:rsidRDefault="008C6B90" w:rsidP="00001E76">
            <w:pPr>
              <w:pStyle w:val="TableParagraph"/>
            </w:pPr>
            <w:r w:rsidRPr="005254F1">
              <w:t>Has star</w:t>
            </w:r>
          </w:p>
        </w:tc>
        <w:tc>
          <w:tcPr>
            <w:tcW w:w="3486" w:type="dxa"/>
            <w:tcBorders>
              <w:top w:val="nil"/>
              <w:left w:val="nil"/>
              <w:bottom w:val="single" w:sz="4" w:space="0" w:color="auto"/>
              <w:right w:val="nil"/>
            </w:tcBorders>
          </w:tcPr>
          <w:p w14:paraId="40058251" w14:textId="77777777" w:rsidR="008C6B90" w:rsidRPr="005254F1" w:rsidRDefault="008C6B90" w:rsidP="00001E76">
            <w:pPr>
              <w:pStyle w:val="TableParagraph"/>
              <w:rPr>
                <w:lang w:val="es-ES"/>
              </w:rPr>
            </w:pPr>
            <w:r w:rsidRPr="005254F1">
              <w:rPr>
                <w:lang w:val="es-ES"/>
              </w:rPr>
              <w:t xml:space="preserve">Si incluye una cláusula </w:t>
            </w:r>
            <w:r w:rsidRPr="005254F1">
              <w:rPr>
                <w:rFonts w:ascii="Consolas" w:hAnsi="Consolas"/>
                <w:lang w:val="es-ES"/>
              </w:rPr>
              <w:t>except</w:t>
            </w:r>
            <w:r w:rsidRPr="005254F1">
              <w:rPr>
                <w:lang w:val="es-ES"/>
              </w:rPr>
              <w:t xml:space="preserve"> con estrella (</w:t>
            </w:r>
            <w:r w:rsidRPr="005254F1">
              <w:rPr>
                <w:rFonts w:ascii="Consolas" w:hAnsi="Consolas"/>
                <w:lang w:val="es-ES"/>
              </w:rPr>
              <w:t>TryStar</w:t>
            </w:r>
            <w:r w:rsidRPr="005254F1">
              <w:rPr>
                <w:lang w:val="es-ES"/>
              </w:rPr>
              <w:t>)</w:t>
            </w:r>
          </w:p>
        </w:tc>
        <w:tc>
          <w:tcPr>
            <w:tcW w:w="2731" w:type="dxa"/>
            <w:tcBorders>
              <w:top w:val="nil"/>
              <w:left w:val="nil"/>
              <w:bottom w:val="single" w:sz="4" w:space="0" w:color="auto"/>
              <w:right w:val="nil"/>
            </w:tcBorders>
          </w:tcPr>
          <w:p w14:paraId="2E6533F8" w14:textId="77777777" w:rsidR="008C6B90" w:rsidRPr="005254F1" w:rsidRDefault="008C6B90" w:rsidP="00001E76">
            <w:pPr>
              <w:pStyle w:val="TableParagraph"/>
            </w:pPr>
            <w:r w:rsidRPr="005254F1">
              <w:t>True or False</w:t>
            </w:r>
          </w:p>
        </w:tc>
      </w:tr>
    </w:tbl>
    <w:p w14:paraId="6E21219B" w14:textId="77777777" w:rsidR="008C6B90" w:rsidRDefault="008C6B90" w:rsidP="008C6B90">
      <w:pPr>
        <w:rPr>
          <w:rFonts w:ascii="Times New Roman" w:hAnsi="Times New Roman" w:cs="Times New Roman"/>
          <w:sz w:val="14"/>
          <w:szCs w:val="14"/>
          <w:lang w:val="es-ES"/>
        </w:rPr>
      </w:pPr>
    </w:p>
    <w:p w14:paraId="081316D9" w14:textId="311E2A5C" w:rsidR="008C6B90" w:rsidRDefault="008C6B90" w:rsidP="008C6B90">
      <w:pPr>
        <w:rPr>
          <w:lang w:val="es-ES"/>
        </w:rPr>
      </w:pPr>
      <w:r>
        <w:rPr>
          <w:lang w:val="es-ES"/>
        </w:rPr>
        <w:t xml:space="preserve">En esta tabla vamos a almacenar información adicional a la tabla de sentencias para las sentencias </w:t>
      </w:r>
      <w:r w:rsidRPr="005254F1">
        <w:rPr>
          <w:rFonts w:ascii="Consolas" w:eastAsia="Calibri" w:hAnsi="Consolas"/>
          <w:lang w:val="es-ES" w:eastAsia="en-US" w:bidi="en-US"/>
        </w:rPr>
        <w:t>Try</w:t>
      </w:r>
      <w:r>
        <w:rPr>
          <w:lang w:val="es-ES"/>
        </w:rPr>
        <w:t xml:space="preserve"> y </w:t>
      </w:r>
      <w:r w:rsidRPr="005254F1">
        <w:rPr>
          <w:rFonts w:ascii="Consolas" w:eastAsia="Calibri" w:hAnsi="Consolas"/>
          <w:lang w:val="es-ES" w:eastAsia="en-US" w:bidi="en-US"/>
        </w:rPr>
        <w:t>TryStar</w:t>
      </w:r>
      <w:r>
        <w:rPr>
          <w:lang w:val="es-ES"/>
        </w:rPr>
        <w:t xml:space="preserve">, concretamente en relación con el contenido y forma de las cláusulas </w:t>
      </w:r>
      <w:r w:rsidRPr="005254F1">
        <w:rPr>
          <w:rFonts w:ascii="Consolas" w:eastAsia="Calibri" w:hAnsi="Consolas"/>
          <w:lang w:val="es-ES" w:eastAsia="en-US" w:bidi="en-US"/>
        </w:rPr>
        <w:t>except</w:t>
      </w:r>
      <w:r>
        <w:rPr>
          <w:lang w:val="es-ES"/>
        </w:rPr>
        <w:t xml:space="preserve">. Guardaremos: el número de </w:t>
      </w:r>
      <w:r w:rsidRPr="005254F1">
        <w:rPr>
          <w:i/>
          <w:iCs/>
          <w:lang w:val="es-ES"/>
        </w:rPr>
        <w:t>handlers</w:t>
      </w:r>
      <w:r>
        <w:rPr>
          <w:lang w:val="es-ES"/>
        </w:rPr>
        <w:t xml:space="preserve"> (cláusulas </w:t>
      </w:r>
      <w:r w:rsidRPr="005254F1">
        <w:rPr>
          <w:rFonts w:ascii="Consolas" w:eastAsia="Calibri" w:hAnsi="Consolas"/>
          <w:lang w:val="es-ES" w:eastAsia="en-US" w:bidi="en-US"/>
        </w:rPr>
        <w:t>except</w:t>
      </w:r>
      <w:r>
        <w:rPr>
          <w:lang w:val="es-ES"/>
        </w:rPr>
        <w:t xml:space="preserve">); si el </w:t>
      </w:r>
      <w:r w:rsidR="005254F1" w:rsidRPr="005254F1">
        <w:rPr>
          <w:i/>
          <w:iCs/>
          <w:lang w:val="es-ES"/>
        </w:rPr>
        <w:t>t</w:t>
      </w:r>
      <w:r w:rsidRPr="005254F1">
        <w:rPr>
          <w:i/>
          <w:iCs/>
          <w:lang w:val="es-ES"/>
        </w:rPr>
        <w:t>ry</w:t>
      </w:r>
      <w:r>
        <w:rPr>
          <w:lang w:val="es-ES"/>
        </w:rPr>
        <w:t xml:space="preserve"> contiene la cláusula </w:t>
      </w:r>
      <w:r w:rsidRPr="005254F1">
        <w:rPr>
          <w:rFonts w:ascii="Consolas" w:eastAsia="Calibri" w:hAnsi="Consolas"/>
          <w:lang w:val="es-ES" w:eastAsia="en-US" w:bidi="en-US"/>
        </w:rPr>
        <w:t>finally</w:t>
      </w:r>
      <w:r>
        <w:rPr>
          <w:lang w:val="es-ES"/>
        </w:rPr>
        <w:t xml:space="preserve">; si el </w:t>
      </w:r>
      <w:r w:rsidRPr="005254F1">
        <w:rPr>
          <w:i/>
          <w:iCs/>
          <w:lang w:val="es-ES"/>
        </w:rPr>
        <w:t>try</w:t>
      </w:r>
      <w:r>
        <w:rPr>
          <w:lang w:val="es-ES"/>
        </w:rPr>
        <w:t xml:space="preserve"> contiene un </w:t>
      </w:r>
      <w:r w:rsidRPr="005254F1">
        <w:rPr>
          <w:i/>
          <w:iCs/>
          <w:lang w:val="es-ES"/>
        </w:rPr>
        <w:t>catch all</w:t>
      </w:r>
      <w:r>
        <w:rPr>
          <w:lang w:val="es-ES"/>
        </w:rPr>
        <w:t xml:space="preserve"> (</w:t>
      </w:r>
      <w:r w:rsidRPr="005254F1">
        <w:rPr>
          <w:rFonts w:ascii="Consolas" w:eastAsia="Calibri" w:hAnsi="Consolas"/>
          <w:lang w:val="es-ES" w:eastAsia="en-US" w:bidi="en-US"/>
        </w:rPr>
        <w:t>except</w:t>
      </w:r>
      <w:r>
        <w:rPr>
          <w:lang w:val="es-ES"/>
        </w:rPr>
        <w:t xml:space="preserve"> que admite cualquier tipo de excepción); el número medio de sentencias en el cuerpo de los </w:t>
      </w:r>
      <w:r w:rsidRPr="005254F1">
        <w:rPr>
          <w:i/>
          <w:iCs/>
          <w:lang w:val="es-ES"/>
        </w:rPr>
        <w:t>except</w:t>
      </w:r>
      <w:r w:rsidR="005254F1">
        <w:rPr>
          <w:lang w:val="es-ES"/>
        </w:rPr>
        <w:t>s</w:t>
      </w:r>
      <w:r>
        <w:rPr>
          <w:lang w:val="es-ES"/>
        </w:rPr>
        <w:t xml:space="preserve"> y, si algún </w:t>
      </w:r>
      <w:r w:rsidRPr="005254F1">
        <w:rPr>
          <w:i/>
          <w:iCs/>
          <w:lang w:val="es-ES"/>
        </w:rPr>
        <w:t>handler</w:t>
      </w:r>
      <w:r>
        <w:rPr>
          <w:lang w:val="es-ES"/>
        </w:rPr>
        <w:t xml:space="preserve"> incluye el operador estrella (si la sentencia es un </w:t>
      </w:r>
      <w:r w:rsidRPr="005254F1">
        <w:rPr>
          <w:rFonts w:ascii="Consolas" w:eastAsia="Calibri" w:hAnsi="Consolas"/>
          <w:lang w:val="es-ES" w:eastAsia="en-US" w:bidi="en-US"/>
        </w:rPr>
        <w:t>TryStar</w:t>
      </w:r>
      <w:r>
        <w:rPr>
          <w:lang w:val="es-ES"/>
        </w:rPr>
        <w:t xml:space="preserve">, contiene un </w:t>
      </w:r>
      <w:r w:rsidRPr="005254F1">
        <w:rPr>
          <w:rFonts w:ascii="Consolas" w:eastAsia="Calibri" w:hAnsi="Consolas"/>
          <w:lang w:val="es-ES" w:eastAsia="en-US" w:bidi="en-US"/>
        </w:rPr>
        <w:t>except**</w:t>
      </w:r>
      <w:r>
        <w:rPr>
          <w:lang w:val="es-ES"/>
        </w:rPr>
        <w:t>).</w:t>
      </w:r>
    </w:p>
    <w:p w14:paraId="0407E6C0" w14:textId="77777777" w:rsidR="005254F1" w:rsidRDefault="005254F1" w:rsidP="008C6B90">
      <w:pPr>
        <w:rPr>
          <w:lang w:val="es-ES"/>
        </w:rPr>
      </w:pPr>
    </w:p>
    <w:p w14:paraId="5F6026B9" w14:textId="6F76A104" w:rsidR="008C6B90" w:rsidRDefault="005656AC" w:rsidP="008C6B90">
      <w:pPr>
        <w:pStyle w:val="Ttulo3"/>
        <w:rPr>
          <w:lang w:val="es-ES"/>
        </w:rPr>
      </w:pPr>
      <w:bookmarkStart w:id="70" w:name="_Toc170228904"/>
      <w:r>
        <w:rPr>
          <w:lang w:val="es-ES"/>
        </w:rPr>
        <w:t>Expressions</w:t>
      </w:r>
      <w:bookmarkEnd w:id="70"/>
    </w:p>
    <w:p w14:paraId="7E9C4152" w14:textId="77777777" w:rsidR="003C1448" w:rsidRPr="003C1448" w:rsidRDefault="003C1448" w:rsidP="003C1448">
      <w:pPr>
        <w:rPr>
          <w:lang w:val="es-ES"/>
        </w:rPr>
      </w:pPr>
    </w:p>
    <w:p w14:paraId="06BA6146" w14:textId="51449799" w:rsidR="008C6B90" w:rsidRDefault="00184322" w:rsidP="008C6B90">
      <w:pPr>
        <w:pStyle w:val="Descripcin"/>
        <w:keepNext/>
        <w:jc w:val="center"/>
      </w:pPr>
      <w:bookmarkStart w:id="71" w:name="_Ref168928390"/>
      <w:bookmarkStart w:id="72" w:name="_Toc170228980"/>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10</w:t>
      </w:r>
      <w:r w:rsidRPr="00184322">
        <w:rPr>
          <w:lang w:val="es-ES"/>
        </w:rPr>
        <w:fldChar w:fldCharType="end"/>
      </w:r>
      <w:bookmarkEnd w:id="71"/>
      <w:r w:rsidRPr="00184322">
        <w:rPr>
          <w:lang w:val="es-ES"/>
        </w:rPr>
        <w:t>:</w:t>
      </w:r>
      <w:r>
        <w:rPr>
          <w:lang w:val="es-ES"/>
        </w:rPr>
        <w:t xml:space="preserve"> </w:t>
      </w:r>
      <w:r w:rsidR="008C6B90">
        <w:t>Características de expression.</w:t>
      </w:r>
      <w:bookmarkEnd w:id="72"/>
    </w:p>
    <w:tbl>
      <w:tblPr>
        <w:tblStyle w:val="Tablaconcuadrcula"/>
        <w:tblW w:w="9110" w:type="dxa"/>
        <w:tblLook w:val="04A0" w:firstRow="1" w:lastRow="0" w:firstColumn="1" w:lastColumn="0" w:noHBand="0" w:noVBand="1"/>
      </w:tblPr>
      <w:tblGrid>
        <w:gridCol w:w="2893"/>
        <w:gridCol w:w="3486"/>
        <w:gridCol w:w="2731"/>
      </w:tblGrid>
      <w:tr w:rsidR="008C6B90" w:rsidRPr="00B7282B" w14:paraId="76EBE399" w14:textId="77777777" w:rsidTr="00001E76">
        <w:trPr>
          <w:tblHeader/>
        </w:trPr>
        <w:tc>
          <w:tcPr>
            <w:tcW w:w="2893" w:type="dxa"/>
            <w:tcBorders>
              <w:left w:val="nil"/>
              <w:bottom w:val="single" w:sz="4" w:space="0" w:color="auto"/>
              <w:right w:val="nil"/>
            </w:tcBorders>
            <w:shd w:val="clear" w:color="auto" w:fill="FFFFFF" w:themeFill="background1"/>
          </w:tcPr>
          <w:p w14:paraId="37327AA5"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697D8F8"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A6B7172" w14:textId="77777777" w:rsidR="008C6B90" w:rsidRPr="0016012E" w:rsidRDefault="008C6B90" w:rsidP="00001E76">
            <w:pPr>
              <w:rPr>
                <w:b/>
                <w:bCs/>
              </w:rPr>
            </w:pPr>
            <w:r>
              <w:rPr>
                <w:b/>
                <w:bCs/>
              </w:rPr>
              <w:t>Dominio</w:t>
            </w:r>
          </w:p>
        </w:tc>
      </w:tr>
      <w:tr w:rsidR="008C6B90" w:rsidRPr="00BB6CEF" w14:paraId="53AD0841" w14:textId="77777777" w:rsidTr="00001E76">
        <w:tc>
          <w:tcPr>
            <w:tcW w:w="2893" w:type="dxa"/>
            <w:tcBorders>
              <w:top w:val="single" w:sz="4" w:space="0" w:color="auto"/>
              <w:left w:val="nil"/>
              <w:bottom w:val="nil"/>
              <w:right w:val="nil"/>
            </w:tcBorders>
          </w:tcPr>
          <w:p w14:paraId="528765D5" w14:textId="77777777" w:rsidR="008C6B90" w:rsidRPr="00BB6CEF" w:rsidRDefault="008C6B90" w:rsidP="00001E76">
            <w:pPr>
              <w:pStyle w:val="TableParagraph"/>
            </w:pPr>
            <w:r w:rsidRPr="00BB6CEF">
              <w:t>Category</w:t>
            </w:r>
          </w:p>
        </w:tc>
        <w:tc>
          <w:tcPr>
            <w:tcW w:w="3486" w:type="dxa"/>
            <w:tcBorders>
              <w:top w:val="single" w:sz="4" w:space="0" w:color="auto"/>
              <w:left w:val="nil"/>
              <w:bottom w:val="nil"/>
              <w:right w:val="nil"/>
            </w:tcBorders>
          </w:tcPr>
          <w:p w14:paraId="2F5A82F5" w14:textId="77777777" w:rsidR="008C6B90" w:rsidRPr="00BB6CEF" w:rsidRDefault="008C6B90" w:rsidP="00001E76">
            <w:pPr>
              <w:pStyle w:val="TableParagraph"/>
              <w:rPr>
                <w:lang w:val="es-ES"/>
              </w:rPr>
            </w:pPr>
            <w:r w:rsidRPr="00BB6CEF">
              <w:rPr>
                <w:lang w:val="es-ES"/>
              </w:rPr>
              <w:t>Categoría sintáctica del nodo.</w:t>
            </w:r>
          </w:p>
        </w:tc>
        <w:tc>
          <w:tcPr>
            <w:tcW w:w="2731" w:type="dxa"/>
            <w:tcBorders>
              <w:top w:val="single" w:sz="4" w:space="0" w:color="auto"/>
              <w:left w:val="nil"/>
              <w:bottom w:val="nil"/>
              <w:right w:val="nil"/>
            </w:tcBorders>
          </w:tcPr>
          <w:p w14:paraId="3E5EBE08" w14:textId="77777777" w:rsidR="008C6B90" w:rsidRPr="00BB6CEF" w:rsidRDefault="008C6B90" w:rsidP="00001E76">
            <w:pPr>
              <w:pStyle w:val="TableParagraph"/>
            </w:pPr>
            <w:r w:rsidRPr="00BB6CEF">
              <w:t>ExpressionCategory*</w:t>
            </w:r>
          </w:p>
        </w:tc>
      </w:tr>
      <w:tr w:rsidR="008C6B90" w:rsidRPr="00BB6CEF" w14:paraId="1295ADFA" w14:textId="77777777" w:rsidTr="00001E76">
        <w:tc>
          <w:tcPr>
            <w:tcW w:w="2893" w:type="dxa"/>
            <w:tcBorders>
              <w:top w:val="nil"/>
              <w:left w:val="nil"/>
              <w:bottom w:val="nil"/>
              <w:right w:val="nil"/>
            </w:tcBorders>
          </w:tcPr>
          <w:p w14:paraId="30228D2A" w14:textId="77777777" w:rsidR="008C6B90" w:rsidRPr="00BB6CEF" w:rsidRDefault="008C6B90" w:rsidP="00001E76">
            <w:pPr>
              <w:pStyle w:val="TableParagraph"/>
            </w:pPr>
            <w:r w:rsidRPr="00BB6CEF">
              <w:t>First, second, third and fourth child</w:t>
            </w:r>
          </w:p>
        </w:tc>
        <w:tc>
          <w:tcPr>
            <w:tcW w:w="3486" w:type="dxa"/>
            <w:tcBorders>
              <w:top w:val="nil"/>
              <w:left w:val="nil"/>
              <w:bottom w:val="nil"/>
              <w:right w:val="nil"/>
            </w:tcBorders>
          </w:tcPr>
          <w:p w14:paraId="388E5F26" w14:textId="77777777" w:rsidR="008C6B90" w:rsidRPr="00BB6CEF" w:rsidRDefault="008C6B90" w:rsidP="00001E76">
            <w:pPr>
              <w:pStyle w:val="TableParagraph"/>
              <w:rPr>
                <w:lang w:val="es-ES"/>
              </w:rPr>
            </w:pPr>
            <w:r w:rsidRPr="00BB6CEF">
              <w:rPr>
                <w:lang w:val="es-ES"/>
              </w:rPr>
              <w:t>Categoría sintáctica del hijo correspondiente.</w:t>
            </w:r>
          </w:p>
        </w:tc>
        <w:tc>
          <w:tcPr>
            <w:tcW w:w="2731" w:type="dxa"/>
            <w:tcBorders>
              <w:top w:val="nil"/>
              <w:left w:val="nil"/>
              <w:bottom w:val="nil"/>
              <w:right w:val="nil"/>
            </w:tcBorders>
          </w:tcPr>
          <w:p w14:paraId="48E4F4F1" w14:textId="77777777" w:rsidR="008C6B90" w:rsidRPr="00BB6CEF" w:rsidRDefault="008C6B90" w:rsidP="00001E76">
            <w:pPr>
              <w:pStyle w:val="TableParagraph"/>
            </w:pPr>
            <w:r w:rsidRPr="00BB6CEF">
              <w:t>ExpressionCategory*</w:t>
            </w:r>
          </w:p>
        </w:tc>
      </w:tr>
      <w:tr w:rsidR="008C6B90" w:rsidRPr="00BB6CEF" w14:paraId="684E0AD9" w14:textId="77777777" w:rsidTr="00001E76">
        <w:tc>
          <w:tcPr>
            <w:tcW w:w="2893" w:type="dxa"/>
            <w:tcBorders>
              <w:top w:val="nil"/>
              <w:left w:val="nil"/>
              <w:bottom w:val="nil"/>
              <w:right w:val="nil"/>
            </w:tcBorders>
          </w:tcPr>
          <w:p w14:paraId="133FFCEE" w14:textId="77777777" w:rsidR="008C6B90" w:rsidRPr="00BB6CEF" w:rsidRDefault="008C6B90" w:rsidP="00001E76">
            <w:pPr>
              <w:pStyle w:val="TableParagraph"/>
            </w:pPr>
            <w:r w:rsidRPr="00BB6CEF">
              <w:t>Parent</w:t>
            </w:r>
          </w:p>
        </w:tc>
        <w:tc>
          <w:tcPr>
            <w:tcW w:w="3486" w:type="dxa"/>
            <w:tcBorders>
              <w:top w:val="nil"/>
              <w:left w:val="nil"/>
              <w:bottom w:val="nil"/>
              <w:right w:val="nil"/>
            </w:tcBorders>
          </w:tcPr>
          <w:p w14:paraId="18D6F747" w14:textId="77777777" w:rsidR="008C6B90" w:rsidRPr="00BB6CEF" w:rsidRDefault="008C6B90" w:rsidP="00001E76">
            <w:pPr>
              <w:pStyle w:val="TableParagraph"/>
              <w:rPr>
                <w:lang w:val="es-ES"/>
              </w:rPr>
            </w:pPr>
            <w:r w:rsidRPr="00BB6CEF">
              <w:rPr>
                <w:lang w:val="es-ES"/>
              </w:rPr>
              <w:t>Categoría sintáctica del nodo padre.</w:t>
            </w:r>
          </w:p>
        </w:tc>
        <w:tc>
          <w:tcPr>
            <w:tcW w:w="2731" w:type="dxa"/>
            <w:tcBorders>
              <w:top w:val="nil"/>
              <w:left w:val="nil"/>
              <w:bottom w:val="nil"/>
              <w:right w:val="nil"/>
            </w:tcBorders>
          </w:tcPr>
          <w:p w14:paraId="09D916D8" w14:textId="77777777" w:rsidR="008C6B90" w:rsidRPr="00BB6CEF" w:rsidRDefault="008C6B90" w:rsidP="00001E76">
            <w:pPr>
              <w:pStyle w:val="TableParagraph"/>
            </w:pPr>
            <w:r w:rsidRPr="00BB6CEF">
              <w:t>Module | ClassDef | FuncionDef | MethodDef | StatementCategory* | ExpressionCategory*</w:t>
            </w:r>
          </w:p>
        </w:tc>
      </w:tr>
      <w:tr w:rsidR="008C6B90" w:rsidRPr="00BB6CEF" w14:paraId="15007C2E" w14:textId="77777777" w:rsidTr="00001E76">
        <w:tc>
          <w:tcPr>
            <w:tcW w:w="2893" w:type="dxa"/>
            <w:tcBorders>
              <w:top w:val="nil"/>
              <w:left w:val="nil"/>
              <w:bottom w:val="nil"/>
              <w:right w:val="nil"/>
            </w:tcBorders>
          </w:tcPr>
          <w:p w14:paraId="15031162" w14:textId="77777777" w:rsidR="008C6B90" w:rsidRPr="00BB6CEF" w:rsidRDefault="008C6B90" w:rsidP="00001E76">
            <w:pPr>
              <w:pStyle w:val="TableParagraph"/>
            </w:pPr>
            <w:r w:rsidRPr="00BB6CEF">
              <w:lastRenderedPageBreak/>
              <w:t>Expression role</w:t>
            </w:r>
          </w:p>
        </w:tc>
        <w:tc>
          <w:tcPr>
            <w:tcW w:w="3486" w:type="dxa"/>
            <w:tcBorders>
              <w:top w:val="nil"/>
              <w:left w:val="nil"/>
              <w:bottom w:val="nil"/>
              <w:right w:val="nil"/>
            </w:tcBorders>
          </w:tcPr>
          <w:p w14:paraId="31BE9B51" w14:textId="77777777" w:rsidR="008C6B90" w:rsidRPr="00BB6CEF" w:rsidRDefault="008C6B90" w:rsidP="00001E76">
            <w:pPr>
              <w:pStyle w:val="TableParagraph"/>
              <w:rPr>
                <w:lang w:val="es-ES"/>
              </w:rPr>
            </w:pPr>
            <w:r w:rsidRPr="00BB6CEF">
              <w:rPr>
                <w:lang w:val="es-ES"/>
              </w:rPr>
              <w:t>Rol del nodo actual en el nodo padre.</w:t>
            </w:r>
          </w:p>
        </w:tc>
        <w:tc>
          <w:tcPr>
            <w:tcW w:w="2731" w:type="dxa"/>
            <w:tcBorders>
              <w:top w:val="nil"/>
              <w:left w:val="nil"/>
              <w:bottom w:val="nil"/>
              <w:right w:val="nil"/>
            </w:tcBorders>
          </w:tcPr>
          <w:p w14:paraId="78594D89" w14:textId="77777777" w:rsidR="008C6B90" w:rsidRPr="00BB6CEF" w:rsidRDefault="008C6B90" w:rsidP="00001E76">
            <w:pPr>
              <w:pStyle w:val="TableParagraph"/>
            </w:pPr>
            <w:r w:rsidRPr="00BB6CEF">
              <w:rPr>
                <w:lang w:val="es-ES"/>
              </w:rPr>
              <w:t xml:space="preserve"> </w:t>
            </w:r>
            <w:r w:rsidRPr="00BB6CEF">
              <w:t>ExpressionRole*</w:t>
            </w:r>
          </w:p>
        </w:tc>
      </w:tr>
      <w:tr w:rsidR="008C6B90" w:rsidRPr="00BB6CEF" w14:paraId="48584192" w14:textId="77777777" w:rsidTr="00BB6CEF">
        <w:tc>
          <w:tcPr>
            <w:tcW w:w="2893" w:type="dxa"/>
            <w:tcBorders>
              <w:top w:val="nil"/>
              <w:left w:val="nil"/>
              <w:bottom w:val="nil"/>
              <w:right w:val="nil"/>
            </w:tcBorders>
          </w:tcPr>
          <w:p w14:paraId="4EA8AA7B" w14:textId="77777777" w:rsidR="008C6B90" w:rsidRPr="00BB6CEF" w:rsidRDefault="008C6B90" w:rsidP="00001E76">
            <w:pPr>
              <w:pStyle w:val="TableParagraph"/>
            </w:pPr>
            <w:r w:rsidRPr="00BB6CEF">
              <w:t>Height</w:t>
            </w:r>
          </w:p>
        </w:tc>
        <w:tc>
          <w:tcPr>
            <w:tcW w:w="3486" w:type="dxa"/>
            <w:tcBorders>
              <w:top w:val="nil"/>
              <w:left w:val="nil"/>
              <w:bottom w:val="nil"/>
              <w:right w:val="nil"/>
            </w:tcBorders>
          </w:tcPr>
          <w:p w14:paraId="37A10C3F" w14:textId="77777777" w:rsidR="008C6B90" w:rsidRPr="00BB6CEF" w:rsidRDefault="008C6B90" w:rsidP="00001E76">
            <w:pPr>
              <w:pStyle w:val="TableParagraph"/>
              <w:rPr>
                <w:lang w:val="es-ES"/>
              </w:rPr>
            </w:pPr>
            <w:r w:rsidRPr="00BB6CEF">
              <w:rPr>
                <w:lang w:val="es-ES"/>
              </w:rPr>
              <w:t>Distancia en arcos desde el nodo actual hasta el nodo raíz.</w:t>
            </w:r>
          </w:p>
        </w:tc>
        <w:tc>
          <w:tcPr>
            <w:tcW w:w="2731" w:type="dxa"/>
            <w:tcBorders>
              <w:top w:val="nil"/>
              <w:left w:val="nil"/>
              <w:bottom w:val="nil"/>
              <w:right w:val="nil"/>
            </w:tcBorders>
          </w:tcPr>
          <w:p w14:paraId="385FA561" w14:textId="77777777" w:rsidR="008C6B90" w:rsidRPr="00BB6CEF" w:rsidRDefault="008C6B90" w:rsidP="00001E76">
            <w:pPr>
              <w:pStyle w:val="TableParagraph"/>
            </w:pPr>
            <w:r w:rsidRPr="00BB6CEF">
              <w:t>Integer</w:t>
            </w:r>
          </w:p>
        </w:tc>
      </w:tr>
      <w:tr w:rsidR="008C6B90" w:rsidRPr="00BB6CEF" w14:paraId="419AF2A0" w14:textId="77777777" w:rsidTr="00BB6CEF">
        <w:tc>
          <w:tcPr>
            <w:tcW w:w="2893" w:type="dxa"/>
            <w:tcBorders>
              <w:top w:val="nil"/>
              <w:left w:val="nil"/>
              <w:bottom w:val="single" w:sz="4" w:space="0" w:color="auto"/>
              <w:right w:val="nil"/>
            </w:tcBorders>
          </w:tcPr>
          <w:p w14:paraId="7CD854E1" w14:textId="77777777" w:rsidR="008C6B90" w:rsidRPr="00BB6CEF" w:rsidRDefault="008C6B90" w:rsidP="00001E76">
            <w:pPr>
              <w:pStyle w:val="TableParagraph"/>
            </w:pPr>
            <w:r w:rsidRPr="00BB6CEF">
              <w:t>Depth</w:t>
            </w:r>
          </w:p>
        </w:tc>
        <w:tc>
          <w:tcPr>
            <w:tcW w:w="3486" w:type="dxa"/>
            <w:tcBorders>
              <w:top w:val="nil"/>
              <w:left w:val="nil"/>
              <w:bottom w:val="single" w:sz="4" w:space="0" w:color="auto"/>
              <w:right w:val="nil"/>
            </w:tcBorders>
          </w:tcPr>
          <w:p w14:paraId="123D2996" w14:textId="77777777" w:rsidR="008C6B90" w:rsidRPr="00BB6CEF" w:rsidRDefault="008C6B90" w:rsidP="00001E76">
            <w:pPr>
              <w:pStyle w:val="TableParagraph"/>
              <w:rPr>
                <w:lang w:val="es-ES"/>
              </w:rPr>
            </w:pPr>
            <w:r w:rsidRPr="00BB6CEF">
              <w:rPr>
                <w:lang w:val="es-ES"/>
              </w:rPr>
              <w:t>Distancia en arcos desde el nodo actual hasta el nodo hoja más distante.</w:t>
            </w:r>
          </w:p>
        </w:tc>
        <w:tc>
          <w:tcPr>
            <w:tcW w:w="2731" w:type="dxa"/>
            <w:tcBorders>
              <w:top w:val="nil"/>
              <w:left w:val="nil"/>
              <w:bottom w:val="single" w:sz="4" w:space="0" w:color="auto"/>
              <w:right w:val="nil"/>
            </w:tcBorders>
          </w:tcPr>
          <w:p w14:paraId="4F711E0F" w14:textId="77777777" w:rsidR="008C6B90" w:rsidRPr="00BB6CEF" w:rsidRDefault="008C6B90" w:rsidP="00001E76">
            <w:pPr>
              <w:pStyle w:val="TableParagraph"/>
            </w:pPr>
            <w:r w:rsidRPr="00BB6CEF">
              <w:t>Integer</w:t>
            </w:r>
          </w:p>
        </w:tc>
      </w:tr>
    </w:tbl>
    <w:p w14:paraId="51215F82" w14:textId="0A04E5C2" w:rsidR="00BB6CEF" w:rsidRDefault="00BB6CEF" w:rsidP="00BB6CEF">
      <w:pPr>
        <w:rPr>
          <w:rFonts w:ascii="Times New Roman" w:hAnsi="Times New Roman" w:cs="Times New Roman"/>
          <w:sz w:val="14"/>
          <w:szCs w:val="14"/>
          <w:lang w:val="es-ES"/>
        </w:rPr>
      </w:pPr>
      <w:r w:rsidRPr="0068688E">
        <w:rPr>
          <w:rFonts w:ascii="Times New Roman" w:hAnsi="Times New Roman" w:cs="Times New Roman"/>
          <w:sz w:val="14"/>
          <w:szCs w:val="14"/>
          <w:lang w:val="es-ES"/>
        </w:rPr>
        <w:t xml:space="preserve">* </w:t>
      </w:r>
      <w:r>
        <w:rPr>
          <w:rFonts w:ascii="Times New Roman" w:hAnsi="Times New Roman" w:cs="Times New Roman"/>
          <w:sz w:val="14"/>
          <w:szCs w:val="14"/>
          <w:lang w:val="es-ES"/>
        </w:rPr>
        <w:t xml:space="preserve">Dominio </w:t>
      </w:r>
      <w:r w:rsidRPr="0068688E">
        <w:rPr>
          <w:rFonts w:ascii="Times New Roman" w:hAnsi="Times New Roman" w:cs="Times New Roman"/>
          <w:sz w:val="14"/>
          <w:szCs w:val="14"/>
          <w:lang w:val="es-ES"/>
        </w:rPr>
        <w:t xml:space="preserve">definido en el Anexo </w:t>
      </w:r>
      <w:r w:rsidRPr="0068688E">
        <w:rPr>
          <w:rFonts w:ascii="Times New Roman" w:hAnsi="Times New Roman" w:cs="Times New Roman"/>
          <w:sz w:val="14"/>
          <w:szCs w:val="14"/>
          <w:lang w:val="es-ES"/>
        </w:rPr>
        <w:fldChar w:fldCharType="begin"/>
      </w:r>
      <w:r w:rsidRPr="0068688E">
        <w:rPr>
          <w:rFonts w:ascii="Times New Roman" w:hAnsi="Times New Roman" w:cs="Times New Roman"/>
          <w:sz w:val="14"/>
          <w:szCs w:val="14"/>
          <w:lang w:val="es-ES"/>
        </w:rPr>
        <w:instrText xml:space="preserve"> REF _Ref76051284 \r \h  \* MERGEFORMAT </w:instrText>
      </w:r>
      <w:r w:rsidRPr="0068688E">
        <w:rPr>
          <w:rFonts w:ascii="Times New Roman" w:hAnsi="Times New Roman" w:cs="Times New Roman"/>
          <w:sz w:val="14"/>
          <w:szCs w:val="14"/>
          <w:lang w:val="es-ES"/>
        </w:rPr>
      </w:r>
      <w:r w:rsidRPr="0068688E">
        <w:rPr>
          <w:rFonts w:ascii="Times New Roman" w:hAnsi="Times New Roman" w:cs="Times New Roman"/>
          <w:sz w:val="14"/>
          <w:szCs w:val="14"/>
          <w:lang w:val="es-ES"/>
        </w:rPr>
        <w:fldChar w:fldCharType="separate"/>
      </w:r>
      <w:r w:rsidR="00F84C7A">
        <w:rPr>
          <w:rFonts w:ascii="Times New Roman" w:hAnsi="Times New Roman" w:cs="Times New Roman"/>
          <w:b/>
          <w:bCs/>
          <w:sz w:val="14"/>
          <w:szCs w:val="14"/>
          <w:lang w:val="es-ES"/>
        </w:rPr>
        <w:t>¡Error! No se encuentra el origen de la referencia.</w:t>
      </w:r>
      <w:r w:rsidRPr="0068688E">
        <w:rPr>
          <w:rFonts w:ascii="Times New Roman" w:hAnsi="Times New Roman" w:cs="Times New Roman"/>
          <w:sz w:val="14"/>
          <w:szCs w:val="14"/>
          <w:lang w:val="es-ES"/>
        </w:rPr>
        <w:fldChar w:fldCharType="end"/>
      </w:r>
      <w:r>
        <w:rPr>
          <w:rFonts w:ascii="Times New Roman" w:hAnsi="Times New Roman" w:cs="Times New Roman"/>
          <w:sz w:val="14"/>
          <w:szCs w:val="14"/>
          <w:lang w:val="es-ES"/>
        </w:rPr>
        <w:t>.</w:t>
      </w:r>
    </w:p>
    <w:p w14:paraId="242C277E" w14:textId="1EC71E7F" w:rsidR="008C6B90" w:rsidRDefault="008C6B90" w:rsidP="008C6B90">
      <w:pPr>
        <w:rPr>
          <w:lang w:val="es-ES"/>
        </w:rPr>
      </w:pPr>
      <w:r w:rsidRPr="00291DDA">
        <w:rPr>
          <w:lang w:val="es-ES"/>
        </w:rPr>
        <w:t xml:space="preserve">La </w:t>
      </w:r>
      <w:r w:rsidR="00BB6CEF">
        <w:rPr>
          <w:lang w:val="es-ES"/>
        </w:rPr>
        <w:fldChar w:fldCharType="begin"/>
      </w:r>
      <w:r w:rsidR="00BB6CEF">
        <w:rPr>
          <w:lang w:val="es-ES"/>
        </w:rPr>
        <w:instrText xml:space="preserve"> REF _Ref168928390 \h </w:instrText>
      </w:r>
      <w:r w:rsidR="00BB6CEF">
        <w:rPr>
          <w:lang w:val="es-ES"/>
        </w:rPr>
      </w:r>
      <w:r w:rsidR="00BB6CEF">
        <w:rPr>
          <w:lang w:val="es-ES"/>
        </w:rPr>
        <w:fldChar w:fldCharType="separate"/>
      </w:r>
      <w:r w:rsidR="00F84C7A" w:rsidRPr="00184322">
        <w:rPr>
          <w:lang w:val="es-ES"/>
        </w:rPr>
        <w:t xml:space="preserve">Tabla </w:t>
      </w:r>
      <w:r w:rsidR="00F84C7A">
        <w:rPr>
          <w:noProof/>
          <w:lang w:val="es-ES"/>
        </w:rPr>
        <w:t>10</w:t>
      </w:r>
      <w:r w:rsidR="00BB6CEF">
        <w:rPr>
          <w:lang w:val="es-ES"/>
        </w:rPr>
        <w:fldChar w:fldCharType="end"/>
      </w:r>
      <w:r w:rsidR="00BB6CEF">
        <w:rPr>
          <w:lang w:val="es-ES"/>
        </w:rPr>
        <w:t xml:space="preserve"> </w:t>
      </w:r>
      <w:r w:rsidRPr="00291DDA">
        <w:rPr>
          <w:lang w:val="es-ES"/>
        </w:rPr>
        <w:t xml:space="preserve">muestra la información almacenada para las expresiones. </w:t>
      </w:r>
      <w:r w:rsidR="00BB6CEF">
        <w:rPr>
          <w:lang w:val="es-ES"/>
        </w:rPr>
        <w:t>A</w:t>
      </w:r>
      <w:r w:rsidRPr="00291DDA">
        <w:rPr>
          <w:lang w:val="es-ES"/>
        </w:rPr>
        <w:t xml:space="preserve">lmacenamos </w:t>
      </w:r>
      <w:r>
        <w:rPr>
          <w:lang w:val="es-ES"/>
        </w:rPr>
        <w:t xml:space="preserve">una </w:t>
      </w:r>
      <w:r w:rsidRPr="00291DDA">
        <w:rPr>
          <w:lang w:val="es-ES"/>
        </w:rPr>
        <w:t xml:space="preserve">información similar a la que almacenamos para las </w:t>
      </w:r>
      <w:r>
        <w:rPr>
          <w:lang w:val="es-ES"/>
        </w:rPr>
        <w:t>sentencias</w:t>
      </w:r>
      <w:r w:rsidRPr="00291DDA">
        <w:rPr>
          <w:lang w:val="es-ES"/>
        </w:rPr>
        <w:t xml:space="preserve">. </w:t>
      </w:r>
      <w:r>
        <w:rPr>
          <w:lang w:val="es-ES"/>
        </w:rPr>
        <w:t>En este caso, a</w:t>
      </w:r>
      <w:r w:rsidRPr="00291DDA">
        <w:rPr>
          <w:lang w:val="es-ES"/>
        </w:rPr>
        <w:t>demás de la categoría sintáctica de la expresión</w:t>
      </w:r>
      <w:r>
        <w:rPr>
          <w:lang w:val="es-ES"/>
        </w:rPr>
        <w:t xml:space="preserve"> y de su nodo padre</w:t>
      </w:r>
      <w:r w:rsidRPr="00291DDA">
        <w:rPr>
          <w:lang w:val="es-ES"/>
        </w:rPr>
        <w:t xml:space="preserve">, almacenamos las categorías sintácticas de sus </w:t>
      </w:r>
      <w:r>
        <w:rPr>
          <w:lang w:val="es-ES"/>
        </w:rPr>
        <w:t>cuatro</w:t>
      </w:r>
      <w:r w:rsidRPr="00291DDA">
        <w:rPr>
          <w:lang w:val="es-ES"/>
        </w:rPr>
        <w:t xml:space="preserve"> primeros hijo</w:t>
      </w:r>
      <w:r>
        <w:rPr>
          <w:lang w:val="es-ES"/>
        </w:rPr>
        <w:t>s</w:t>
      </w:r>
      <w:r w:rsidRPr="00291DDA">
        <w:rPr>
          <w:lang w:val="es-ES"/>
        </w:rPr>
        <w:t xml:space="preserve">. También guardamos </w:t>
      </w:r>
      <w:r>
        <w:rPr>
          <w:lang w:val="es-ES"/>
        </w:rPr>
        <w:t xml:space="preserve">información sobre </w:t>
      </w:r>
      <w:r w:rsidRPr="00291DDA">
        <w:rPr>
          <w:lang w:val="es-ES"/>
        </w:rPr>
        <w:t>el papel que desempeña</w:t>
      </w:r>
      <w:r>
        <w:rPr>
          <w:lang w:val="es-ES"/>
        </w:rPr>
        <w:t xml:space="preserve"> en su padre (rol)</w:t>
      </w:r>
      <w:r w:rsidRPr="00291DDA">
        <w:rPr>
          <w:lang w:val="es-ES"/>
        </w:rPr>
        <w:t xml:space="preserve">, junto con </w:t>
      </w:r>
      <w:r>
        <w:rPr>
          <w:lang w:val="es-ES"/>
        </w:rPr>
        <w:t xml:space="preserve">los valores de la </w:t>
      </w:r>
      <w:r w:rsidRPr="00291DDA">
        <w:rPr>
          <w:lang w:val="es-ES"/>
        </w:rPr>
        <w:t>altura</w:t>
      </w:r>
      <w:r w:rsidR="00BB6CEF">
        <w:rPr>
          <w:lang w:val="es-ES"/>
        </w:rPr>
        <w:t xml:space="preserve"> y</w:t>
      </w:r>
      <w:r>
        <w:rPr>
          <w:lang w:val="es-ES"/>
        </w:rPr>
        <w:t xml:space="preserve"> </w:t>
      </w:r>
      <w:r w:rsidRPr="00291DDA">
        <w:rPr>
          <w:lang w:val="es-ES"/>
        </w:rPr>
        <w:t>la profundidad</w:t>
      </w:r>
      <w:r>
        <w:rPr>
          <w:lang w:val="es-ES"/>
        </w:rPr>
        <w:t>.</w:t>
      </w:r>
    </w:p>
    <w:p w14:paraId="3E17A971" w14:textId="0BAB929D" w:rsidR="008C6B90" w:rsidRDefault="008C6B90" w:rsidP="008C6B90">
      <w:pPr>
        <w:rPr>
          <w:lang w:val="es-ES"/>
        </w:rPr>
      </w:pPr>
      <w:r>
        <w:rPr>
          <w:lang w:val="es-ES"/>
        </w:rPr>
        <w:t xml:space="preserve">En los apartados siguientes vamos a comentar las diferentes tablas </w:t>
      </w:r>
      <w:r w:rsidR="004F1C75">
        <w:rPr>
          <w:lang w:val="es-ES"/>
        </w:rPr>
        <w:t xml:space="preserve">adicionales </w:t>
      </w:r>
      <w:r>
        <w:rPr>
          <w:lang w:val="es-ES"/>
        </w:rPr>
        <w:t xml:space="preserve">utilizadas para completar la información </w:t>
      </w:r>
      <w:r w:rsidR="004F1C75">
        <w:rPr>
          <w:lang w:val="es-ES"/>
        </w:rPr>
        <w:t>específica de algunas expresiones</w:t>
      </w:r>
      <w:r w:rsidRPr="00291DDA">
        <w:rPr>
          <w:lang w:val="es-ES"/>
        </w:rPr>
        <w:t>.</w:t>
      </w:r>
    </w:p>
    <w:p w14:paraId="2CCC1790" w14:textId="77777777" w:rsidR="008C6B90" w:rsidRPr="005656AC" w:rsidRDefault="008C6B90" w:rsidP="008C6B90">
      <w:pPr>
        <w:pStyle w:val="Ttulo3"/>
        <w:rPr>
          <w:lang w:val="es-ES"/>
        </w:rPr>
      </w:pPr>
      <w:bookmarkStart w:id="73" w:name="_Toc170228905"/>
      <w:r w:rsidRPr="005656AC">
        <w:rPr>
          <w:lang w:val="es-ES"/>
        </w:rPr>
        <w:t>Comprehensions</w:t>
      </w:r>
      <w:bookmarkEnd w:id="73"/>
    </w:p>
    <w:p w14:paraId="44F20F9D" w14:textId="77777777" w:rsidR="004F1C75" w:rsidRPr="004F1C75" w:rsidRDefault="004F1C75" w:rsidP="004F1C75">
      <w:pPr>
        <w:rPr>
          <w:lang w:val="es-ES"/>
        </w:rPr>
      </w:pPr>
    </w:p>
    <w:p w14:paraId="2CB0BC0A" w14:textId="1ACBE1A4" w:rsidR="008C6B90" w:rsidRDefault="00184322" w:rsidP="008C6B90">
      <w:pPr>
        <w:pStyle w:val="Descripcin"/>
        <w:keepNext/>
        <w:jc w:val="center"/>
      </w:pPr>
      <w:bookmarkStart w:id="74" w:name="_Toc170228981"/>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11</w:t>
      </w:r>
      <w:r w:rsidRPr="00184322">
        <w:rPr>
          <w:lang w:val="es-ES"/>
        </w:rPr>
        <w:fldChar w:fldCharType="end"/>
      </w:r>
      <w:r w:rsidRPr="00184322">
        <w:rPr>
          <w:lang w:val="es-ES"/>
        </w:rPr>
        <w:t>:</w:t>
      </w:r>
      <w:r w:rsidR="008C6B90">
        <w:t xml:space="preserve"> Características de comprehensiones.</w:t>
      </w:r>
      <w:bookmarkEnd w:id="74"/>
    </w:p>
    <w:tbl>
      <w:tblPr>
        <w:tblStyle w:val="Tablaconcuadrcula"/>
        <w:tblW w:w="9110" w:type="dxa"/>
        <w:tblLook w:val="04A0" w:firstRow="1" w:lastRow="0" w:firstColumn="1" w:lastColumn="0" w:noHBand="0" w:noVBand="1"/>
      </w:tblPr>
      <w:tblGrid>
        <w:gridCol w:w="2893"/>
        <w:gridCol w:w="3486"/>
        <w:gridCol w:w="2731"/>
      </w:tblGrid>
      <w:tr w:rsidR="008C6B90" w:rsidRPr="00B7282B" w14:paraId="1603FEF7" w14:textId="77777777" w:rsidTr="00001E76">
        <w:trPr>
          <w:tblHeader/>
        </w:trPr>
        <w:tc>
          <w:tcPr>
            <w:tcW w:w="2893" w:type="dxa"/>
            <w:tcBorders>
              <w:left w:val="nil"/>
              <w:bottom w:val="single" w:sz="4" w:space="0" w:color="auto"/>
              <w:right w:val="nil"/>
            </w:tcBorders>
            <w:shd w:val="clear" w:color="auto" w:fill="FFFFFF" w:themeFill="background1"/>
          </w:tcPr>
          <w:p w14:paraId="132AA57A"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661AE4A0"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30C1CDE1" w14:textId="77777777" w:rsidR="008C6B90" w:rsidRPr="0016012E" w:rsidRDefault="008C6B90" w:rsidP="00001E76">
            <w:pPr>
              <w:rPr>
                <w:b/>
                <w:bCs/>
              </w:rPr>
            </w:pPr>
            <w:r>
              <w:rPr>
                <w:b/>
                <w:bCs/>
              </w:rPr>
              <w:t>Dominio</w:t>
            </w:r>
          </w:p>
        </w:tc>
      </w:tr>
      <w:tr w:rsidR="008C6B90" w:rsidRPr="004F1C75" w14:paraId="33001755" w14:textId="77777777" w:rsidTr="00001E76">
        <w:tc>
          <w:tcPr>
            <w:tcW w:w="2893" w:type="dxa"/>
            <w:tcBorders>
              <w:top w:val="single" w:sz="4" w:space="0" w:color="auto"/>
              <w:left w:val="nil"/>
              <w:bottom w:val="nil"/>
              <w:right w:val="nil"/>
            </w:tcBorders>
          </w:tcPr>
          <w:p w14:paraId="3259157C" w14:textId="77777777" w:rsidR="008C6B90" w:rsidRPr="004F1C75" w:rsidRDefault="008C6B90" w:rsidP="00001E76">
            <w:pPr>
              <w:pStyle w:val="TableParagraph"/>
            </w:pPr>
            <w:r w:rsidRPr="004F1C75">
              <w:t>Category</w:t>
            </w:r>
          </w:p>
        </w:tc>
        <w:tc>
          <w:tcPr>
            <w:tcW w:w="3486" w:type="dxa"/>
            <w:tcBorders>
              <w:top w:val="single" w:sz="4" w:space="0" w:color="auto"/>
              <w:left w:val="nil"/>
              <w:bottom w:val="nil"/>
              <w:right w:val="nil"/>
            </w:tcBorders>
          </w:tcPr>
          <w:p w14:paraId="1E9A0207" w14:textId="77777777" w:rsidR="008C6B90" w:rsidRPr="004F1C75" w:rsidRDefault="008C6B90" w:rsidP="00001E76">
            <w:pPr>
              <w:pStyle w:val="TableParagraph"/>
              <w:rPr>
                <w:lang w:val="es-ES"/>
              </w:rPr>
            </w:pPr>
            <w:r w:rsidRPr="004F1C75">
              <w:rPr>
                <w:lang w:val="es-ES"/>
              </w:rPr>
              <w:t xml:space="preserve">Categoría sintáctica de la </w:t>
            </w:r>
            <w:r w:rsidRPr="004F1C75">
              <w:rPr>
                <w:i/>
                <w:iCs/>
                <w:lang w:val="es-ES"/>
              </w:rPr>
              <w:t>comprehension</w:t>
            </w:r>
          </w:p>
        </w:tc>
        <w:tc>
          <w:tcPr>
            <w:tcW w:w="2731" w:type="dxa"/>
            <w:tcBorders>
              <w:top w:val="single" w:sz="4" w:space="0" w:color="auto"/>
              <w:left w:val="nil"/>
              <w:bottom w:val="nil"/>
              <w:right w:val="nil"/>
            </w:tcBorders>
          </w:tcPr>
          <w:p w14:paraId="154C8111" w14:textId="77777777" w:rsidR="008C6B90" w:rsidRPr="004F1C75" w:rsidRDefault="008C6B90" w:rsidP="00001E76">
            <w:pPr>
              <w:pStyle w:val="TableParagraph"/>
            </w:pPr>
            <w:r w:rsidRPr="004F1C75">
              <w:t>ListComp | SetComp | DictComp | GenComp</w:t>
            </w:r>
          </w:p>
        </w:tc>
      </w:tr>
      <w:tr w:rsidR="008C6B90" w:rsidRPr="004F1C75" w14:paraId="08B728D8" w14:textId="77777777" w:rsidTr="00001E76">
        <w:tc>
          <w:tcPr>
            <w:tcW w:w="2893" w:type="dxa"/>
            <w:tcBorders>
              <w:top w:val="nil"/>
              <w:left w:val="nil"/>
              <w:bottom w:val="nil"/>
              <w:right w:val="nil"/>
            </w:tcBorders>
          </w:tcPr>
          <w:p w14:paraId="258BED86" w14:textId="77777777" w:rsidR="008C6B90" w:rsidRPr="004F1C75" w:rsidRDefault="008C6B90" w:rsidP="00001E76">
            <w:pPr>
              <w:pStyle w:val="TableParagraph"/>
            </w:pPr>
            <w:r w:rsidRPr="004F1C75">
              <w:t>Number of ifs</w:t>
            </w:r>
          </w:p>
        </w:tc>
        <w:tc>
          <w:tcPr>
            <w:tcW w:w="3486" w:type="dxa"/>
            <w:tcBorders>
              <w:top w:val="nil"/>
              <w:left w:val="nil"/>
              <w:bottom w:val="nil"/>
              <w:right w:val="nil"/>
            </w:tcBorders>
          </w:tcPr>
          <w:p w14:paraId="0423F8C3" w14:textId="72F5DF37" w:rsidR="008C6B90" w:rsidRPr="004F1C75" w:rsidRDefault="008C6B90" w:rsidP="00001E76">
            <w:pPr>
              <w:pStyle w:val="TableParagraph"/>
              <w:rPr>
                <w:lang w:val="es-ES"/>
              </w:rPr>
            </w:pPr>
            <w:r w:rsidRPr="004F1C75">
              <w:rPr>
                <w:lang w:val="es-ES"/>
              </w:rPr>
              <w:t xml:space="preserve">Número de condiciones de la </w:t>
            </w:r>
            <w:r w:rsidRPr="004F1C75">
              <w:rPr>
                <w:i/>
                <w:iCs/>
                <w:lang w:val="es-ES"/>
              </w:rPr>
              <w:t>comprehension</w:t>
            </w:r>
            <w:r w:rsidRPr="004F1C75">
              <w:rPr>
                <w:lang w:val="es-ES"/>
              </w:rPr>
              <w:t xml:space="preserve"> (</w:t>
            </w:r>
            <w:r w:rsidR="004F1C75" w:rsidRPr="004F1C75">
              <w:rPr>
                <w:rFonts w:ascii="Consolas" w:hAnsi="Consolas"/>
                <w:lang w:val="es-ES"/>
              </w:rPr>
              <w:t>I</w:t>
            </w:r>
            <w:r w:rsidRPr="004F1C75">
              <w:rPr>
                <w:rFonts w:ascii="Consolas" w:hAnsi="Consolas"/>
                <w:lang w:val="es-ES"/>
              </w:rPr>
              <w:t>f</w:t>
            </w:r>
            <w:r w:rsidRPr="004F1C75">
              <w:rPr>
                <w:lang w:val="es-ES"/>
              </w:rPr>
              <w:t>s)</w:t>
            </w:r>
          </w:p>
        </w:tc>
        <w:tc>
          <w:tcPr>
            <w:tcW w:w="2731" w:type="dxa"/>
            <w:tcBorders>
              <w:top w:val="nil"/>
              <w:left w:val="nil"/>
              <w:bottom w:val="nil"/>
              <w:right w:val="nil"/>
            </w:tcBorders>
          </w:tcPr>
          <w:p w14:paraId="730B0476" w14:textId="77777777" w:rsidR="008C6B90" w:rsidRPr="004F1C75" w:rsidRDefault="008C6B90" w:rsidP="00001E76">
            <w:pPr>
              <w:pStyle w:val="TableParagraph"/>
            </w:pPr>
            <w:r w:rsidRPr="004F1C75">
              <w:t>Integer</w:t>
            </w:r>
          </w:p>
        </w:tc>
      </w:tr>
      <w:tr w:rsidR="008C6B90" w:rsidRPr="004F1C75" w14:paraId="069AB58D" w14:textId="77777777" w:rsidTr="004F1C75">
        <w:tc>
          <w:tcPr>
            <w:tcW w:w="2893" w:type="dxa"/>
            <w:tcBorders>
              <w:top w:val="nil"/>
              <w:left w:val="nil"/>
              <w:bottom w:val="nil"/>
              <w:right w:val="nil"/>
            </w:tcBorders>
          </w:tcPr>
          <w:p w14:paraId="75A69140" w14:textId="77777777" w:rsidR="008C6B90" w:rsidRPr="004F1C75" w:rsidRDefault="008C6B90" w:rsidP="00001E76">
            <w:pPr>
              <w:pStyle w:val="TableParagraph"/>
            </w:pPr>
            <w:r w:rsidRPr="004F1C75">
              <w:t>Number of generators</w:t>
            </w:r>
          </w:p>
        </w:tc>
        <w:tc>
          <w:tcPr>
            <w:tcW w:w="3486" w:type="dxa"/>
            <w:tcBorders>
              <w:top w:val="nil"/>
              <w:left w:val="nil"/>
              <w:bottom w:val="nil"/>
              <w:right w:val="nil"/>
            </w:tcBorders>
          </w:tcPr>
          <w:p w14:paraId="121F3997" w14:textId="77777777" w:rsidR="008C6B90" w:rsidRPr="004F1C75" w:rsidRDefault="008C6B90" w:rsidP="00001E76">
            <w:pPr>
              <w:pStyle w:val="TableParagraph"/>
              <w:rPr>
                <w:lang w:val="es-ES"/>
              </w:rPr>
            </w:pPr>
            <w:r w:rsidRPr="004F1C75">
              <w:rPr>
                <w:lang w:val="es-ES"/>
              </w:rPr>
              <w:t xml:space="preserve">Número de generadores en la </w:t>
            </w:r>
            <w:r w:rsidRPr="004F1C75">
              <w:rPr>
                <w:i/>
                <w:iCs/>
                <w:lang w:val="es-ES"/>
              </w:rPr>
              <w:t>comprehension</w:t>
            </w:r>
          </w:p>
        </w:tc>
        <w:tc>
          <w:tcPr>
            <w:tcW w:w="2731" w:type="dxa"/>
            <w:tcBorders>
              <w:top w:val="nil"/>
              <w:left w:val="nil"/>
              <w:bottom w:val="nil"/>
              <w:right w:val="nil"/>
            </w:tcBorders>
          </w:tcPr>
          <w:p w14:paraId="52F11AB7" w14:textId="77777777" w:rsidR="008C6B90" w:rsidRPr="004F1C75" w:rsidRDefault="008C6B90" w:rsidP="00001E76">
            <w:pPr>
              <w:pStyle w:val="TableParagraph"/>
            </w:pPr>
            <w:r w:rsidRPr="004F1C75">
              <w:t>Integer</w:t>
            </w:r>
          </w:p>
        </w:tc>
      </w:tr>
      <w:tr w:rsidR="008C6B90" w:rsidRPr="004F1C75" w14:paraId="32CEA711" w14:textId="77777777" w:rsidTr="004F1C75">
        <w:tc>
          <w:tcPr>
            <w:tcW w:w="2893" w:type="dxa"/>
            <w:tcBorders>
              <w:top w:val="nil"/>
              <w:left w:val="nil"/>
              <w:bottom w:val="single" w:sz="4" w:space="0" w:color="auto"/>
              <w:right w:val="nil"/>
            </w:tcBorders>
          </w:tcPr>
          <w:p w14:paraId="7833983E" w14:textId="77777777" w:rsidR="008C6B90" w:rsidRPr="004F1C75" w:rsidRDefault="008C6B90" w:rsidP="00001E76">
            <w:pPr>
              <w:pStyle w:val="TableParagraph"/>
            </w:pPr>
            <w:r w:rsidRPr="004F1C75">
              <w:t>Is async</w:t>
            </w:r>
          </w:p>
        </w:tc>
        <w:tc>
          <w:tcPr>
            <w:tcW w:w="3486" w:type="dxa"/>
            <w:tcBorders>
              <w:top w:val="nil"/>
              <w:left w:val="nil"/>
              <w:bottom w:val="single" w:sz="4" w:space="0" w:color="auto"/>
              <w:right w:val="nil"/>
            </w:tcBorders>
          </w:tcPr>
          <w:p w14:paraId="6E64814D" w14:textId="77777777" w:rsidR="008C6B90" w:rsidRPr="004F1C75" w:rsidRDefault="008C6B90" w:rsidP="00001E76">
            <w:pPr>
              <w:pStyle w:val="TableParagraph"/>
              <w:rPr>
                <w:lang w:val="es-ES"/>
              </w:rPr>
            </w:pPr>
            <w:r w:rsidRPr="004F1C75">
              <w:rPr>
                <w:lang w:val="es-ES"/>
              </w:rPr>
              <w:t xml:space="preserve">Si la </w:t>
            </w:r>
            <w:r w:rsidRPr="004F1C75">
              <w:rPr>
                <w:i/>
                <w:iCs/>
                <w:lang w:val="es-ES"/>
              </w:rPr>
              <w:t>comprehension</w:t>
            </w:r>
            <w:r w:rsidRPr="004F1C75">
              <w:rPr>
                <w:lang w:val="es-ES"/>
              </w:rPr>
              <w:t xml:space="preserve"> es asíncrona</w:t>
            </w:r>
          </w:p>
        </w:tc>
        <w:tc>
          <w:tcPr>
            <w:tcW w:w="2731" w:type="dxa"/>
            <w:tcBorders>
              <w:top w:val="nil"/>
              <w:left w:val="nil"/>
              <w:bottom w:val="single" w:sz="4" w:space="0" w:color="auto"/>
              <w:right w:val="nil"/>
            </w:tcBorders>
          </w:tcPr>
          <w:p w14:paraId="20C14DB4" w14:textId="77777777" w:rsidR="008C6B90" w:rsidRPr="004F1C75" w:rsidRDefault="008C6B90" w:rsidP="00001E76">
            <w:pPr>
              <w:pStyle w:val="TableParagraph"/>
            </w:pPr>
            <w:r w:rsidRPr="004F1C75">
              <w:rPr>
                <w:lang w:val="es-ES"/>
              </w:rPr>
              <w:t xml:space="preserve"> </w:t>
            </w:r>
            <w:r w:rsidRPr="004F1C75">
              <w:t>True or False</w:t>
            </w:r>
          </w:p>
        </w:tc>
      </w:tr>
    </w:tbl>
    <w:p w14:paraId="7D02703D" w14:textId="77777777" w:rsidR="004F1C75" w:rsidRDefault="004F1C75" w:rsidP="008C6B90">
      <w:pPr>
        <w:rPr>
          <w:lang w:val="es-ES"/>
        </w:rPr>
      </w:pPr>
    </w:p>
    <w:p w14:paraId="6247E9C1" w14:textId="0156188A" w:rsidR="008C6B90" w:rsidRDefault="008C6B90" w:rsidP="008C6B90">
      <w:pPr>
        <w:rPr>
          <w:lang w:val="es-ES"/>
        </w:rPr>
      </w:pPr>
      <w:r>
        <w:rPr>
          <w:lang w:val="es-ES"/>
        </w:rPr>
        <w:t xml:space="preserve">Esta es una tabla </w:t>
      </w:r>
      <w:r w:rsidR="004F1C75">
        <w:rPr>
          <w:lang w:val="es-ES"/>
        </w:rPr>
        <w:t>específica de expresiones</w:t>
      </w:r>
      <w:r>
        <w:rPr>
          <w:lang w:val="es-ES"/>
        </w:rPr>
        <w:t xml:space="preserve">, contiene la información relativa a las </w:t>
      </w:r>
      <w:r w:rsidRPr="004F1C75">
        <w:rPr>
          <w:i/>
          <w:iCs/>
          <w:lang w:val="es-ES"/>
        </w:rPr>
        <w:t>comprehensions</w:t>
      </w:r>
      <w:r>
        <w:rPr>
          <w:lang w:val="es-ES"/>
        </w:rPr>
        <w:t xml:space="preserve">. Esto son las expresiones de las siguientes categorías sintácticas: ListComp, SetComp, DictComp y GenComp. En esta tabla, a parte del tipo de </w:t>
      </w:r>
      <w:r w:rsidRPr="004F1C75">
        <w:rPr>
          <w:i/>
          <w:iCs/>
          <w:lang w:val="es-ES"/>
        </w:rPr>
        <w:t>comprehension</w:t>
      </w:r>
      <w:r>
        <w:rPr>
          <w:lang w:val="es-ES"/>
        </w:rPr>
        <w:t xml:space="preserve"> que es, almacenaremos el número de generadores y el número de condiciones (</w:t>
      </w:r>
      <w:r w:rsidR="004F1C75">
        <w:rPr>
          <w:rFonts w:ascii="Consolas" w:eastAsia="Calibri" w:hAnsi="Consolas"/>
          <w:lang w:val="es-ES" w:eastAsia="en-US" w:bidi="en-US"/>
        </w:rPr>
        <w:t>I</w:t>
      </w:r>
      <w:r w:rsidRPr="004F1C75">
        <w:rPr>
          <w:rFonts w:ascii="Consolas" w:eastAsia="Calibri" w:hAnsi="Consolas"/>
          <w:lang w:val="es-ES" w:eastAsia="en-US" w:bidi="en-US"/>
        </w:rPr>
        <w:t>f</w:t>
      </w:r>
      <w:r>
        <w:rPr>
          <w:lang w:val="es-ES"/>
        </w:rPr>
        <w:t xml:space="preserve">s) de la </w:t>
      </w:r>
      <w:r w:rsidRPr="004F1C75">
        <w:rPr>
          <w:i/>
          <w:iCs/>
          <w:lang w:val="es-ES"/>
        </w:rPr>
        <w:t>comprehension</w:t>
      </w:r>
      <w:r>
        <w:rPr>
          <w:lang w:val="es-ES"/>
        </w:rPr>
        <w:t xml:space="preserve">. Además, guardaremos si la </w:t>
      </w:r>
      <w:r w:rsidRPr="004F1C75">
        <w:rPr>
          <w:i/>
          <w:iCs/>
          <w:lang w:val="es-ES"/>
        </w:rPr>
        <w:t>comprehension</w:t>
      </w:r>
      <w:r>
        <w:rPr>
          <w:lang w:val="es-ES"/>
        </w:rPr>
        <w:t xml:space="preserve"> es asíncrona.</w:t>
      </w:r>
    </w:p>
    <w:p w14:paraId="64F0E4F8" w14:textId="77777777" w:rsidR="004F1C75" w:rsidRPr="00064BF1" w:rsidRDefault="004F1C75" w:rsidP="008C6B90">
      <w:pPr>
        <w:rPr>
          <w:lang w:val="es-ES"/>
        </w:rPr>
      </w:pPr>
    </w:p>
    <w:p w14:paraId="7BDF7CDB" w14:textId="666A4844" w:rsidR="008C6B90" w:rsidRDefault="005656AC" w:rsidP="008C6B90">
      <w:pPr>
        <w:pStyle w:val="Ttulo3"/>
        <w:rPr>
          <w:lang w:val="es-ES"/>
        </w:rPr>
      </w:pPr>
      <w:bookmarkStart w:id="75" w:name="_Toc170228906"/>
      <w:r>
        <w:rPr>
          <w:lang w:val="es-ES"/>
        </w:rPr>
        <w:t>CallArgs</w:t>
      </w:r>
      <w:bookmarkEnd w:id="75"/>
    </w:p>
    <w:p w14:paraId="3EFC827F" w14:textId="77777777" w:rsidR="004F1C75" w:rsidRPr="004F1C75" w:rsidRDefault="004F1C75" w:rsidP="004F1C75">
      <w:pPr>
        <w:rPr>
          <w:lang w:val="es-ES"/>
        </w:rPr>
      </w:pPr>
    </w:p>
    <w:p w14:paraId="47C5E567" w14:textId="6E7049C1" w:rsidR="008C6B90" w:rsidRPr="00894D51" w:rsidRDefault="00184322" w:rsidP="008C6B90">
      <w:pPr>
        <w:pStyle w:val="Descripcin"/>
        <w:keepNext/>
        <w:jc w:val="center"/>
        <w:rPr>
          <w:lang w:val="es-ES"/>
        </w:rPr>
      </w:pPr>
      <w:bookmarkStart w:id="76" w:name="_Toc170228982"/>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12</w:t>
      </w:r>
      <w:r w:rsidRPr="00184322">
        <w:rPr>
          <w:lang w:val="es-ES"/>
        </w:rPr>
        <w:fldChar w:fldCharType="end"/>
      </w:r>
      <w:r w:rsidRPr="00184322">
        <w:rPr>
          <w:lang w:val="es-ES"/>
        </w:rPr>
        <w:t>:</w:t>
      </w:r>
      <w:r w:rsidR="008C6B90" w:rsidRPr="00894D51">
        <w:rPr>
          <w:lang w:val="es-ES"/>
        </w:rPr>
        <w:t xml:space="preserve"> Características de las invocaciones a funciones.</w:t>
      </w:r>
      <w:bookmarkEnd w:id="76"/>
    </w:p>
    <w:tbl>
      <w:tblPr>
        <w:tblStyle w:val="Tablaconcuadrcula"/>
        <w:tblW w:w="9110" w:type="dxa"/>
        <w:tblLook w:val="04A0" w:firstRow="1" w:lastRow="0" w:firstColumn="1" w:lastColumn="0" w:noHBand="0" w:noVBand="1"/>
      </w:tblPr>
      <w:tblGrid>
        <w:gridCol w:w="2893"/>
        <w:gridCol w:w="3486"/>
        <w:gridCol w:w="2731"/>
      </w:tblGrid>
      <w:tr w:rsidR="008C6B90" w:rsidRPr="00B7282B" w14:paraId="5E59EFD0" w14:textId="77777777" w:rsidTr="00001E76">
        <w:trPr>
          <w:tblHeader/>
        </w:trPr>
        <w:tc>
          <w:tcPr>
            <w:tcW w:w="2893" w:type="dxa"/>
            <w:tcBorders>
              <w:left w:val="nil"/>
              <w:bottom w:val="single" w:sz="4" w:space="0" w:color="auto"/>
              <w:right w:val="nil"/>
            </w:tcBorders>
            <w:shd w:val="clear" w:color="auto" w:fill="FFFFFF" w:themeFill="background1"/>
          </w:tcPr>
          <w:p w14:paraId="0DFE8666"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7876B2B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7CB246FA" w14:textId="77777777" w:rsidR="008C6B90" w:rsidRPr="0016012E" w:rsidRDefault="008C6B90" w:rsidP="00001E76">
            <w:pPr>
              <w:rPr>
                <w:b/>
                <w:bCs/>
              </w:rPr>
            </w:pPr>
            <w:r>
              <w:rPr>
                <w:b/>
                <w:bCs/>
              </w:rPr>
              <w:t>Dominio</w:t>
            </w:r>
          </w:p>
        </w:tc>
      </w:tr>
      <w:tr w:rsidR="008C6B90" w:rsidRPr="00BE7F89" w14:paraId="446327EF" w14:textId="77777777" w:rsidTr="00001E76">
        <w:tc>
          <w:tcPr>
            <w:tcW w:w="2893" w:type="dxa"/>
            <w:tcBorders>
              <w:top w:val="single" w:sz="4" w:space="0" w:color="auto"/>
              <w:left w:val="nil"/>
              <w:bottom w:val="nil"/>
              <w:right w:val="nil"/>
            </w:tcBorders>
          </w:tcPr>
          <w:p w14:paraId="3B51D64E" w14:textId="77777777" w:rsidR="008C6B90" w:rsidRPr="00BE7F89" w:rsidRDefault="008C6B90" w:rsidP="00001E76">
            <w:pPr>
              <w:pStyle w:val="TableParagraph"/>
            </w:pPr>
            <w:r w:rsidRPr="00BE7F89">
              <w:t>Number args</w:t>
            </w:r>
          </w:p>
        </w:tc>
        <w:tc>
          <w:tcPr>
            <w:tcW w:w="3486" w:type="dxa"/>
            <w:tcBorders>
              <w:top w:val="single" w:sz="4" w:space="0" w:color="auto"/>
              <w:left w:val="nil"/>
              <w:bottom w:val="nil"/>
              <w:right w:val="nil"/>
            </w:tcBorders>
          </w:tcPr>
          <w:p w14:paraId="4D973CB6" w14:textId="77777777" w:rsidR="008C6B90" w:rsidRPr="00BE7F89" w:rsidRDefault="008C6B90" w:rsidP="00001E76">
            <w:pPr>
              <w:pStyle w:val="TableParagraph"/>
              <w:rPr>
                <w:lang w:val="es-ES"/>
              </w:rPr>
            </w:pPr>
            <w:r w:rsidRPr="00BE7F89">
              <w:rPr>
                <w:lang w:val="es-ES"/>
              </w:rPr>
              <w:t>Número de argumentos en la invocación a la función</w:t>
            </w:r>
          </w:p>
        </w:tc>
        <w:tc>
          <w:tcPr>
            <w:tcW w:w="2731" w:type="dxa"/>
            <w:tcBorders>
              <w:top w:val="single" w:sz="4" w:space="0" w:color="auto"/>
              <w:left w:val="nil"/>
              <w:bottom w:val="nil"/>
              <w:right w:val="nil"/>
            </w:tcBorders>
          </w:tcPr>
          <w:p w14:paraId="3E00EBCF" w14:textId="77777777" w:rsidR="008C6B90" w:rsidRPr="00BE7F89" w:rsidRDefault="008C6B90" w:rsidP="00001E76">
            <w:pPr>
              <w:pStyle w:val="TableParagraph"/>
            </w:pPr>
            <w:r w:rsidRPr="00BE7F89">
              <w:t>Integer</w:t>
            </w:r>
          </w:p>
        </w:tc>
      </w:tr>
      <w:tr w:rsidR="008C6B90" w:rsidRPr="00BE7F89" w14:paraId="7637CD01" w14:textId="77777777" w:rsidTr="004F1C75">
        <w:tc>
          <w:tcPr>
            <w:tcW w:w="2893" w:type="dxa"/>
            <w:tcBorders>
              <w:top w:val="nil"/>
              <w:left w:val="nil"/>
              <w:bottom w:val="nil"/>
              <w:right w:val="nil"/>
            </w:tcBorders>
          </w:tcPr>
          <w:p w14:paraId="2AFFDD75" w14:textId="77777777" w:rsidR="008C6B90" w:rsidRPr="00BE7F89" w:rsidRDefault="008C6B90" w:rsidP="00001E76">
            <w:pPr>
              <w:pStyle w:val="TableParagraph"/>
            </w:pPr>
            <w:r w:rsidRPr="00BE7F89">
              <w:lastRenderedPageBreak/>
              <w:t>Named args pct</w:t>
            </w:r>
          </w:p>
        </w:tc>
        <w:tc>
          <w:tcPr>
            <w:tcW w:w="3486" w:type="dxa"/>
            <w:tcBorders>
              <w:top w:val="nil"/>
              <w:left w:val="nil"/>
              <w:bottom w:val="nil"/>
              <w:right w:val="nil"/>
            </w:tcBorders>
          </w:tcPr>
          <w:p w14:paraId="34DF9EFB" w14:textId="77777777" w:rsidR="008C6B90" w:rsidRPr="00BE7F89" w:rsidRDefault="008C6B90" w:rsidP="00001E76">
            <w:pPr>
              <w:pStyle w:val="TableParagraph"/>
              <w:rPr>
                <w:lang w:val="es-ES"/>
              </w:rPr>
            </w:pPr>
            <w:r w:rsidRPr="00BE7F89">
              <w:rPr>
                <w:lang w:val="es-ES"/>
              </w:rPr>
              <w:t>Proporción de argumentos pasados por referencia</w:t>
            </w:r>
          </w:p>
        </w:tc>
        <w:tc>
          <w:tcPr>
            <w:tcW w:w="2731" w:type="dxa"/>
            <w:tcBorders>
              <w:top w:val="nil"/>
              <w:left w:val="nil"/>
              <w:bottom w:val="nil"/>
              <w:right w:val="nil"/>
            </w:tcBorders>
          </w:tcPr>
          <w:p w14:paraId="01E2D5FC" w14:textId="77777777" w:rsidR="008C6B90" w:rsidRPr="00BE7F89" w:rsidRDefault="008C6B90" w:rsidP="00001E76">
            <w:pPr>
              <w:pStyle w:val="TableParagraph"/>
            </w:pPr>
            <w:r w:rsidRPr="00BE7F89">
              <w:t>[0, 1]</w:t>
            </w:r>
          </w:p>
        </w:tc>
      </w:tr>
      <w:tr w:rsidR="008C6B90" w:rsidRPr="00BE7F89" w14:paraId="1FAB66CA" w14:textId="77777777" w:rsidTr="004F1C75">
        <w:tc>
          <w:tcPr>
            <w:tcW w:w="2893" w:type="dxa"/>
            <w:tcBorders>
              <w:top w:val="nil"/>
              <w:left w:val="nil"/>
              <w:bottom w:val="single" w:sz="4" w:space="0" w:color="auto"/>
              <w:right w:val="nil"/>
            </w:tcBorders>
          </w:tcPr>
          <w:p w14:paraId="55C0A2DD" w14:textId="77777777" w:rsidR="008C6B90" w:rsidRPr="00BE7F89" w:rsidRDefault="008C6B90" w:rsidP="00001E76">
            <w:pPr>
              <w:pStyle w:val="TableParagraph"/>
            </w:pPr>
            <w:r w:rsidRPr="00BE7F89">
              <w:t>Double star args pct</w:t>
            </w:r>
          </w:p>
        </w:tc>
        <w:tc>
          <w:tcPr>
            <w:tcW w:w="3486" w:type="dxa"/>
            <w:tcBorders>
              <w:top w:val="nil"/>
              <w:left w:val="nil"/>
              <w:bottom w:val="single" w:sz="4" w:space="0" w:color="auto"/>
              <w:right w:val="nil"/>
            </w:tcBorders>
          </w:tcPr>
          <w:p w14:paraId="5A34E0A9" w14:textId="77777777" w:rsidR="008C6B90" w:rsidRPr="00BE7F89" w:rsidRDefault="008C6B90" w:rsidP="00001E76">
            <w:pPr>
              <w:pStyle w:val="TableParagraph"/>
              <w:rPr>
                <w:lang w:val="es-ES"/>
              </w:rPr>
            </w:pPr>
            <w:r w:rsidRPr="00BE7F89">
              <w:rPr>
                <w:lang w:val="es-ES"/>
              </w:rPr>
              <w:t>Proporción de argumentos con la sintaxis **args</w:t>
            </w:r>
          </w:p>
        </w:tc>
        <w:tc>
          <w:tcPr>
            <w:tcW w:w="2731" w:type="dxa"/>
            <w:tcBorders>
              <w:top w:val="nil"/>
              <w:left w:val="nil"/>
              <w:bottom w:val="single" w:sz="4" w:space="0" w:color="auto"/>
              <w:right w:val="nil"/>
            </w:tcBorders>
          </w:tcPr>
          <w:p w14:paraId="399B8E35" w14:textId="77777777" w:rsidR="008C6B90" w:rsidRPr="00BE7F89" w:rsidRDefault="008C6B90" w:rsidP="00001E76">
            <w:pPr>
              <w:pStyle w:val="TableParagraph"/>
            </w:pPr>
            <w:r w:rsidRPr="00BE7F89">
              <w:t>[0, 1]</w:t>
            </w:r>
          </w:p>
        </w:tc>
      </w:tr>
    </w:tbl>
    <w:p w14:paraId="4637E7C5" w14:textId="77777777" w:rsidR="004F1C75" w:rsidRDefault="004F1C75" w:rsidP="008C6B90">
      <w:pPr>
        <w:rPr>
          <w:lang w:val="es-ES"/>
        </w:rPr>
      </w:pPr>
    </w:p>
    <w:p w14:paraId="685C88E5" w14:textId="2EAA08C4" w:rsidR="008C6B90" w:rsidRPr="00064BF1" w:rsidRDefault="008C6B90" w:rsidP="008C6B90">
      <w:pPr>
        <w:rPr>
          <w:lang w:val="es-ES"/>
        </w:rPr>
      </w:pPr>
      <w:r>
        <w:rPr>
          <w:lang w:val="es-ES"/>
        </w:rPr>
        <w:t xml:space="preserve">Esta tabla almacena la información extra necesaria para las expresiones con categoría sintáctica </w:t>
      </w:r>
      <w:r w:rsidRPr="004F1C75">
        <w:rPr>
          <w:rFonts w:ascii="Consolas" w:eastAsia="Calibri" w:hAnsi="Consolas"/>
          <w:lang w:val="es-ES" w:eastAsia="en-US" w:bidi="en-US"/>
        </w:rPr>
        <w:t>Call</w:t>
      </w:r>
      <w:r>
        <w:rPr>
          <w:lang w:val="es-ES"/>
        </w:rPr>
        <w:t xml:space="preserve"> (invocación a función). Esta información extra </w:t>
      </w:r>
      <w:r w:rsidR="004F1C75">
        <w:rPr>
          <w:lang w:val="es-ES"/>
        </w:rPr>
        <w:t>está</w:t>
      </w:r>
      <w:r>
        <w:rPr>
          <w:lang w:val="es-ES"/>
        </w:rPr>
        <w:t xml:space="preserve"> formada por: número de argumentos; proporción de argumento parados por referencia (</w:t>
      </w:r>
      <w:r w:rsidRPr="004F1C75">
        <w:rPr>
          <w:rFonts w:ascii="Consolas" w:eastAsia="Calibri" w:hAnsi="Consolas"/>
          <w:lang w:val="es-ES" w:eastAsia="en-US" w:bidi="en-US"/>
        </w:rPr>
        <w:t>arg_name=arg_value</w:t>
      </w:r>
      <w:r>
        <w:rPr>
          <w:lang w:val="es-ES"/>
        </w:rPr>
        <w:t>) y, proporción de argumentos con la sintaxis “</w:t>
      </w:r>
      <w:r w:rsidRPr="004F1C75">
        <w:rPr>
          <w:rFonts w:ascii="Consolas" w:eastAsia="Calibri" w:hAnsi="Consolas"/>
          <w:lang w:val="es-ES" w:eastAsia="en-US" w:bidi="en-US"/>
        </w:rPr>
        <w:t>**arg</w:t>
      </w:r>
      <w:r>
        <w:rPr>
          <w:lang w:val="es-ES"/>
        </w:rPr>
        <w:t>”.</w:t>
      </w:r>
    </w:p>
    <w:p w14:paraId="40FC950E" w14:textId="6A06D1BA" w:rsidR="008C6B90" w:rsidRDefault="005656AC" w:rsidP="008C6B90">
      <w:pPr>
        <w:pStyle w:val="Ttulo3"/>
        <w:rPr>
          <w:lang w:val="es-ES"/>
        </w:rPr>
      </w:pPr>
      <w:bookmarkStart w:id="77" w:name="_Toc170228907"/>
      <w:r>
        <w:rPr>
          <w:lang w:val="es-ES"/>
        </w:rPr>
        <w:t>FStrings</w:t>
      </w:r>
      <w:bookmarkEnd w:id="77"/>
    </w:p>
    <w:p w14:paraId="38E71C6F" w14:textId="77777777" w:rsidR="004F1C75" w:rsidRPr="004F1C75" w:rsidRDefault="004F1C75" w:rsidP="004F1C75">
      <w:pPr>
        <w:rPr>
          <w:lang w:val="es-ES"/>
        </w:rPr>
      </w:pPr>
    </w:p>
    <w:p w14:paraId="34EF0816" w14:textId="6B75D0D9" w:rsidR="008C6B90" w:rsidRDefault="008C6B90" w:rsidP="008C6B90">
      <w:pPr>
        <w:rPr>
          <w:lang w:val="es-ES"/>
        </w:rPr>
      </w:pPr>
      <w:r>
        <w:rPr>
          <w:lang w:val="es-ES"/>
        </w:rPr>
        <w:t>La información relativa a las cadenas de texto formateadas</w:t>
      </w:r>
      <w:r w:rsidR="00BE7F89">
        <w:rPr>
          <w:lang w:val="es-ES"/>
        </w:rPr>
        <w:t xml:space="preserve"> </w:t>
      </w:r>
      <w:r>
        <w:rPr>
          <w:lang w:val="es-ES"/>
        </w:rPr>
        <w:t xml:space="preserve">(expresiones de la categoría </w:t>
      </w:r>
      <w:r w:rsidRPr="00BE7F89">
        <w:rPr>
          <w:rFonts w:ascii="Consolas" w:eastAsia="Calibri" w:hAnsi="Consolas"/>
          <w:lang w:val="es-ES" w:eastAsia="en-US" w:bidi="en-US"/>
        </w:rPr>
        <w:t>JoinedStr</w:t>
      </w:r>
      <w:r>
        <w:rPr>
          <w:lang w:val="es-ES"/>
        </w:rPr>
        <w:t>) la guardaremos en esta tabla. Esta información será el número de elementos de la cadena formateada (constantes más valores formateados), la proporción de constantes en los elementos y la proporción de expresiones en los elementos.</w:t>
      </w:r>
    </w:p>
    <w:p w14:paraId="51161134" w14:textId="609EF241" w:rsidR="008C6B90" w:rsidRPr="00D263FA" w:rsidRDefault="00184322" w:rsidP="008C6B90">
      <w:pPr>
        <w:pStyle w:val="Descripcin"/>
        <w:keepNext/>
        <w:jc w:val="center"/>
        <w:rPr>
          <w:lang w:val="es-ES"/>
        </w:rPr>
      </w:pPr>
      <w:bookmarkStart w:id="78" w:name="_Toc170228983"/>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13</w:t>
      </w:r>
      <w:r w:rsidRPr="00184322">
        <w:rPr>
          <w:lang w:val="es-ES"/>
        </w:rPr>
        <w:fldChar w:fldCharType="end"/>
      </w:r>
      <w:r w:rsidRPr="00184322">
        <w:rPr>
          <w:lang w:val="es-ES"/>
        </w:rPr>
        <w:t>:</w:t>
      </w:r>
      <w:r w:rsidR="008C6B90" w:rsidRPr="00D263FA">
        <w:rPr>
          <w:lang w:val="es-ES"/>
        </w:rPr>
        <w:t xml:space="preserve"> Características de las cadenas formateadas.</w:t>
      </w:r>
      <w:bookmarkEnd w:id="78"/>
    </w:p>
    <w:tbl>
      <w:tblPr>
        <w:tblStyle w:val="Tablaconcuadrcula"/>
        <w:tblW w:w="9110" w:type="dxa"/>
        <w:tblLook w:val="04A0" w:firstRow="1" w:lastRow="0" w:firstColumn="1" w:lastColumn="0" w:noHBand="0" w:noVBand="1"/>
      </w:tblPr>
      <w:tblGrid>
        <w:gridCol w:w="2893"/>
        <w:gridCol w:w="3486"/>
        <w:gridCol w:w="2731"/>
      </w:tblGrid>
      <w:tr w:rsidR="008C6B90" w:rsidRPr="00B7282B" w14:paraId="7A4C2832" w14:textId="77777777" w:rsidTr="00001E76">
        <w:trPr>
          <w:tblHeader/>
        </w:trPr>
        <w:tc>
          <w:tcPr>
            <w:tcW w:w="2893" w:type="dxa"/>
            <w:tcBorders>
              <w:left w:val="nil"/>
              <w:bottom w:val="single" w:sz="4" w:space="0" w:color="auto"/>
              <w:right w:val="nil"/>
            </w:tcBorders>
            <w:shd w:val="clear" w:color="auto" w:fill="FFFFFF" w:themeFill="background1"/>
          </w:tcPr>
          <w:p w14:paraId="569ED03B"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5A7473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1D6301E3" w14:textId="77777777" w:rsidR="008C6B90" w:rsidRPr="0016012E" w:rsidRDefault="008C6B90" w:rsidP="00001E76">
            <w:pPr>
              <w:rPr>
                <w:b/>
                <w:bCs/>
              </w:rPr>
            </w:pPr>
            <w:r>
              <w:rPr>
                <w:b/>
                <w:bCs/>
              </w:rPr>
              <w:t>Dominio</w:t>
            </w:r>
          </w:p>
        </w:tc>
      </w:tr>
      <w:tr w:rsidR="008C6B90" w:rsidRPr="00BE7F89" w14:paraId="593CFE2C" w14:textId="77777777" w:rsidTr="00001E76">
        <w:tc>
          <w:tcPr>
            <w:tcW w:w="2893" w:type="dxa"/>
            <w:tcBorders>
              <w:top w:val="single" w:sz="4" w:space="0" w:color="auto"/>
              <w:left w:val="nil"/>
              <w:bottom w:val="nil"/>
              <w:right w:val="nil"/>
            </w:tcBorders>
          </w:tcPr>
          <w:p w14:paraId="56AEF1FC" w14:textId="77777777" w:rsidR="008C6B90" w:rsidRPr="00BE7F89" w:rsidRDefault="008C6B90" w:rsidP="00001E76">
            <w:pPr>
              <w:pStyle w:val="TableParagraph"/>
            </w:pPr>
            <w:r w:rsidRPr="00BE7F89">
              <w:t>Number of elements</w:t>
            </w:r>
          </w:p>
        </w:tc>
        <w:tc>
          <w:tcPr>
            <w:tcW w:w="3486" w:type="dxa"/>
            <w:tcBorders>
              <w:top w:val="single" w:sz="4" w:space="0" w:color="auto"/>
              <w:left w:val="nil"/>
              <w:bottom w:val="nil"/>
              <w:right w:val="nil"/>
            </w:tcBorders>
          </w:tcPr>
          <w:p w14:paraId="10863913" w14:textId="77777777" w:rsidR="008C6B90" w:rsidRPr="00BE7F89" w:rsidRDefault="008C6B90" w:rsidP="00001E76">
            <w:pPr>
              <w:pStyle w:val="TableParagraph"/>
              <w:rPr>
                <w:lang w:val="es-ES"/>
              </w:rPr>
            </w:pPr>
            <w:r w:rsidRPr="00BE7F89">
              <w:rPr>
                <w:lang w:val="es-ES"/>
              </w:rPr>
              <w:t>Número de elementos en la cadena formateada. Tanto constantes como valores formateados.</w:t>
            </w:r>
          </w:p>
        </w:tc>
        <w:tc>
          <w:tcPr>
            <w:tcW w:w="2731" w:type="dxa"/>
            <w:tcBorders>
              <w:top w:val="single" w:sz="4" w:space="0" w:color="auto"/>
              <w:left w:val="nil"/>
              <w:bottom w:val="nil"/>
              <w:right w:val="nil"/>
            </w:tcBorders>
          </w:tcPr>
          <w:p w14:paraId="0848504B" w14:textId="77777777" w:rsidR="008C6B90" w:rsidRPr="00BE7F89" w:rsidRDefault="008C6B90" w:rsidP="00001E76">
            <w:pPr>
              <w:pStyle w:val="TableParagraph"/>
            </w:pPr>
            <w:r w:rsidRPr="00BE7F89">
              <w:t>Integer</w:t>
            </w:r>
          </w:p>
        </w:tc>
      </w:tr>
      <w:tr w:rsidR="008C6B90" w:rsidRPr="00BE7F89" w14:paraId="70AFBA56" w14:textId="77777777" w:rsidTr="00BE7F89">
        <w:tc>
          <w:tcPr>
            <w:tcW w:w="2893" w:type="dxa"/>
            <w:tcBorders>
              <w:top w:val="nil"/>
              <w:left w:val="nil"/>
              <w:bottom w:val="nil"/>
              <w:right w:val="nil"/>
            </w:tcBorders>
          </w:tcPr>
          <w:p w14:paraId="13EFCF47" w14:textId="77777777" w:rsidR="008C6B90" w:rsidRPr="00BE7F89" w:rsidRDefault="008C6B90" w:rsidP="00001E76">
            <w:pPr>
              <w:pStyle w:val="TableParagraph"/>
            </w:pPr>
            <w:r w:rsidRPr="00BE7F89">
              <w:t>Constants pct</w:t>
            </w:r>
          </w:p>
        </w:tc>
        <w:tc>
          <w:tcPr>
            <w:tcW w:w="3486" w:type="dxa"/>
            <w:tcBorders>
              <w:top w:val="nil"/>
              <w:left w:val="nil"/>
              <w:bottom w:val="nil"/>
              <w:right w:val="nil"/>
            </w:tcBorders>
          </w:tcPr>
          <w:p w14:paraId="71EFA2D8" w14:textId="77777777" w:rsidR="008C6B90" w:rsidRPr="00BE7F89" w:rsidRDefault="008C6B90" w:rsidP="00001E76">
            <w:pPr>
              <w:pStyle w:val="TableParagraph"/>
              <w:rPr>
                <w:lang w:val="es-ES"/>
              </w:rPr>
            </w:pPr>
            <w:r w:rsidRPr="00BE7F89">
              <w:rPr>
                <w:lang w:val="es-ES"/>
              </w:rPr>
              <w:t>Proporción de los elementos anteriormente mencionados que son constantes.</w:t>
            </w:r>
          </w:p>
        </w:tc>
        <w:tc>
          <w:tcPr>
            <w:tcW w:w="2731" w:type="dxa"/>
            <w:tcBorders>
              <w:top w:val="nil"/>
              <w:left w:val="nil"/>
              <w:bottom w:val="nil"/>
              <w:right w:val="nil"/>
            </w:tcBorders>
          </w:tcPr>
          <w:p w14:paraId="11472053" w14:textId="77777777" w:rsidR="008C6B90" w:rsidRPr="00BE7F89" w:rsidRDefault="008C6B90" w:rsidP="00001E76">
            <w:pPr>
              <w:pStyle w:val="TableParagraph"/>
            </w:pPr>
            <w:r w:rsidRPr="00BE7F89">
              <w:t>[0, 1]</w:t>
            </w:r>
          </w:p>
        </w:tc>
      </w:tr>
      <w:tr w:rsidR="008C6B90" w:rsidRPr="00BE7F89" w14:paraId="5ACD4E2A" w14:textId="77777777" w:rsidTr="00BE7F89">
        <w:tc>
          <w:tcPr>
            <w:tcW w:w="2893" w:type="dxa"/>
            <w:tcBorders>
              <w:top w:val="nil"/>
              <w:left w:val="nil"/>
              <w:bottom w:val="single" w:sz="4" w:space="0" w:color="auto"/>
              <w:right w:val="nil"/>
            </w:tcBorders>
          </w:tcPr>
          <w:p w14:paraId="208C5933" w14:textId="77777777" w:rsidR="008C6B90" w:rsidRPr="00BE7F89" w:rsidRDefault="008C6B90" w:rsidP="00001E76">
            <w:pPr>
              <w:pStyle w:val="TableParagraph"/>
            </w:pPr>
            <w:r w:rsidRPr="00BE7F89">
              <w:t>Expressions pct</w:t>
            </w:r>
          </w:p>
        </w:tc>
        <w:tc>
          <w:tcPr>
            <w:tcW w:w="3486" w:type="dxa"/>
            <w:tcBorders>
              <w:top w:val="nil"/>
              <w:left w:val="nil"/>
              <w:bottom w:val="single" w:sz="4" w:space="0" w:color="auto"/>
              <w:right w:val="nil"/>
            </w:tcBorders>
          </w:tcPr>
          <w:p w14:paraId="4346B8FE" w14:textId="77777777" w:rsidR="008C6B90" w:rsidRPr="00BE7F89" w:rsidRDefault="008C6B90" w:rsidP="00001E76">
            <w:pPr>
              <w:pStyle w:val="TableParagraph"/>
              <w:rPr>
                <w:lang w:val="es-ES"/>
              </w:rPr>
            </w:pPr>
            <w:r w:rsidRPr="00BE7F89">
              <w:rPr>
                <w:lang w:val="es-ES"/>
              </w:rPr>
              <w:t>Proporción de los elementos anteriormente mencionados que son expresiones (</w:t>
            </w:r>
            <w:r w:rsidRPr="005656AC">
              <w:rPr>
                <w:rFonts w:ascii="Consolas" w:hAnsi="Consolas"/>
                <w:lang w:val="es-ES"/>
              </w:rPr>
              <w:t>FormattedValues</w:t>
            </w:r>
            <w:r w:rsidRPr="00BE7F89">
              <w:rPr>
                <w:lang w:val="es-ES"/>
              </w:rPr>
              <w:t>)</w:t>
            </w:r>
          </w:p>
        </w:tc>
        <w:tc>
          <w:tcPr>
            <w:tcW w:w="2731" w:type="dxa"/>
            <w:tcBorders>
              <w:top w:val="nil"/>
              <w:left w:val="nil"/>
              <w:bottom w:val="single" w:sz="4" w:space="0" w:color="auto"/>
              <w:right w:val="nil"/>
            </w:tcBorders>
          </w:tcPr>
          <w:p w14:paraId="0B33BC59" w14:textId="77777777" w:rsidR="008C6B90" w:rsidRPr="00BE7F89" w:rsidRDefault="008C6B90" w:rsidP="00001E76">
            <w:pPr>
              <w:pStyle w:val="TableParagraph"/>
            </w:pPr>
            <w:r w:rsidRPr="00BE7F89">
              <w:t>[0, 1]</w:t>
            </w:r>
          </w:p>
        </w:tc>
      </w:tr>
    </w:tbl>
    <w:p w14:paraId="7865C228" w14:textId="77777777" w:rsidR="00BE7F89" w:rsidRPr="00BE7F89" w:rsidRDefault="00BE7F89" w:rsidP="00BE7F89">
      <w:pPr>
        <w:rPr>
          <w:lang w:val="es-ES"/>
        </w:rPr>
      </w:pPr>
    </w:p>
    <w:p w14:paraId="47E5AA42" w14:textId="072AC0AF" w:rsidR="008C6B90" w:rsidRDefault="008C6B90" w:rsidP="008C6B90">
      <w:pPr>
        <w:pStyle w:val="Ttulo3"/>
        <w:rPr>
          <w:lang w:val="es-ES"/>
        </w:rPr>
      </w:pPr>
      <w:bookmarkStart w:id="79" w:name="_Toc170228908"/>
      <w:r>
        <w:rPr>
          <w:lang w:val="es-ES"/>
        </w:rPr>
        <w:t>Variables</w:t>
      </w:r>
      <w:bookmarkEnd w:id="79"/>
    </w:p>
    <w:p w14:paraId="795354FA" w14:textId="77777777" w:rsidR="00BE7F89" w:rsidRDefault="00BE7F89" w:rsidP="008C6B90">
      <w:pPr>
        <w:rPr>
          <w:lang w:val="es-ES"/>
        </w:rPr>
      </w:pPr>
    </w:p>
    <w:p w14:paraId="50C1831D" w14:textId="7CE246CA" w:rsidR="008C6B90" w:rsidRPr="0049126F" w:rsidRDefault="008C6B90" w:rsidP="008C6B90">
      <w:pPr>
        <w:rPr>
          <w:lang w:val="es-ES"/>
        </w:rPr>
      </w:pPr>
      <w:r>
        <w:rPr>
          <w:lang w:val="es-ES"/>
        </w:rPr>
        <w:t xml:space="preserve">En este caso, esta tabla contiene la información relativa a las variables. La información </w:t>
      </w:r>
      <w:r w:rsidR="005656AC">
        <w:rPr>
          <w:lang w:val="es-ES"/>
        </w:rPr>
        <w:t>almacenada es</w:t>
      </w:r>
      <w:r>
        <w:rPr>
          <w:lang w:val="es-ES"/>
        </w:rPr>
        <w:t>: la convención de nombrado que sigue la variable; el número de caracteres del nombre; si la variable es privada, en función de su nombrado y, si la variable es mágica, en función también de su nombrado.</w:t>
      </w:r>
    </w:p>
    <w:p w14:paraId="2ACFC0E9" w14:textId="4A2E483B" w:rsidR="008C6B90" w:rsidRPr="00D263FA" w:rsidRDefault="00184322" w:rsidP="008C6B90">
      <w:pPr>
        <w:pStyle w:val="Descripcin"/>
        <w:keepNext/>
        <w:jc w:val="center"/>
        <w:rPr>
          <w:lang w:val="es-ES"/>
        </w:rPr>
      </w:pPr>
      <w:bookmarkStart w:id="80" w:name="_Toc170228984"/>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14</w:t>
      </w:r>
      <w:r w:rsidRPr="00184322">
        <w:rPr>
          <w:lang w:val="es-ES"/>
        </w:rPr>
        <w:fldChar w:fldCharType="end"/>
      </w:r>
      <w:r w:rsidRPr="00184322">
        <w:rPr>
          <w:lang w:val="es-ES"/>
        </w:rPr>
        <w:t>:</w:t>
      </w:r>
      <w:r w:rsidR="008C6B90" w:rsidRPr="00D263FA">
        <w:rPr>
          <w:lang w:val="es-ES"/>
        </w:rPr>
        <w:t xml:space="preserve"> Características de las variables.</w:t>
      </w:r>
      <w:bookmarkEnd w:id="80"/>
    </w:p>
    <w:tbl>
      <w:tblPr>
        <w:tblStyle w:val="Tablaconcuadrcula"/>
        <w:tblW w:w="9110" w:type="dxa"/>
        <w:tblLook w:val="04A0" w:firstRow="1" w:lastRow="0" w:firstColumn="1" w:lastColumn="0" w:noHBand="0" w:noVBand="1"/>
      </w:tblPr>
      <w:tblGrid>
        <w:gridCol w:w="2893"/>
        <w:gridCol w:w="3486"/>
        <w:gridCol w:w="2731"/>
      </w:tblGrid>
      <w:tr w:rsidR="008C6B90" w:rsidRPr="00B7282B" w14:paraId="1CFE4561" w14:textId="77777777" w:rsidTr="00001E76">
        <w:trPr>
          <w:tblHeader/>
        </w:trPr>
        <w:tc>
          <w:tcPr>
            <w:tcW w:w="2893" w:type="dxa"/>
            <w:tcBorders>
              <w:left w:val="nil"/>
              <w:bottom w:val="single" w:sz="4" w:space="0" w:color="auto"/>
              <w:right w:val="nil"/>
            </w:tcBorders>
            <w:shd w:val="clear" w:color="auto" w:fill="FFFFFF" w:themeFill="background1"/>
          </w:tcPr>
          <w:p w14:paraId="7F286828"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C30CB9A"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6FFC391" w14:textId="77777777" w:rsidR="008C6B90" w:rsidRPr="0016012E" w:rsidRDefault="008C6B90" w:rsidP="00001E76">
            <w:pPr>
              <w:rPr>
                <w:b/>
                <w:bCs/>
              </w:rPr>
            </w:pPr>
            <w:r>
              <w:rPr>
                <w:b/>
                <w:bCs/>
              </w:rPr>
              <w:t>Dominio</w:t>
            </w:r>
          </w:p>
        </w:tc>
      </w:tr>
      <w:tr w:rsidR="008C6B90" w:rsidRPr="005656AC" w14:paraId="0DFFFAB9" w14:textId="77777777" w:rsidTr="00001E76">
        <w:tc>
          <w:tcPr>
            <w:tcW w:w="2893" w:type="dxa"/>
            <w:tcBorders>
              <w:top w:val="single" w:sz="4" w:space="0" w:color="auto"/>
              <w:left w:val="nil"/>
              <w:bottom w:val="nil"/>
              <w:right w:val="nil"/>
            </w:tcBorders>
          </w:tcPr>
          <w:p w14:paraId="61B85A73" w14:textId="77777777" w:rsidR="008C6B90" w:rsidRPr="005656AC" w:rsidRDefault="008C6B90" w:rsidP="00001E76">
            <w:pPr>
              <w:pStyle w:val="TableParagraph"/>
            </w:pPr>
            <w:r w:rsidRPr="005656AC">
              <w:t>Name convention</w:t>
            </w:r>
          </w:p>
        </w:tc>
        <w:tc>
          <w:tcPr>
            <w:tcW w:w="3486" w:type="dxa"/>
            <w:tcBorders>
              <w:top w:val="single" w:sz="4" w:space="0" w:color="auto"/>
              <w:left w:val="nil"/>
              <w:bottom w:val="nil"/>
              <w:right w:val="nil"/>
            </w:tcBorders>
          </w:tcPr>
          <w:p w14:paraId="7872E12A" w14:textId="77777777" w:rsidR="008C6B90" w:rsidRPr="005656AC" w:rsidRDefault="008C6B90" w:rsidP="00001E76">
            <w:pPr>
              <w:pStyle w:val="TableParagraph"/>
              <w:rPr>
                <w:lang w:val="es-ES"/>
              </w:rPr>
            </w:pPr>
            <w:r w:rsidRPr="005656AC">
              <w:rPr>
                <w:lang w:val="es-ES"/>
              </w:rPr>
              <w:t>Convención de nombrado que sigue la variable.</w:t>
            </w:r>
          </w:p>
        </w:tc>
        <w:tc>
          <w:tcPr>
            <w:tcW w:w="2731" w:type="dxa"/>
            <w:tcBorders>
              <w:top w:val="single" w:sz="4" w:space="0" w:color="auto"/>
              <w:left w:val="nil"/>
              <w:bottom w:val="nil"/>
              <w:right w:val="nil"/>
            </w:tcBorders>
          </w:tcPr>
          <w:p w14:paraId="6A34FDF8" w14:textId="77777777" w:rsidR="008C6B90" w:rsidRPr="005656AC" w:rsidRDefault="008C6B90" w:rsidP="00001E76">
            <w:pPr>
              <w:pStyle w:val="TableParagraph"/>
            </w:pPr>
            <w:r w:rsidRPr="005656AC">
              <w:rPr>
                <w:color w:val="000000"/>
              </w:rPr>
              <w:t xml:space="preserve">Lower | Upper | CamelLow | CamelUp | SnakeCase | Discard | NoNameConvention </w:t>
            </w:r>
          </w:p>
        </w:tc>
      </w:tr>
      <w:tr w:rsidR="008C6B90" w:rsidRPr="005656AC" w14:paraId="4793B2B7" w14:textId="77777777" w:rsidTr="00001E76">
        <w:tc>
          <w:tcPr>
            <w:tcW w:w="2893" w:type="dxa"/>
            <w:tcBorders>
              <w:top w:val="nil"/>
              <w:left w:val="nil"/>
              <w:bottom w:val="nil"/>
              <w:right w:val="nil"/>
            </w:tcBorders>
          </w:tcPr>
          <w:p w14:paraId="304246B4" w14:textId="77777777" w:rsidR="008C6B90" w:rsidRPr="005656AC" w:rsidRDefault="008C6B90" w:rsidP="00001E76">
            <w:pPr>
              <w:pStyle w:val="TableParagraph"/>
            </w:pPr>
            <w:r w:rsidRPr="005656AC">
              <w:lastRenderedPageBreak/>
              <w:t>Number of characters</w:t>
            </w:r>
          </w:p>
        </w:tc>
        <w:tc>
          <w:tcPr>
            <w:tcW w:w="3486" w:type="dxa"/>
            <w:tcBorders>
              <w:top w:val="nil"/>
              <w:left w:val="nil"/>
              <w:bottom w:val="nil"/>
              <w:right w:val="nil"/>
            </w:tcBorders>
          </w:tcPr>
          <w:p w14:paraId="799F2368" w14:textId="77777777" w:rsidR="008C6B90" w:rsidRPr="005656AC" w:rsidRDefault="008C6B90" w:rsidP="00001E76">
            <w:pPr>
              <w:pStyle w:val="TableParagraph"/>
              <w:rPr>
                <w:lang w:val="es-ES"/>
              </w:rPr>
            </w:pPr>
            <w:r w:rsidRPr="005656AC">
              <w:rPr>
                <w:lang w:val="es-ES"/>
              </w:rPr>
              <w:t>Número de caracteres del nombre de la variable</w:t>
            </w:r>
          </w:p>
        </w:tc>
        <w:tc>
          <w:tcPr>
            <w:tcW w:w="2731" w:type="dxa"/>
            <w:tcBorders>
              <w:top w:val="nil"/>
              <w:left w:val="nil"/>
              <w:bottom w:val="nil"/>
              <w:right w:val="nil"/>
            </w:tcBorders>
          </w:tcPr>
          <w:p w14:paraId="691E3993" w14:textId="77777777" w:rsidR="008C6B90" w:rsidRPr="005656AC" w:rsidRDefault="008C6B90" w:rsidP="00001E76">
            <w:pPr>
              <w:pStyle w:val="TableParagraph"/>
            </w:pPr>
            <w:r w:rsidRPr="005656AC">
              <w:t>Integer</w:t>
            </w:r>
          </w:p>
        </w:tc>
      </w:tr>
      <w:tr w:rsidR="008C6B90" w:rsidRPr="005656AC" w14:paraId="7EC49988" w14:textId="77777777" w:rsidTr="005656AC">
        <w:tc>
          <w:tcPr>
            <w:tcW w:w="2893" w:type="dxa"/>
            <w:tcBorders>
              <w:top w:val="nil"/>
              <w:left w:val="nil"/>
              <w:bottom w:val="nil"/>
              <w:right w:val="nil"/>
            </w:tcBorders>
          </w:tcPr>
          <w:p w14:paraId="083BE90E" w14:textId="77777777" w:rsidR="008C6B90" w:rsidRPr="005656AC" w:rsidRDefault="008C6B90" w:rsidP="00001E76">
            <w:pPr>
              <w:pStyle w:val="TableParagraph"/>
            </w:pPr>
            <w:r w:rsidRPr="005656AC">
              <w:t>Is private</w:t>
            </w:r>
          </w:p>
        </w:tc>
        <w:tc>
          <w:tcPr>
            <w:tcW w:w="3486" w:type="dxa"/>
            <w:tcBorders>
              <w:top w:val="nil"/>
              <w:left w:val="nil"/>
              <w:bottom w:val="nil"/>
              <w:right w:val="nil"/>
            </w:tcBorders>
          </w:tcPr>
          <w:p w14:paraId="7D687801" w14:textId="77777777" w:rsidR="008C6B90" w:rsidRPr="005656AC" w:rsidRDefault="008C6B90" w:rsidP="00001E76">
            <w:pPr>
              <w:pStyle w:val="TableParagraph"/>
              <w:rPr>
                <w:lang w:val="es-ES"/>
              </w:rPr>
            </w:pPr>
            <w:r w:rsidRPr="005656AC">
              <w:rPr>
                <w:lang w:val="es-ES"/>
              </w:rPr>
              <w:t>Si la variable es privada. Esto es si su nombre comienza por _</w:t>
            </w:r>
          </w:p>
        </w:tc>
        <w:tc>
          <w:tcPr>
            <w:tcW w:w="2731" w:type="dxa"/>
            <w:tcBorders>
              <w:top w:val="nil"/>
              <w:left w:val="nil"/>
              <w:bottom w:val="nil"/>
              <w:right w:val="nil"/>
            </w:tcBorders>
          </w:tcPr>
          <w:p w14:paraId="2BD0A7DD" w14:textId="77777777" w:rsidR="008C6B90" w:rsidRPr="005656AC" w:rsidRDefault="008C6B90" w:rsidP="00001E76">
            <w:pPr>
              <w:pStyle w:val="TableParagraph"/>
            </w:pPr>
            <w:r w:rsidRPr="005656AC">
              <w:t>True or False</w:t>
            </w:r>
          </w:p>
        </w:tc>
      </w:tr>
      <w:tr w:rsidR="008C6B90" w:rsidRPr="005656AC" w14:paraId="3CA08060" w14:textId="77777777" w:rsidTr="005656AC">
        <w:tc>
          <w:tcPr>
            <w:tcW w:w="2893" w:type="dxa"/>
            <w:tcBorders>
              <w:top w:val="nil"/>
              <w:left w:val="nil"/>
              <w:bottom w:val="single" w:sz="4" w:space="0" w:color="auto"/>
              <w:right w:val="nil"/>
            </w:tcBorders>
          </w:tcPr>
          <w:p w14:paraId="5742E4D9" w14:textId="77777777" w:rsidR="008C6B90" w:rsidRPr="005656AC" w:rsidRDefault="008C6B90" w:rsidP="00001E76">
            <w:pPr>
              <w:pStyle w:val="TableParagraph"/>
            </w:pPr>
            <w:r w:rsidRPr="005656AC">
              <w:t>Is magic</w:t>
            </w:r>
          </w:p>
        </w:tc>
        <w:tc>
          <w:tcPr>
            <w:tcW w:w="3486" w:type="dxa"/>
            <w:tcBorders>
              <w:top w:val="nil"/>
              <w:left w:val="nil"/>
              <w:bottom w:val="single" w:sz="4" w:space="0" w:color="auto"/>
              <w:right w:val="nil"/>
            </w:tcBorders>
          </w:tcPr>
          <w:p w14:paraId="3C524F25" w14:textId="77777777" w:rsidR="008C6B90" w:rsidRPr="005656AC" w:rsidRDefault="008C6B90" w:rsidP="00001E76">
            <w:pPr>
              <w:pStyle w:val="TableParagraph"/>
              <w:rPr>
                <w:lang w:val="es-ES"/>
              </w:rPr>
            </w:pPr>
            <w:r w:rsidRPr="005656AC">
              <w:rPr>
                <w:lang w:val="es-ES"/>
              </w:rPr>
              <w:t>Si la variable es mágica. Esto es si su nombre es de la forma __name__</w:t>
            </w:r>
          </w:p>
        </w:tc>
        <w:tc>
          <w:tcPr>
            <w:tcW w:w="2731" w:type="dxa"/>
            <w:tcBorders>
              <w:top w:val="nil"/>
              <w:left w:val="nil"/>
              <w:bottom w:val="single" w:sz="4" w:space="0" w:color="auto"/>
              <w:right w:val="nil"/>
            </w:tcBorders>
          </w:tcPr>
          <w:p w14:paraId="3CB31103" w14:textId="77777777" w:rsidR="008C6B90" w:rsidRPr="005656AC" w:rsidRDefault="008C6B90" w:rsidP="00001E76">
            <w:pPr>
              <w:pStyle w:val="TableParagraph"/>
            </w:pPr>
            <w:r w:rsidRPr="005656AC">
              <w:t>True or False</w:t>
            </w:r>
          </w:p>
        </w:tc>
      </w:tr>
    </w:tbl>
    <w:p w14:paraId="1C693BEF" w14:textId="77777777" w:rsidR="005656AC" w:rsidRPr="005656AC" w:rsidRDefault="005656AC" w:rsidP="005656AC">
      <w:pPr>
        <w:rPr>
          <w:lang w:val="es-ES"/>
        </w:rPr>
      </w:pPr>
    </w:p>
    <w:p w14:paraId="48D0EF21" w14:textId="1E242728" w:rsidR="008C6B90" w:rsidRDefault="008C6B90" w:rsidP="008C6B90">
      <w:pPr>
        <w:pStyle w:val="Ttulo3"/>
        <w:rPr>
          <w:lang w:val="es-ES"/>
        </w:rPr>
      </w:pPr>
      <w:bookmarkStart w:id="81" w:name="_Toc170228909"/>
      <w:r>
        <w:rPr>
          <w:lang w:val="es-ES"/>
        </w:rPr>
        <w:t>Vectors</w:t>
      </w:r>
      <w:bookmarkEnd w:id="81"/>
    </w:p>
    <w:p w14:paraId="61E66AFA" w14:textId="77777777" w:rsidR="005656AC" w:rsidRPr="005656AC" w:rsidRDefault="005656AC" w:rsidP="005656AC">
      <w:pPr>
        <w:rPr>
          <w:lang w:val="es-ES"/>
        </w:rPr>
      </w:pPr>
    </w:p>
    <w:p w14:paraId="1272A247" w14:textId="221DD5AA" w:rsidR="008C6B90" w:rsidRPr="00D55B66" w:rsidRDefault="008C6B90" w:rsidP="008C6B90">
      <w:pPr>
        <w:rPr>
          <w:lang w:val="es-ES"/>
        </w:rPr>
      </w:pPr>
      <w:r>
        <w:rPr>
          <w:lang w:val="es-ES"/>
        </w:rPr>
        <w:t xml:space="preserve">Esta es la última tabla del conjunto de tablas </w:t>
      </w:r>
      <w:r w:rsidR="005656AC">
        <w:rPr>
          <w:lang w:val="es-ES"/>
        </w:rPr>
        <w:t xml:space="preserve">de </w:t>
      </w:r>
      <w:r>
        <w:rPr>
          <w:lang w:val="es-ES"/>
        </w:rPr>
        <w:t xml:space="preserve">expresiones. En esta recogeremos la información necesaria para los vectores. Los vectores son todas las expresiones que pertenezcan a una de las siguientes categorías sintácticas: </w:t>
      </w:r>
      <w:r w:rsidRPr="005656AC">
        <w:rPr>
          <w:rFonts w:ascii="Consolas" w:eastAsia="Calibri" w:hAnsi="Consolas"/>
          <w:lang w:val="es-ES" w:eastAsia="en-US" w:bidi="en-US"/>
        </w:rPr>
        <w:t>ListLiteral</w:t>
      </w:r>
      <w:r>
        <w:rPr>
          <w:lang w:val="es-ES"/>
        </w:rPr>
        <w:t xml:space="preserve">, </w:t>
      </w:r>
      <w:r w:rsidRPr="005656AC">
        <w:rPr>
          <w:rFonts w:ascii="Consolas" w:eastAsia="Calibri" w:hAnsi="Consolas"/>
          <w:lang w:val="es-ES" w:eastAsia="en-US" w:bidi="en-US"/>
        </w:rPr>
        <w:t>SetLiteral</w:t>
      </w:r>
      <w:r>
        <w:rPr>
          <w:lang w:val="es-ES"/>
        </w:rPr>
        <w:t xml:space="preserve">, </w:t>
      </w:r>
      <w:r w:rsidRPr="005656AC">
        <w:rPr>
          <w:rFonts w:ascii="Consolas" w:eastAsia="Calibri" w:hAnsi="Consolas"/>
          <w:lang w:val="es-ES" w:eastAsia="en-US" w:bidi="en-US"/>
        </w:rPr>
        <w:t>DictLiteral</w:t>
      </w:r>
      <w:r>
        <w:rPr>
          <w:lang w:val="es-ES"/>
        </w:rPr>
        <w:t xml:space="preserve"> y </w:t>
      </w:r>
      <w:r w:rsidRPr="005656AC">
        <w:rPr>
          <w:rFonts w:ascii="Consolas" w:eastAsia="Calibri" w:hAnsi="Consolas"/>
          <w:lang w:val="es-ES" w:eastAsia="en-US" w:bidi="en-US"/>
        </w:rPr>
        <w:t>GeneratorLiteral</w:t>
      </w:r>
      <w:r>
        <w:rPr>
          <w:lang w:val="es-ES"/>
        </w:rPr>
        <w:t>. La información almacenada será: la categoría del vector, para diferenciar entre las 4 posibles; el número de elementos que componen el vector y, si el vector es homogéneo, esto es si todos los elementos que lo componen son del mismo tipo.</w:t>
      </w:r>
    </w:p>
    <w:p w14:paraId="52C836BD" w14:textId="4FC148C0" w:rsidR="008C6B90" w:rsidRPr="00D263FA" w:rsidRDefault="00184322" w:rsidP="008C6B90">
      <w:pPr>
        <w:pStyle w:val="Descripcin"/>
        <w:keepNext/>
        <w:jc w:val="center"/>
        <w:rPr>
          <w:lang w:val="es-ES"/>
        </w:rPr>
      </w:pPr>
      <w:bookmarkStart w:id="82" w:name="_Toc170228985"/>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15</w:t>
      </w:r>
      <w:r w:rsidRPr="00184322">
        <w:rPr>
          <w:lang w:val="es-ES"/>
        </w:rPr>
        <w:fldChar w:fldCharType="end"/>
      </w:r>
      <w:r w:rsidRPr="00184322">
        <w:rPr>
          <w:lang w:val="es-ES"/>
        </w:rPr>
        <w:t>:</w:t>
      </w:r>
      <w:r>
        <w:rPr>
          <w:lang w:val="es-ES"/>
        </w:rPr>
        <w:t xml:space="preserve"> </w:t>
      </w:r>
      <w:r w:rsidR="008C6B90" w:rsidRPr="00D263FA">
        <w:rPr>
          <w:lang w:val="es-ES"/>
        </w:rPr>
        <w:t>Características de los vectores.</w:t>
      </w:r>
      <w:bookmarkEnd w:id="82"/>
    </w:p>
    <w:tbl>
      <w:tblPr>
        <w:tblStyle w:val="Tablaconcuadrcula"/>
        <w:tblW w:w="9110" w:type="dxa"/>
        <w:tblLook w:val="04A0" w:firstRow="1" w:lastRow="0" w:firstColumn="1" w:lastColumn="0" w:noHBand="0" w:noVBand="1"/>
      </w:tblPr>
      <w:tblGrid>
        <w:gridCol w:w="2893"/>
        <w:gridCol w:w="3486"/>
        <w:gridCol w:w="2731"/>
      </w:tblGrid>
      <w:tr w:rsidR="008C6B90" w:rsidRPr="00B7282B" w14:paraId="6894B4F7" w14:textId="77777777" w:rsidTr="00001E76">
        <w:trPr>
          <w:tblHeader/>
        </w:trPr>
        <w:tc>
          <w:tcPr>
            <w:tcW w:w="2893" w:type="dxa"/>
            <w:tcBorders>
              <w:left w:val="nil"/>
              <w:bottom w:val="single" w:sz="4" w:space="0" w:color="auto"/>
              <w:right w:val="nil"/>
            </w:tcBorders>
            <w:shd w:val="clear" w:color="auto" w:fill="FFFFFF" w:themeFill="background1"/>
          </w:tcPr>
          <w:p w14:paraId="65E8CC4C"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2EF25F12"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2335F8C0" w14:textId="77777777" w:rsidR="008C6B90" w:rsidRPr="0016012E" w:rsidRDefault="008C6B90" w:rsidP="00001E76">
            <w:pPr>
              <w:rPr>
                <w:b/>
                <w:bCs/>
              </w:rPr>
            </w:pPr>
            <w:r>
              <w:rPr>
                <w:b/>
                <w:bCs/>
              </w:rPr>
              <w:t>Dominio</w:t>
            </w:r>
          </w:p>
        </w:tc>
      </w:tr>
      <w:tr w:rsidR="008C6B90" w:rsidRPr="00671297" w14:paraId="55FE800F" w14:textId="77777777" w:rsidTr="00001E76">
        <w:tc>
          <w:tcPr>
            <w:tcW w:w="2893" w:type="dxa"/>
            <w:tcBorders>
              <w:top w:val="single" w:sz="4" w:space="0" w:color="auto"/>
              <w:left w:val="nil"/>
              <w:bottom w:val="nil"/>
              <w:right w:val="nil"/>
            </w:tcBorders>
          </w:tcPr>
          <w:p w14:paraId="2BEF520E" w14:textId="77777777" w:rsidR="008C6B90" w:rsidRPr="005656AC" w:rsidRDefault="008C6B90" w:rsidP="00001E76">
            <w:pPr>
              <w:pStyle w:val="TableParagraph"/>
            </w:pPr>
            <w:r w:rsidRPr="005656AC">
              <w:t>Category</w:t>
            </w:r>
          </w:p>
        </w:tc>
        <w:tc>
          <w:tcPr>
            <w:tcW w:w="3486" w:type="dxa"/>
            <w:tcBorders>
              <w:top w:val="single" w:sz="4" w:space="0" w:color="auto"/>
              <w:left w:val="nil"/>
              <w:bottom w:val="nil"/>
              <w:right w:val="nil"/>
            </w:tcBorders>
          </w:tcPr>
          <w:p w14:paraId="172BB343" w14:textId="77777777" w:rsidR="008C6B90" w:rsidRPr="005656AC" w:rsidRDefault="008C6B90" w:rsidP="00001E76">
            <w:pPr>
              <w:pStyle w:val="TableParagraph"/>
              <w:rPr>
                <w:lang w:val="es-ES"/>
              </w:rPr>
            </w:pPr>
            <w:r w:rsidRPr="005656AC">
              <w:rPr>
                <w:lang w:val="es-ES"/>
              </w:rPr>
              <w:t>Categoría sintáctica del vector</w:t>
            </w:r>
          </w:p>
        </w:tc>
        <w:tc>
          <w:tcPr>
            <w:tcW w:w="2731" w:type="dxa"/>
            <w:tcBorders>
              <w:top w:val="single" w:sz="4" w:space="0" w:color="auto"/>
              <w:left w:val="nil"/>
              <w:bottom w:val="nil"/>
              <w:right w:val="nil"/>
            </w:tcBorders>
          </w:tcPr>
          <w:p w14:paraId="0288D275" w14:textId="77777777" w:rsidR="008C6B90" w:rsidRPr="005656AC" w:rsidRDefault="008C6B90" w:rsidP="00001E76">
            <w:pPr>
              <w:pStyle w:val="TableParagraph"/>
            </w:pPr>
            <w:r w:rsidRPr="005656AC">
              <w:t>ListLiteral | SetLiteral | DictLiteral | GeneratorLiteral</w:t>
            </w:r>
          </w:p>
        </w:tc>
      </w:tr>
      <w:tr w:rsidR="008C6B90" w:rsidRPr="00671297" w14:paraId="34B633E6" w14:textId="77777777" w:rsidTr="005656AC">
        <w:tc>
          <w:tcPr>
            <w:tcW w:w="2893" w:type="dxa"/>
            <w:tcBorders>
              <w:top w:val="nil"/>
              <w:left w:val="nil"/>
              <w:bottom w:val="nil"/>
              <w:right w:val="nil"/>
            </w:tcBorders>
          </w:tcPr>
          <w:p w14:paraId="1F83AA14" w14:textId="77777777" w:rsidR="008C6B90" w:rsidRPr="005656AC" w:rsidRDefault="008C6B90" w:rsidP="00001E76">
            <w:pPr>
              <w:pStyle w:val="TableParagraph"/>
            </w:pPr>
            <w:r w:rsidRPr="005656AC">
              <w:t>Number of elements</w:t>
            </w:r>
          </w:p>
        </w:tc>
        <w:tc>
          <w:tcPr>
            <w:tcW w:w="3486" w:type="dxa"/>
            <w:tcBorders>
              <w:top w:val="nil"/>
              <w:left w:val="nil"/>
              <w:bottom w:val="nil"/>
              <w:right w:val="nil"/>
            </w:tcBorders>
          </w:tcPr>
          <w:p w14:paraId="19207797" w14:textId="77777777" w:rsidR="008C6B90" w:rsidRPr="005656AC" w:rsidRDefault="008C6B90" w:rsidP="00001E76">
            <w:pPr>
              <w:pStyle w:val="TableParagraph"/>
              <w:rPr>
                <w:lang w:val="es-ES"/>
              </w:rPr>
            </w:pPr>
            <w:r w:rsidRPr="005656AC">
              <w:rPr>
                <w:lang w:val="es-ES"/>
              </w:rPr>
              <w:t>Número de elementos que componen el vector</w:t>
            </w:r>
          </w:p>
        </w:tc>
        <w:tc>
          <w:tcPr>
            <w:tcW w:w="2731" w:type="dxa"/>
            <w:tcBorders>
              <w:top w:val="nil"/>
              <w:left w:val="nil"/>
              <w:bottom w:val="nil"/>
              <w:right w:val="nil"/>
            </w:tcBorders>
          </w:tcPr>
          <w:p w14:paraId="0D98A9C9" w14:textId="77777777" w:rsidR="008C6B90" w:rsidRPr="005656AC" w:rsidRDefault="008C6B90" w:rsidP="00001E76">
            <w:pPr>
              <w:pStyle w:val="TableParagraph"/>
            </w:pPr>
            <w:r w:rsidRPr="005656AC">
              <w:t>Integer</w:t>
            </w:r>
          </w:p>
        </w:tc>
      </w:tr>
      <w:tr w:rsidR="008C6B90" w:rsidRPr="00671297" w14:paraId="52A354AB" w14:textId="77777777" w:rsidTr="005656AC">
        <w:tc>
          <w:tcPr>
            <w:tcW w:w="2893" w:type="dxa"/>
            <w:tcBorders>
              <w:top w:val="nil"/>
              <w:left w:val="nil"/>
              <w:bottom w:val="single" w:sz="4" w:space="0" w:color="auto"/>
              <w:right w:val="nil"/>
            </w:tcBorders>
          </w:tcPr>
          <w:p w14:paraId="4CF1DB04" w14:textId="77777777" w:rsidR="008C6B90" w:rsidRPr="005656AC" w:rsidRDefault="008C6B90" w:rsidP="00001E76">
            <w:pPr>
              <w:pStyle w:val="TableParagraph"/>
            </w:pPr>
            <w:r w:rsidRPr="005656AC">
              <w:t>Homogeneous</w:t>
            </w:r>
          </w:p>
        </w:tc>
        <w:tc>
          <w:tcPr>
            <w:tcW w:w="3486" w:type="dxa"/>
            <w:tcBorders>
              <w:top w:val="nil"/>
              <w:left w:val="nil"/>
              <w:bottom w:val="single" w:sz="4" w:space="0" w:color="auto"/>
              <w:right w:val="nil"/>
            </w:tcBorders>
          </w:tcPr>
          <w:p w14:paraId="756C07D5" w14:textId="77777777" w:rsidR="008C6B90" w:rsidRPr="005656AC" w:rsidRDefault="008C6B90" w:rsidP="00001E76">
            <w:pPr>
              <w:pStyle w:val="TableParagraph"/>
              <w:rPr>
                <w:lang w:val="es-ES"/>
              </w:rPr>
            </w:pPr>
            <w:r w:rsidRPr="005656AC">
              <w:rPr>
                <w:lang w:val="es-ES"/>
              </w:rPr>
              <w:t>Si todos los elementos del vector son del mismo tipo</w:t>
            </w:r>
          </w:p>
        </w:tc>
        <w:tc>
          <w:tcPr>
            <w:tcW w:w="2731" w:type="dxa"/>
            <w:tcBorders>
              <w:top w:val="nil"/>
              <w:left w:val="nil"/>
              <w:bottom w:val="single" w:sz="4" w:space="0" w:color="auto"/>
              <w:right w:val="nil"/>
            </w:tcBorders>
          </w:tcPr>
          <w:p w14:paraId="4C757F59" w14:textId="77777777" w:rsidR="008C6B90" w:rsidRPr="005656AC" w:rsidRDefault="008C6B90" w:rsidP="00001E76">
            <w:pPr>
              <w:pStyle w:val="TableParagraph"/>
            </w:pPr>
            <w:r w:rsidRPr="005656AC">
              <w:t>True or False</w:t>
            </w:r>
          </w:p>
        </w:tc>
      </w:tr>
    </w:tbl>
    <w:p w14:paraId="7EC01A26" w14:textId="77777777" w:rsidR="008C6B90" w:rsidRPr="00064BF1" w:rsidRDefault="008C6B90" w:rsidP="008C6B90">
      <w:pPr>
        <w:rPr>
          <w:rFonts w:ascii="Times New Roman" w:hAnsi="Times New Roman" w:cs="Times New Roman"/>
          <w:sz w:val="14"/>
          <w:szCs w:val="14"/>
          <w:lang w:val="es-ES"/>
        </w:rPr>
      </w:pPr>
    </w:p>
    <w:p w14:paraId="2AB82402" w14:textId="4BCF3A99" w:rsidR="008C6B90" w:rsidRDefault="005656AC" w:rsidP="008C6B90">
      <w:pPr>
        <w:pStyle w:val="Ttulo3"/>
        <w:rPr>
          <w:lang w:val="es-ES"/>
        </w:rPr>
      </w:pPr>
      <w:bookmarkStart w:id="83" w:name="_Toc170228910"/>
      <w:r>
        <w:rPr>
          <w:lang w:val="es-ES"/>
        </w:rPr>
        <w:t>Parameters</w:t>
      </w:r>
      <w:bookmarkEnd w:id="83"/>
    </w:p>
    <w:p w14:paraId="240C7235" w14:textId="77777777" w:rsidR="005656AC" w:rsidRPr="005656AC" w:rsidRDefault="005656AC" w:rsidP="005656AC">
      <w:pPr>
        <w:rPr>
          <w:lang w:val="es-ES"/>
        </w:rPr>
      </w:pPr>
    </w:p>
    <w:p w14:paraId="754A3278" w14:textId="12897769" w:rsidR="008C6B90" w:rsidRPr="00BB5E6B" w:rsidRDefault="008C6B90" w:rsidP="008C6B90">
      <w:pPr>
        <w:rPr>
          <w:lang w:val="es-ES"/>
        </w:rPr>
      </w:pPr>
      <w:r>
        <w:rPr>
          <w:lang w:val="es-ES"/>
        </w:rPr>
        <w:t>En esta tabla, almacenaremos la información relativa a los parámetros declarados tanto en la definición de funciones</w:t>
      </w:r>
      <w:r w:rsidR="005656AC">
        <w:rPr>
          <w:lang w:val="es-ES"/>
        </w:rPr>
        <w:t>, métodos</w:t>
      </w:r>
      <w:r>
        <w:rPr>
          <w:lang w:val="es-ES"/>
        </w:rPr>
        <w:t xml:space="preserve"> </w:t>
      </w:r>
      <w:r w:rsidR="005656AC">
        <w:rPr>
          <w:lang w:val="es-ES"/>
        </w:rPr>
        <w:t xml:space="preserve">y constructores, </w:t>
      </w:r>
      <w:r>
        <w:rPr>
          <w:lang w:val="es-ES"/>
        </w:rPr>
        <w:t xml:space="preserve">como en </w:t>
      </w:r>
      <w:r w:rsidR="005656AC">
        <w:rPr>
          <w:lang w:val="es-ES"/>
        </w:rPr>
        <w:t xml:space="preserve">las </w:t>
      </w:r>
      <w:r>
        <w:rPr>
          <w:lang w:val="es-ES"/>
        </w:rPr>
        <w:t xml:space="preserve">lambda expresiones. Para distinguir entre los parámetros que provienen de cada una de las posibilidades vamos a almacenar su rol. Además, vamos a almacenar la proporción de los parámetros que son de cada posible tipo: parámetros posicionales; parámetros variables; parámetros únicamente con </w:t>
      </w:r>
      <w:r w:rsidRPr="005656AC">
        <w:rPr>
          <w:i/>
          <w:iCs/>
          <w:lang w:val="es-ES"/>
        </w:rPr>
        <w:t>keyword</w:t>
      </w:r>
      <w:r>
        <w:rPr>
          <w:lang w:val="es-ES"/>
        </w:rPr>
        <w:t xml:space="preserve"> y parámetros con valor por defecto. Para algunos de estos tipos incluiremos un valor bo</w:t>
      </w:r>
      <w:r w:rsidR="005656AC">
        <w:rPr>
          <w:lang w:val="es-ES"/>
        </w:rPr>
        <w:t>o</w:t>
      </w:r>
      <w:r>
        <w:rPr>
          <w:lang w:val="es-ES"/>
        </w:rPr>
        <w:t xml:space="preserve">leano para saber si tienen al menos un parámetro de ese tipo. Por último, incluiremos el convenio de nombrado más habitual entre los nombres de los parámetros y la proporción de parámetros con anotación de tipo. </w:t>
      </w:r>
    </w:p>
    <w:p w14:paraId="3A7F2C51" w14:textId="16E98C9D" w:rsidR="008C6B90" w:rsidRPr="00894D51" w:rsidRDefault="00184322" w:rsidP="008C6B90">
      <w:pPr>
        <w:pStyle w:val="Descripcin"/>
        <w:keepNext/>
        <w:jc w:val="center"/>
        <w:rPr>
          <w:lang w:val="es-ES"/>
        </w:rPr>
      </w:pPr>
      <w:bookmarkStart w:id="84" w:name="_Toc170228986"/>
      <w:r w:rsidRPr="00184322">
        <w:rPr>
          <w:lang w:val="es-ES"/>
        </w:rPr>
        <w:t xml:space="preserve">Tabla </w:t>
      </w:r>
      <w:r w:rsidRPr="00184322">
        <w:rPr>
          <w:lang w:val="es-ES"/>
        </w:rPr>
        <w:fldChar w:fldCharType="begin"/>
      </w:r>
      <w:r w:rsidRPr="00184322">
        <w:rPr>
          <w:lang w:val="es-ES"/>
        </w:rPr>
        <w:instrText xml:space="preserve"> SEQ Tabla \* ARABIC </w:instrText>
      </w:r>
      <w:r w:rsidRPr="00184322">
        <w:rPr>
          <w:lang w:val="es-ES"/>
        </w:rPr>
        <w:fldChar w:fldCharType="separate"/>
      </w:r>
      <w:r w:rsidR="00F84C7A">
        <w:rPr>
          <w:noProof/>
          <w:lang w:val="es-ES"/>
        </w:rPr>
        <w:t>16</w:t>
      </w:r>
      <w:r w:rsidRPr="00184322">
        <w:rPr>
          <w:lang w:val="es-ES"/>
        </w:rPr>
        <w:fldChar w:fldCharType="end"/>
      </w:r>
      <w:r w:rsidRPr="00184322">
        <w:rPr>
          <w:lang w:val="es-ES"/>
        </w:rPr>
        <w:t>:</w:t>
      </w:r>
      <w:r w:rsidR="008C6B90" w:rsidRPr="00894D51">
        <w:rPr>
          <w:lang w:val="es-ES"/>
        </w:rPr>
        <w:t xml:space="preserve"> Características de los parámet</w:t>
      </w:r>
      <w:r w:rsidR="008C6B90">
        <w:rPr>
          <w:lang w:val="es-ES"/>
        </w:rPr>
        <w:t>ros</w:t>
      </w:r>
      <w:r w:rsidR="008C6B90" w:rsidRPr="00894D51">
        <w:rPr>
          <w:lang w:val="es-ES"/>
        </w:rPr>
        <w:t>.</w:t>
      </w:r>
      <w:bookmarkEnd w:id="84"/>
    </w:p>
    <w:tbl>
      <w:tblPr>
        <w:tblStyle w:val="Tablaconcuadrcula"/>
        <w:tblW w:w="9110" w:type="dxa"/>
        <w:tblLook w:val="04A0" w:firstRow="1" w:lastRow="0" w:firstColumn="1" w:lastColumn="0" w:noHBand="0" w:noVBand="1"/>
      </w:tblPr>
      <w:tblGrid>
        <w:gridCol w:w="2893"/>
        <w:gridCol w:w="3486"/>
        <w:gridCol w:w="2731"/>
      </w:tblGrid>
      <w:tr w:rsidR="008C6B90" w:rsidRPr="00B7282B" w14:paraId="11190FC2" w14:textId="77777777" w:rsidTr="00001E76">
        <w:trPr>
          <w:tblHeader/>
        </w:trPr>
        <w:tc>
          <w:tcPr>
            <w:tcW w:w="2893" w:type="dxa"/>
            <w:tcBorders>
              <w:left w:val="nil"/>
              <w:bottom w:val="single" w:sz="4" w:space="0" w:color="auto"/>
              <w:right w:val="nil"/>
            </w:tcBorders>
            <w:shd w:val="clear" w:color="auto" w:fill="FFFFFF" w:themeFill="background1"/>
          </w:tcPr>
          <w:p w14:paraId="3BD3E9AE" w14:textId="77777777" w:rsidR="008C6B90" w:rsidRPr="0016012E" w:rsidRDefault="008C6B90" w:rsidP="00001E76">
            <w:pPr>
              <w:rPr>
                <w:b/>
                <w:bCs/>
              </w:rPr>
            </w:pPr>
            <w:r>
              <w:rPr>
                <w:b/>
                <w:bCs/>
              </w:rPr>
              <w:t>Nombre</w:t>
            </w:r>
          </w:p>
        </w:tc>
        <w:tc>
          <w:tcPr>
            <w:tcW w:w="3486" w:type="dxa"/>
            <w:tcBorders>
              <w:left w:val="nil"/>
              <w:bottom w:val="single" w:sz="4" w:space="0" w:color="auto"/>
              <w:right w:val="nil"/>
            </w:tcBorders>
            <w:shd w:val="clear" w:color="auto" w:fill="FFFFFF" w:themeFill="background1"/>
          </w:tcPr>
          <w:p w14:paraId="4BB89246" w14:textId="77777777" w:rsidR="008C6B90" w:rsidRPr="0016012E" w:rsidRDefault="008C6B90" w:rsidP="00001E76">
            <w:pPr>
              <w:rPr>
                <w:b/>
                <w:bCs/>
              </w:rPr>
            </w:pPr>
            <w:r>
              <w:rPr>
                <w:b/>
                <w:bCs/>
              </w:rPr>
              <w:t>Descripción</w:t>
            </w:r>
          </w:p>
        </w:tc>
        <w:tc>
          <w:tcPr>
            <w:tcW w:w="2731" w:type="dxa"/>
            <w:tcBorders>
              <w:left w:val="nil"/>
              <w:bottom w:val="single" w:sz="4" w:space="0" w:color="auto"/>
              <w:right w:val="nil"/>
            </w:tcBorders>
            <w:shd w:val="clear" w:color="auto" w:fill="FFFFFF" w:themeFill="background1"/>
          </w:tcPr>
          <w:p w14:paraId="02D06E03" w14:textId="77777777" w:rsidR="008C6B90" w:rsidRPr="0016012E" w:rsidRDefault="008C6B90" w:rsidP="00001E76">
            <w:pPr>
              <w:rPr>
                <w:b/>
                <w:bCs/>
              </w:rPr>
            </w:pPr>
            <w:r>
              <w:rPr>
                <w:b/>
                <w:bCs/>
              </w:rPr>
              <w:t>Dominio</w:t>
            </w:r>
          </w:p>
        </w:tc>
      </w:tr>
      <w:tr w:rsidR="008C6B90" w:rsidRPr="00671297" w14:paraId="73F41869" w14:textId="77777777" w:rsidTr="00001E76">
        <w:tc>
          <w:tcPr>
            <w:tcW w:w="2893" w:type="dxa"/>
            <w:tcBorders>
              <w:top w:val="single" w:sz="4" w:space="0" w:color="auto"/>
              <w:left w:val="nil"/>
              <w:bottom w:val="nil"/>
              <w:right w:val="nil"/>
            </w:tcBorders>
          </w:tcPr>
          <w:p w14:paraId="097E2E78" w14:textId="77777777" w:rsidR="008C6B90" w:rsidRPr="005656AC" w:rsidRDefault="008C6B90" w:rsidP="00001E76">
            <w:pPr>
              <w:pStyle w:val="TableParagraph"/>
            </w:pPr>
            <w:r w:rsidRPr="005656AC">
              <w:t>Parameters role</w:t>
            </w:r>
          </w:p>
        </w:tc>
        <w:tc>
          <w:tcPr>
            <w:tcW w:w="3486" w:type="dxa"/>
            <w:tcBorders>
              <w:top w:val="single" w:sz="4" w:space="0" w:color="auto"/>
              <w:left w:val="nil"/>
              <w:bottom w:val="nil"/>
              <w:right w:val="nil"/>
            </w:tcBorders>
          </w:tcPr>
          <w:p w14:paraId="48C9636C" w14:textId="77777777" w:rsidR="008C6B90" w:rsidRPr="005656AC" w:rsidRDefault="008C6B90" w:rsidP="00001E76">
            <w:pPr>
              <w:pStyle w:val="TableParagraph"/>
              <w:rPr>
                <w:lang w:val="es-ES"/>
              </w:rPr>
            </w:pPr>
            <w:r w:rsidRPr="005656AC">
              <w:rPr>
                <w:lang w:val="es-ES"/>
              </w:rPr>
              <w:t>Indica el nodo en el que se definieron los parámetros</w:t>
            </w:r>
          </w:p>
        </w:tc>
        <w:tc>
          <w:tcPr>
            <w:tcW w:w="2731" w:type="dxa"/>
            <w:tcBorders>
              <w:top w:val="single" w:sz="4" w:space="0" w:color="auto"/>
              <w:left w:val="nil"/>
              <w:bottom w:val="nil"/>
              <w:right w:val="nil"/>
            </w:tcBorders>
          </w:tcPr>
          <w:p w14:paraId="70F7F80E" w14:textId="77777777" w:rsidR="008C6B90" w:rsidRPr="005656AC" w:rsidRDefault="008C6B90" w:rsidP="00001E76">
            <w:pPr>
              <w:pStyle w:val="TableParagraph"/>
            </w:pPr>
            <w:r w:rsidRPr="005656AC">
              <w:t>FunctionParameters | LambdaParameters</w:t>
            </w:r>
          </w:p>
        </w:tc>
      </w:tr>
      <w:tr w:rsidR="008C6B90" w:rsidRPr="00671297" w14:paraId="21C39D92" w14:textId="77777777" w:rsidTr="00001E76">
        <w:tc>
          <w:tcPr>
            <w:tcW w:w="2893" w:type="dxa"/>
            <w:tcBorders>
              <w:top w:val="nil"/>
              <w:left w:val="nil"/>
              <w:bottom w:val="nil"/>
              <w:right w:val="nil"/>
            </w:tcBorders>
          </w:tcPr>
          <w:p w14:paraId="76596090" w14:textId="77777777" w:rsidR="008C6B90" w:rsidRPr="005656AC" w:rsidRDefault="008C6B90" w:rsidP="00001E76">
            <w:pPr>
              <w:pStyle w:val="TableParagraph"/>
            </w:pPr>
            <w:r w:rsidRPr="005656AC">
              <w:t>Number of params</w:t>
            </w:r>
          </w:p>
        </w:tc>
        <w:tc>
          <w:tcPr>
            <w:tcW w:w="3486" w:type="dxa"/>
            <w:tcBorders>
              <w:top w:val="nil"/>
              <w:left w:val="nil"/>
              <w:bottom w:val="nil"/>
              <w:right w:val="nil"/>
            </w:tcBorders>
          </w:tcPr>
          <w:p w14:paraId="5DDA6E38" w14:textId="77777777" w:rsidR="008C6B90" w:rsidRPr="005656AC" w:rsidRDefault="008C6B90" w:rsidP="00001E76">
            <w:pPr>
              <w:pStyle w:val="TableParagraph"/>
              <w:rPr>
                <w:lang w:val="es-ES"/>
              </w:rPr>
            </w:pPr>
            <w:r w:rsidRPr="005656AC">
              <w:rPr>
                <w:lang w:val="es-ES"/>
              </w:rPr>
              <w:t>Número de parámetros</w:t>
            </w:r>
          </w:p>
        </w:tc>
        <w:tc>
          <w:tcPr>
            <w:tcW w:w="2731" w:type="dxa"/>
            <w:tcBorders>
              <w:top w:val="nil"/>
              <w:left w:val="nil"/>
              <w:bottom w:val="nil"/>
              <w:right w:val="nil"/>
            </w:tcBorders>
          </w:tcPr>
          <w:p w14:paraId="1FC34891" w14:textId="77777777" w:rsidR="008C6B90" w:rsidRPr="005656AC" w:rsidRDefault="008C6B90" w:rsidP="00001E76">
            <w:pPr>
              <w:pStyle w:val="TableParagraph"/>
            </w:pPr>
            <w:r w:rsidRPr="005656AC">
              <w:t>Integer</w:t>
            </w:r>
          </w:p>
        </w:tc>
      </w:tr>
      <w:tr w:rsidR="008C6B90" w:rsidRPr="00671297" w14:paraId="72FEDF11" w14:textId="77777777" w:rsidTr="00001E76">
        <w:tc>
          <w:tcPr>
            <w:tcW w:w="2893" w:type="dxa"/>
            <w:tcBorders>
              <w:top w:val="nil"/>
              <w:left w:val="nil"/>
              <w:bottom w:val="nil"/>
              <w:right w:val="nil"/>
            </w:tcBorders>
          </w:tcPr>
          <w:p w14:paraId="6880BB09" w14:textId="77777777" w:rsidR="008C6B90" w:rsidRPr="005656AC" w:rsidRDefault="008C6B90" w:rsidP="00001E76">
            <w:pPr>
              <w:pStyle w:val="TableParagraph"/>
            </w:pPr>
            <w:r w:rsidRPr="005656AC">
              <w:lastRenderedPageBreak/>
              <w:t>Por only param pct</w:t>
            </w:r>
          </w:p>
        </w:tc>
        <w:tc>
          <w:tcPr>
            <w:tcW w:w="3486" w:type="dxa"/>
            <w:tcBorders>
              <w:top w:val="nil"/>
              <w:left w:val="nil"/>
              <w:bottom w:val="nil"/>
              <w:right w:val="nil"/>
            </w:tcBorders>
          </w:tcPr>
          <w:p w14:paraId="2D942FAC" w14:textId="77777777" w:rsidR="008C6B90" w:rsidRPr="005656AC" w:rsidRDefault="008C6B90" w:rsidP="00001E76">
            <w:pPr>
              <w:pStyle w:val="TableParagraph"/>
              <w:rPr>
                <w:lang w:val="es-ES"/>
              </w:rPr>
            </w:pPr>
            <w:r w:rsidRPr="005656AC">
              <w:rPr>
                <w:lang w:val="es-ES"/>
              </w:rPr>
              <w:t>Proporción de parámetros posicionales.</w:t>
            </w:r>
          </w:p>
        </w:tc>
        <w:tc>
          <w:tcPr>
            <w:tcW w:w="2731" w:type="dxa"/>
            <w:tcBorders>
              <w:top w:val="nil"/>
              <w:left w:val="nil"/>
              <w:bottom w:val="nil"/>
              <w:right w:val="nil"/>
            </w:tcBorders>
          </w:tcPr>
          <w:p w14:paraId="28F5A670" w14:textId="77777777" w:rsidR="008C6B90" w:rsidRPr="005656AC" w:rsidRDefault="008C6B90" w:rsidP="00001E76">
            <w:pPr>
              <w:pStyle w:val="TableParagraph"/>
            </w:pPr>
            <w:r w:rsidRPr="005656AC">
              <w:t>[0, 1]</w:t>
            </w:r>
          </w:p>
        </w:tc>
      </w:tr>
      <w:tr w:rsidR="008C6B90" w:rsidRPr="00671297" w14:paraId="777F62D3" w14:textId="77777777" w:rsidTr="00001E76">
        <w:tc>
          <w:tcPr>
            <w:tcW w:w="2893" w:type="dxa"/>
            <w:tcBorders>
              <w:top w:val="nil"/>
              <w:left w:val="nil"/>
              <w:bottom w:val="nil"/>
              <w:right w:val="nil"/>
            </w:tcBorders>
          </w:tcPr>
          <w:p w14:paraId="36C07AD9" w14:textId="77777777" w:rsidR="008C6B90" w:rsidRPr="005656AC" w:rsidRDefault="008C6B90" w:rsidP="00001E76">
            <w:pPr>
              <w:pStyle w:val="TableParagraph"/>
            </w:pPr>
            <w:r w:rsidRPr="005656AC">
              <w:t>Var param pct</w:t>
            </w:r>
          </w:p>
        </w:tc>
        <w:tc>
          <w:tcPr>
            <w:tcW w:w="3486" w:type="dxa"/>
            <w:tcBorders>
              <w:top w:val="nil"/>
              <w:left w:val="nil"/>
              <w:bottom w:val="nil"/>
              <w:right w:val="nil"/>
            </w:tcBorders>
          </w:tcPr>
          <w:p w14:paraId="1135B16C" w14:textId="77777777" w:rsidR="008C6B90" w:rsidRPr="005656AC" w:rsidRDefault="008C6B90" w:rsidP="00001E76">
            <w:pPr>
              <w:pStyle w:val="TableParagraph"/>
              <w:rPr>
                <w:lang w:val="es-ES"/>
              </w:rPr>
            </w:pPr>
            <w:r w:rsidRPr="005656AC">
              <w:rPr>
                <w:lang w:val="es-ES"/>
              </w:rPr>
              <w:t>Proporción de parámetros como variable</w:t>
            </w:r>
          </w:p>
        </w:tc>
        <w:tc>
          <w:tcPr>
            <w:tcW w:w="2731" w:type="dxa"/>
            <w:tcBorders>
              <w:top w:val="nil"/>
              <w:left w:val="nil"/>
              <w:bottom w:val="nil"/>
              <w:right w:val="nil"/>
            </w:tcBorders>
          </w:tcPr>
          <w:p w14:paraId="53E446DD" w14:textId="77777777" w:rsidR="008C6B90" w:rsidRPr="005656AC" w:rsidRDefault="008C6B90" w:rsidP="00001E76">
            <w:pPr>
              <w:pStyle w:val="TableParagraph"/>
            </w:pPr>
            <w:r w:rsidRPr="005656AC">
              <w:t>[0, 1]</w:t>
            </w:r>
          </w:p>
        </w:tc>
      </w:tr>
      <w:tr w:rsidR="008C6B90" w:rsidRPr="00671297" w14:paraId="7E583E3C" w14:textId="77777777" w:rsidTr="00001E76">
        <w:tc>
          <w:tcPr>
            <w:tcW w:w="2893" w:type="dxa"/>
            <w:tcBorders>
              <w:top w:val="nil"/>
              <w:left w:val="nil"/>
              <w:bottom w:val="nil"/>
              <w:right w:val="nil"/>
            </w:tcBorders>
          </w:tcPr>
          <w:p w14:paraId="6CFF30FC" w14:textId="77777777" w:rsidR="008C6B90" w:rsidRPr="005656AC" w:rsidRDefault="008C6B90" w:rsidP="00001E76">
            <w:pPr>
              <w:pStyle w:val="TableParagraph"/>
            </w:pPr>
            <w:r w:rsidRPr="005656AC">
              <w:t>Has var param</w:t>
            </w:r>
          </w:p>
        </w:tc>
        <w:tc>
          <w:tcPr>
            <w:tcW w:w="3486" w:type="dxa"/>
            <w:tcBorders>
              <w:top w:val="nil"/>
              <w:left w:val="nil"/>
              <w:bottom w:val="nil"/>
              <w:right w:val="nil"/>
            </w:tcBorders>
          </w:tcPr>
          <w:p w14:paraId="150728F6" w14:textId="77777777" w:rsidR="008C6B90" w:rsidRPr="005656AC" w:rsidRDefault="008C6B90" w:rsidP="00001E76">
            <w:pPr>
              <w:pStyle w:val="TableParagraph"/>
              <w:rPr>
                <w:lang w:val="es-ES"/>
              </w:rPr>
            </w:pPr>
            <w:r w:rsidRPr="005656AC">
              <w:rPr>
                <w:lang w:val="es-ES"/>
              </w:rPr>
              <w:t>Si hay algún parámetro del tipo variable</w:t>
            </w:r>
          </w:p>
        </w:tc>
        <w:tc>
          <w:tcPr>
            <w:tcW w:w="2731" w:type="dxa"/>
            <w:tcBorders>
              <w:top w:val="nil"/>
              <w:left w:val="nil"/>
              <w:bottom w:val="nil"/>
              <w:right w:val="nil"/>
            </w:tcBorders>
          </w:tcPr>
          <w:p w14:paraId="4EBB311E" w14:textId="77777777" w:rsidR="008C6B90" w:rsidRPr="005656AC" w:rsidRDefault="008C6B90" w:rsidP="00001E76">
            <w:pPr>
              <w:pStyle w:val="TableParagraph"/>
            </w:pPr>
            <w:r w:rsidRPr="005656AC">
              <w:t>True or False</w:t>
            </w:r>
          </w:p>
        </w:tc>
      </w:tr>
      <w:tr w:rsidR="008C6B90" w:rsidRPr="00671297" w14:paraId="7153AC8C" w14:textId="77777777" w:rsidTr="00001E76">
        <w:tc>
          <w:tcPr>
            <w:tcW w:w="2893" w:type="dxa"/>
            <w:tcBorders>
              <w:top w:val="nil"/>
              <w:left w:val="nil"/>
              <w:bottom w:val="nil"/>
              <w:right w:val="nil"/>
            </w:tcBorders>
          </w:tcPr>
          <w:p w14:paraId="1A588B0C" w14:textId="77777777" w:rsidR="008C6B90" w:rsidRPr="005656AC" w:rsidRDefault="008C6B90" w:rsidP="00001E76">
            <w:pPr>
              <w:pStyle w:val="TableParagraph"/>
            </w:pPr>
            <w:r w:rsidRPr="005656AC">
              <w:t>Type annotation pct</w:t>
            </w:r>
          </w:p>
        </w:tc>
        <w:tc>
          <w:tcPr>
            <w:tcW w:w="3486" w:type="dxa"/>
            <w:tcBorders>
              <w:top w:val="nil"/>
              <w:left w:val="nil"/>
              <w:bottom w:val="nil"/>
              <w:right w:val="nil"/>
            </w:tcBorders>
          </w:tcPr>
          <w:p w14:paraId="51DAF997" w14:textId="77777777" w:rsidR="008C6B90" w:rsidRPr="005656AC" w:rsidRDefault="008C6B90" w:rsidP="00001E76">
            <w:pPr>
              <w:pStyle w:val="TableParagraph"/>
              <w:rPr>
                <w:lang w:val="es-ES"/>
              </w:rPr>
            </w:pPr>
            <w:r w:rsidRPr="005656AC">
              <w:rPr>
                <w:lang w:val="es-ES"/>
              </w:rPr>
              <w:t>Proporción de los parámetros que tienen una anotación de tipo</w:t>
            </w:r>
          </w:p>
        </w:tc>
        <w:tc>
          <w:tcPr>
            <w:tcW w:w="2731" w:type="dxa"/>
            <w:tcBorders>
              <w:top w:val="nil"/>
              <w:left w:val="nil"/>
              <w:bottom w:val="nil"/>
              <w:right w:val="nil"/>
            </w:tcBorders>
          </w:tcPr>
          <w:p w14:paraId="58A5F277" w14:textId="77777777" w:rsidR="008C6B90" w:rsidRPr="005656AC" w:rsidRDefault="008C6B90" w:rsidP="00001E76">
            <w:pPr>
              <w:pStyle w:val="TableParagraph"/>
            </w:pPr>
            <w:r w:rsidRPr="005656AC">
              <w:t>[0, 1]</w:t>
            </w:r>
          </w:p>
        </w:tc>
      </w:tr>
      <w:tr w:rsidR="008C6B90" w:rsidRPr="00671297" w14:paraId="3B52141D" w14:textId="77777777" w:rsidTr="00001E76">
        <w:tc>
          <w:tcPr>
            <w:tcW w:w="2893" w:type="dxa"/>
            <w:tcBorders>
              <w:top w:val="nil"/>
              <w:left w:val="nil"/>
              <w:bottom w:val="nil"/>
              <w:right w:val="nil"/>
            </w:tcBorders>
          </w:tcPr>
          <w:p w14:paraId="320F7796" w14:textId="77777777" w:rsidR="008C6B90" w:rsidRPr="005656AC" w:rsidRDefault="008C6B90" w:rsidP="00001E76">
            <w:pPr>
              <w:pStyle w:val="TableParagraph"/>
            </w:pPr>
            <w:r w:rsidRPr="005656AC">
              <w:t>Kw only param pct</w:t>
            </w:r>
          </w:p>
        </w:tc>
        <w:tc>
          <w:tcPr>
            <w:tcW w:w="3486" w:type="dxa"/>
            <w:tcBorders>
              <w:top w:val="nil"/>
              <w:left w:val="nil"/>
              <w:bottom w:val="nil"/>
              <w:right w:val="nil"/>
            </w:tcBorders>
          </w:tcPr>
          <w:p w14:paraId="166B91BB" w14:textId="77777777" w:rsidR="008C6B90" w:rsidRPr="005656AC" w:rsidRDefault="008C6B90" w:rsidP="00001E76">
            <w:pPr>
              <w:pStyle w:val="TableParagraph"/>
              <w:rPr>
                <w:lang w:val="es-ES"/>
              </w:rPr>
            </w:pPr>
            <w:r w:rsidRPr="005656AC">
              <w:rPr>
                <w:lang w:val="es-ES"/>
              </w:rPr>
              <w:t>Proporción de los parámetros que solo se pueden pasar por referencia</w:t>
            </w:r>
          </w:p>
        </w:tc>
        <w:tc>
          <w:tcPr>
            <w:tcW w:w="2731" w:type="dxa"/>
            <w:tcBorders>
              <w:top w:val="nil"/>
              <w:left w:val="nil"/>
              <w:bottom w:val="nil"/>
              <w:right w:val="nil"/>
            </w:tcBorders>
          </w:tcPr>
          <w:p w14:paraId="37C27D6A" w14:textId="77777777" w:rsidR="008C6B90" w:rsidRPr="005656AC" w:rsidRDefault="008C6B90" w:rsidP="00001E76">
            <w:pPr>
              <w:pStyle w:val="TableParagraph"/>
            </w:pPr>
            <w:r w:rsidRPr="005656AC">
              <w:t>[0, 1]</w:t>
            </w:r>
          </w:p>
        </w:tc>
      </w:tr>
      <w:tr w:rsidR="008C6B90" w:rsidRPr="006D3AFA" w14:paraId="568A1C7D" w14:textId="77777777" w:rsidTr="00001E76">
        <w:tc>
          <w:tcPr>
            <w:tcW w:w="2893" w:type="dxa"/>
            <w:tcBorders>
              <w:top w:val="nil"/>
              <w:left w:val="nil"/>
              <w:bottom w:val="nil"/>
              <w:right w:val="nil"/>
            </w:tcBorders>
          </w:tcPr>
          <w:p w14:paraId="56DA76BF" w14:textId="77777777" w:rsidR="008C6B90" w:rsidRPr="005656AC" w:rsidRDefault="008C6B90" w:rsidP="00001E76">
            <w:pPr>
              <w:pStyle w:val="TableParagraph"/>
            </w:pPr>
            <w:r w:rsidRPr="005656AC">
              <w:t>Default value pct</w:t>
            </w:r>
          </w:p>
        </w:tc>
        <w:tc>
          <w:tcPr>
            <w:tcW w:w="3486" w:type="dxa"/>
            <w:tcBorders>
              <w:top w:val="nil"/>
              <w:left w:val="nil"/>
              <w:bottom w:val="nil"/>
              <w:right w:val="nil"/>
            </w:tcBorders>
          </w:tcPr>
          <w:p w14:paraId="160A71E7" w14:textId="77777777" w:rsidR="008C6B90" w:rsidRPr="005656AC" w:rsidRDefault="008C6B90" w:rsidP="00001E76">
            <w:pPr>
              <w:pStyle w:val="TableParagraph"/>
              <w:rPr>
                <w:lang w:val="es-ES"/>
              </w:rPr>
            </w:pPr>
            <w:r w:rsidRPr="005656AC">
              <w:rPr>
                <w:lang w:val="es-ES"/>
              </w:rPr>
              <w:t>Proporción de los parámetros que definen un valor por defecto</w:t>
            </w:r>
          </w:p>
        </w:tc>
        <w:tc>
          <w:tcPr>
            <w:tcW w:w="2731" w:type="dxa"/>
            <w:tcBorders>
              <w:top w:val="nil"/>
              <w:left w:val="nil"/>
              <w:bottom w:val="nil"/>
              <w:right w:val="nil"/>
            </w:tcBorders>
          </w:tcPr>
          <w:p w14:paraId="29C06FB4" w14:textId="77777777" w:rsidR="008C6B90" w:rsidRPr="005656AC" w:rsidRDefault="008C6B90" w:rsidP="00001E76">
            <w:pPr>
              <w:pStyle w:val="TableParagraph"/>
              <w:rPr>
                <w:lang w:val="es-ES"/>
              </w:rPr>
            </w:pPr>
            <w:r w:rsidRPr="005656AC">
              <w:rPr>
                <w:lang w:val="es-ES"/>
              </w:rPr>
              <w:t>[0, 1]</w:t>
            </w:r>
          </w:p>
        </w:tc>
      </w:tr>
      <w:tr w:rsidR="008C6B90" w:rsidRPr="006D3AFA" w14:paraId="6BB1E40B" w14:textId="77777777" w:rsidTr="005656AC">
        <w:tc>
          <w:tcPr>
            <w:tcW w:w="2893" w:type="dxa"/>
            <w:tcBorders>
              <w:top w:val="nil"/>
              <w:left w:val="nil"/>
              <w:bottom w:val="nil"/>
              <w:right w:val="nil"/>
            </w:tcBorders>
          </w:tcPr>
          <w:p w14:paraId="0B73C7EC" w14:textId="77777777" w:rsidR="008C6B90" w:rsidRPr="005656AC" w:rsidRDefault="008C6B90" w:rsidP="00001E76">
            <w:pPr>
              <w:pStyle w:val="TableParagraph"/>
              <w:rPr>
                <w:lang w:val="es-ES"/>
              </w:rPr>
            </w:pPr>
            <w:r w:rsidRPr="005656AC">
              <w:rPr>
                <w:lang w:val="es-ES"/>
              </w:rPr>
              <w:t>Has kw param</w:t>
            </w:r>
          </w:p>
        </w:tc>
        <w:tc>
          <w:tcPr>
            <w:tcW w:w="3486" w:type="dxa"/>
            <w:tcBorders>
              <w:top w:val="nil"/>
              <w:left w:val="nil"/>
              <w:bottom w:val="nil"/>
              <w:right w:val="nil"/>
            </w:tcBorders>
          </w:tcPr>
          <w:p w14:paraId="73C95A69" w14:textId="77777777" w:rsidR="008C6B90" w:rsidRPr="005656AC" w:rsidRDefault="008C6B90" w:rsidP="00001E76">
            <w:pPr>
              <w:pStyle w:val="TableParagraph"/>
              <w:rPr>
                <w:lang w:val="es-ES"/>
              </w:rPr>
            </w:pPr>
            <w:r w:rsidRPr="005656AC">
              <w:rPr>
                <w:lang w:val="es-ES"/>
              </w:rPr>
              <w:t>Si hay algún parámetro del tipo keyword</w:t>
            </w:r>
          </w:p>
        </w:tc>
        <w:tc>
          <w:tcPr>
            <w:tcW w:w="2731" w:type="dxa"/>
            <w:tcBorders>
              <w:top w:val="nil"/>
              <w:left w:val="nil"/>
              <w:bottom w:val="nil"/>
              <w:right w:val="nil"/>
            </w:tcBorders>
          </w:tcPr>
          <w:p w14:paraId="0E9E5865" w14:textId="77777777" w:rsidR="008C6B90" w:rsidRPr="005656AC" w:rsidRDefault="008C6B90" w:rsidP="00001E76">
            <w:pPr>
              <w:pStyle w:val="TableParagraph"/>
              <w:rPr>
                <w:lang w:val="es-ES"/>
              </w:rPr>
            </w:pPr>
            <w:r w:rsidRPr="005656AC">
              <w:rPr>
                <w:lang w:val="es-ES"/>
              </w:rPr>
              <w:t>True or False</w:t>
            </w:r>
          </w:p>
        </w:tc>
      </w:tr>
      <w:tr w:rsidR="008C6B90" w:rsidRPr="00976095" w14:paraId="65536854" w14:textId="77777777" w:rsidTr="005656AC">
        <w:tc>
          <w:tcPr>
            <w:tcW w:w="2893" w:type="dxa"/>
            <w:tcBorders>
              <w:top w:val="nil"/>
              <w:left w:val="nil"/>
              <w:bottom w:val="single" w:sz="4" w:space="0" w:color="auto"/>
              <w:right w:val="nil"/>
            </w:tcBorders>
          </w:tcPr>
          <w:p w14:paraId="22867388" w14:textId="77777777" w:rsidR="008C6B90" w:rsidRPr="005656AC" w:rsidRDefault="008C6B90" w:rsidP="00001E76">
            <w:pPr>
              <w:pStyle w:val="TableParagraph"/>
              <w:rPr>
                <w:lang w:val="es-ES"/>
              </w:rPr>
            </w:pPr>
            <w:r w:rsidRPr="005656AC">
              <w:rPr>
                <w:lang w:val="es-ES"/>
              </w:rPr>
              <w:t>Name convention</w:t>
            </w:r>
          </w:p>
        </w:tc>
        <w:tc>
          <w:tcPr>
            <w:tcW w:w="3486" w:type="dxa"/>
            <w:tcBorders>
              <w:top w:val="nil"/>
              <w:left w:val="nil"/>
              <w:bottom w:val="single" w:sz="4" w:space="0" w:color="auto"/>
              <w:right w:val="nil"/>
            </w:tcBorders>
          </w:tcPr>
          <w:p w14:paraId="1B0AF3DD" w14:textId="77777777" w:rsidR="008C6B90" w:rsidRPr="005656AC" w:rsidRDefault="008C6B90" w:rsidP="00001E76">
            <w:pPr>
              <w:pStyle w:val="TableParagraph"/>
              <w:rPr>
                <w:lang w:val="es-ES"/>
              </w:rPr>
            </w:pPr>
            <w:r w:rsidRPr="005656AC">
              <w:rPr>
                <w:lang w:val="es-ES"/>
              </w:rPr>
              <w:t>Convención de nombrado más seguida por los nombres de los parámetros</w:t>
            </w:r>
          </w:p>
        </w:tc>
        <w:tc>
          <w:tcPr>
            <w:tcW w:w="2731" w:type="dxa"/>
            <w:tcBorders>
              <w:top w:val="nil"/>
              <w:left w:val="nil"/>
              <w:bottom w:val="single" w:sz="4" w:space="0" w:color="auto"/>
              <w:right w:val="nil"/>
            </w:tcBorders>
          </w:tcPr>
          <w:p w14:paraId="0E3A1564" w14:textId="77777777" w:rsidR="008C6B90" w:rsidRPr="005656AC" w:rsidRDefault="008C6B90" w:rsidP="00001E76">
            <w:pPr>
              <w:pStyle w:val="TableParagraph"/>
              <w:rPr>
                <w:lang w:val="en-GB"/>
              </w:rPr>
            </w:pPr>
            <w:r w:rsidRPr="005656AC">
              <w:rPr>
                <w:color w:val="000000"/>
              </w:rPr>
              <w:t xml:space="preserve">Lower | Upper | CamelLow | CamelUp | SnakeCase | Discard | NoNameConvention </w:t>
            </w:r>
          </w:p>
        </w:tc>
      </w:tr>
    </w:tbl>
    <w:p w14:paraId="1D866C5B" w14:textId="77777777" w:rsidR="008C6B90" w:rsidRDefault="008C6B90" w:rsidP="008C6B90">
      <w:pPr>
        <w:ind w:left="720" w:hanging="720"/>
      </w:pPr>
    </w:p>
    <w:p w14:paraId="50EDD744" w14:textId="307B09B5" w:rsidR="000215A3" w:rsidRDefault="00A17B68" w:rsidP="00A17B68">
      <w:pPr>
        <w:rPr>
          <w:lang w:val="es-ES"/>
        </w:rPr>
      </w:pPr>
      <w:r w:rsidRPr="00A17B68">
        <w:rPr>
          <w:lang w:val="es-ES"/>
        </w:rPr>
        <w:t xml:space="preserve">Las </w:t>
      </w:r>
      <w:r>
        <w:rPr>
          <w:lang w:val="es-ES"/>
        </w:rPr>
        <w:t>16</w:t>
      </w:r>
      <w:r w:rsidRPr="00A17B68">
        <w:rPr>
          <w:lang w:val="es-ES"/>
        </w:rPr>
        <w:t xml:space="preserve"> tablas creadas </w:t>
      </w:r>
      <w:r>
        <w:rPr>
          <w:lang w:val="es-ES"/>
        </w:rPr>
        <w:t>contienen</w:t>
      </w:r>
      <w:r w:rsidRPr="00A17B68">
        <w:rPr>
          <w:lang w:val="es-ES"/>
        </w:rPr>
        <w:t xml:space="preserve"> información sobre construcciones sintácticas homogéneas, permitiéndonos obtener patrones comunes de </w:t>
      </w:r>
      <w:r>
        <w:rPr>
          <w:lang w:val="es-ES"/>
        </w:rPr>
        <w:t xml:space="preserve">definiciones, </w:t>
      </w:r>
      <w:r w:rsidRPr="00A17B68">
        <w:rPr>
          <w:lang w:val="es-ES"/>
        </w:rPr>
        <w:t>sentencias</w:t>
      </w:r>
      <w:r>
        <w:rPr>
          <w:lang w:val="es-ES"/>
        </w:rPr>
        <w:t xml:space="preserve"> o expresiones</w:t>
      </w:r>
      <w:r w:rsidRPr="00A17B68">
        <w:rPr>
          <w:lang w:val="es-ES"/>
        </w:rPr>
        <w:t xml:space="preserve">. </w:t>
      </w:r>
      <w:r>
        <w:rPr>
          <w:lang w:val="es-ES"/>
        </w:rPr>
        <w:t>Sin embargo</w:t>
      </w:r>
      <w:r w:rsidRPr="00A17B68">
        <w:rPr>
          <w:lang w:val="es-ES"/>
        </w:rPr>
        <w:t xml:space="preserve">, un programa </w:t>
      </w:r>
      <w:r>
        <w:rPr>
          <w:lang w:val="es-ES"/>
        </w:rPr>
        <w:t xml:space="preserve">se compone de </w:t>
      </w:r>
      <w:r w:rsidRPr="00A17B68">
        <w:rPr>
          <w:lang w:val="es-ES"/>
        </w:rPr>
        <w:t xml:space="preserve">distintas construcciones, representado mediante información heterogénea (p. ej., un programa tiene un </w:t>
      </w:r>
      <w:r>
        <w:rPr>
          <w:lang w:val="es-ES"/>
        </w:rPr>
        <w:t xml:space="preserve">módulo, que tiene una clase, </w:t>
      </w:r>
      <w:r w:rsidRPr="00A17B68">
        <w:rPr>
          <w:lang w:val="es-ES"/>
        </w:rPr>
        <w:t>que define un método, donde se usa una sentencia que incluye</w:t>
      </w:r>
      <w:r>
        <w:rPr>
          <w:lang w:val="es-ES"/>
        </w:rPr>
        <w:t xml:space="preserve"> a su vez</w:t>
      </w:r>
      <w:r w:rsidRPr="00A17B68">
        <w:rPr>
          <w:lang w:val="es-ES"/>
        </w:rPr>
        <w:t xml:space="preserve"> varias expresiones distintas). Por ello, además de utilizar la información homogénea, </w:t>
      </w:r>
      <w:r>
        <w:rPr>
          <w:lang w:val="es-ES"/>
        </w:rPr>
        <w:t>debemos ofrecer la posibilidad de</w:t>
      </w:r>
      <w:r w:rsidRPr="00A17B68">
        <w:rPr>
          <w:lang w:val="es-ES"/>
        </w:rPr>
        <w:t xml:space="preserve"> </w:t>
      </w:r>
      <w:r w:rsidR="000215A3">
        <w:rPr>
          <w:lang w:val="es-ES"/>
        </w:rPr>
        <w:t>obtener</w:t>
      </w:r>
      <w:r w:rsidRPr="00A17B68">
        <w:rPr>
          <w:lang w:val="es-ES"/>
        </w:rPr>
        <w:t xml:space="preserve"> información heterogénea y así poder </w:t>
      </w:r>
      <w:r>
        <w:rPr>
          <w:lang w:val="es-ES"/>
        </w:rPr>
        <w:t xml:space="preserve">trabajar con </w:t>
      </w:r>
      <w:r w:rsidRPr="00A17B68">
        <w:rPr>
          <w:lang w:val="es-ES"/>
        </w:rPr>
        <w:t>patrones sintácticos</w:t>
      </w:r>
      <w:r w:rsidR="000215A3" w:rsidRPr="00A17B68">
        <w:rPr>
          <w:lang w:val="es-ES"/>
        </w:rPr>
        <w:t xml:space="preserve"> más expresivos</w:t>
      </w:r>
      <w:r w:rsidR="000215A3">
        <w:rPr>
          <w:lang w:val="es-ES"/>
        </w:rPr>
        <w:t xml:space="preserve"> y</w:t>
      </w:r>
      <w:r w:rsidRPr="00A17B68">
        <w:rPr>
          <w:lang w:val="es-ES"/>
        </w:rPr>
        <w:t xml:space="preserve"> heterogéneos</w:t>
      </w:r>
      <w:r w:rsidR="000215A3">
        <w:rPr>
          <w:lang w:val="es-ES"/>
        </w:rPr>
        <w:t xml:space="preserve">, </w:t>
      </w:r>
      <w:r w:rsidR="000215A3" w:rsidRPr="00A17B68">
        <w:rPr>
          <w:lang w:val="es-ES"/>
        </w:rPr>
        <w:t xml:space="preserve">formados por características de </w:t>
      </w:r>
      <w:r w:rsidR="000215A3" w:rsidRPr="00553EAC">
        <w:rPr>
          <w:lang w:val="es-ES"/>
        </w:rPr>
        <w:t>varias construcciones sintácticas</w:t>
      </w:r>
      <w:r w:rsidRPr="00553EAC">
        <w:rPr>
          <w:lang w:val="es-ES"/>
        </w:rPr>
        <w:t xml:space="preserve">. La creación de </w:t>
      </w:r>
      <w:r w:rsidR="000215A3" w:rsidRPr="00553EAC">
        <w:rPr>
          <w:lang w:val="es-ES"/>
        </w:rPr>
        <w:t>conjuntos de datos</w:t>
      </w:r>
      <w:r w:rsidRPr="00553EAC">
        <w:rPr>
          <w:lang w:val="es-ES"/>
        </w:rPr>
        <w:t xml:space="preserve"> heterogéneos se puede realizar mediante operaciones de disgregación de datos (</w:t>
      </w:r>
      <w:r w:rsidRPr="00553EAC">
        <w:rPr>
          <w:i/>
          <w:iCs/>
          <w:lang w:val="es-ES"/>
        </w:rPr>
        <w:t>drill down</w:t>
      </w:r>
      <w:r w:rsidRPr="00553EAC">
        <w:rPr>
          <w:lang w:val="es-ES"/>
        </w:rPr>
        <w:t>) que combinan la información de dos o más tablas</w:t>
      </w:r>
      <w:r w:rsidR="00553EAC" w:rsidRPr="00553EAC">
        <w:rPr>
          <w:lang w:val="es-ES"/>
        </w:rPr>
        <w:t xml:space="preserve"> </w:t>
      </w:r>
      <w:sdt>
        <w:sdtPr>
          <w:rPr>
            <w:lang w:val="es-ES"/>
          </w:rPr>
          <w:id w:val="2029527742"/>
          <w:citation/>
        </w:sdtPr>
        <w:sdtContent>
          <w:r w:rsidR="00553EAC" w:rsidRPr="00553EAC">
            <w:rPr>
              <w:lang w:val="es-ES"/>
            </w:rPr>
            <w:fldChar w:fldCharType="begin"/>
          </w:r>
          <w:r w:rsidR="002D7AC2">
            <w:rPr>
              <w:lang w:val="es-ES"/>
            </w:rPr>
            <w:instrText xml:space="preserve">CITATION Jog17 \l 3082 </w:instrText>
          </w:r>
          <w:r w:rsidR="00553EAC" w:rsidRPr="00553EAC">
            <w:rPr>
              <w:lang w:val="es-ES"/>
            </w:rPr>
            <w:fldChar w:fldCharType="separate"/>
          </w:r>
          <w:r w:rsidR="0066657B" w:rsidRPr="0066657B">
            <w:rPr>
              <w:noProof/>
              <w:lang w:val="es-ES"/>
            </w:rPr>
            <w:t>[16]</w:t>
          </w:r>
          <w:r w:rsidR="00553EAC" w:rsidRPr="00553EAC">
            <w:rPr>
              <w:lang w:val="es-ES"/>
            </w:rPr>
            <w:fldChar w:fldCharType="end"/>
          </w:r>
        </w:sdtContent>
      </w:sdt>
      <w:r w:rsidRPr="00553EAC">
        <w:rPr>
          <w:lang w:val="es-ES"/>
        </w:rPr>
        <w:t>. Así</w:t>
      </w:r>
      <w:r w:rsidRPr="00A17B68">
        <w:rPr>
          <w:lang w:val="es-ES"/>
        </w:rPr>
        <w:t>, conseguimos relacionar características de diferentes construcciones sintácticas como programas, definiciones</w:t>
      </w:r>
      <w:r>
        <w:rPr>
          <w:lang w:val="es-ES"/>
        </w:rPr>
        <w:t>, sentencias y expresiones</w:t>
      </w:r>
      <w:r w:rsidRPr="00A17B68">
        <w:rPr>
          <w:lang w:val="es-ES"/>
        </w:rPr>
        <w:t xml:space="preserve">. </w:t>
      </w:r>
      <w:r w:rsidR="000215A3">
        <w:rPr>
          <w:lang w:val="es-ES"/>
        </w:rPr>
        <w:t xml:space="preserve">Como hemos comentado anteriormente, la </w:t>
      </w:r>
      <w:r w:rsidR="000215A3" w:rsidRPr="000215A3">
        <w:rPr>
          <w:lang w:val="es-ES"/>
        </w:rPr>
        <w:t xml:space="preserve">tabla </w:t>
      </w:r>
      <w:r w:rsidR="000215A3" w:rsidRPr="000215A3">
        <w:rPr>
          <w:i/>
          <w:iCs/>
          <w:lang w:val="es-ES"/>
        </w:rPr>
        <w:t>nodes</w:t>
      </w:r>
      <w:r w:rsidR="000215A3">
        <w:rPr>
          <w:lang w:val="es-ES"/>
        </w:rPr>
        <w:t xml:space="preserve"> contiene</w:t>
      </w:r>
      <w:r w:rsidR="000215A3" w:rsidRPr="000215A3">
        <w:rPr>
          <w:lang w:val="es-ES"/>
        </w:rPr>
        <w:t xml:space="preserve"> los identificadores de todos los nodos y sus </w:t>
      </w:r>
      <w:r w:rsidR="000215A3">
        <w:rPr>
          <w:lang w:val="es-ES"/>
        </w:rPr>
        <w:t xml:space="preserve">correspondientes </w:t>
      </w:r>
      <w:r w:rsidR="000215A3" w:rsidRPr="000215A3">
        <w:rPr>
          <w:lang w:val="es-ES"/>
        </w:rPr>
        <w:t>padres.</w:t>
      </w:r>
      <w:r w:rsidR="000215A3">
        <w:rPr>
          <w:lang w:val="es-ES"/>
        </w:rPr>
        <w:t xml:space="preserve"> De este modo, mediante la utilización de </w:t>
      </w:r>
      <w:r w:rsidR="000215A3" w:rsidRPr="000215A3">
        <w:rPr>
          <w:lang w:val="es-ES"/>
        </w:rPr>
        <w:t>las sentencias</w:t>
      </w:r>
      <w:r w:rsidR="000215A3">
        <w:rPr>
          <w:lang w:val="es-ES"/>
        </w:rPr>
        <w:t xml:space="preserve"> SQL</w:t>
      </w:r>
      <w:r w:rsidR="000215A3" w:rsidRPr="000215A3">
        <w:rPr>
          <w:lang w:val="es-ES"/>
        </w:rPr>
        <w:t xml:space="preserve"> </w:t>
      </w:r>
      <w:r w:rsidR="000215A3" w:rsidRPr="000215A3">
        <w:rPr>
          <w:rFonts w:ascii="Consolas" w:hAnsi="Consolas"/>
          <w:lang w:val="es-ES"/>
        </w:rPr>
        <w:t>where</w:t>
      </w:r>
      <w:r w:rsidR="000215A3" w:rsidRPr="000215A3">
        <w:rPr>
          <w:lang w:val="es-ES"/>
        </w:rPr>
        <w:t xml:space="preserve"> y </w:t>
      </w:r>
      <w:r w:rsidR="000215A3" w:rsidRPr="000215A3">
        <w:rPr>
          <w:rFonts w:ascii="Consolas" w:hAnsi="Consolas"/>
          <w:lang w:val="es-ES"/>
        </w:rPr>
        <w:t>join</w:t>
      </w:r>
      <w:r w:rsidR="000215A3" w:rsidRPr="000215A3">
        <w:rPr>
          <w:lang w:val="es-ES"/>
        </w:rPr>
        <w:t xml:space="preserve"> </w:t>
      </w:r>
      <w:r w:rsidR="000215A3">
        <w:rPr>
          <w:lang w:val="es-ES"/>
        </w:rPr>
        <w:t>es posible</w:t>
      </w:r>
      <w:r w:rsidR="000215A3" w:rsidRPr="000215A3">
        <w:rPr>
          <w:lang w:val="es-ES"/>
        </w:rPr>
        <w:t xml:space="preserve"> unir los datos de las diferentes tablas y </w:t>
      </w:r>
      <w:r w:rsidR="000215A3">
        <w:rPr>
          <w:lang w:val="es-ES"/>
        </w:rPr>
        <w:t xml:space="preserve">obtener conjuntos de datos heterogéneos. </w:t>
      </w:r>
    </w:p>
    <w:p w14:paraId="6518F8A2" w14:textId="35A63101" w:rsidR="000215A3" w:rsidRDefault="000215A3" w:rsidP="00A17B68">
      <w:pPr>
        <w:rPr>
          <w:lang w:val="es-ES"/>
        </w:rPr>
      </w:pPr>
      <w:r w:rsidRPr="000215A3">
        <w:rPr>
          <w:lang w:val="es-ES"/>
        </w:rPr>
        <w:t xml:space="preserve">En resumen, nuestro sistema crea 16 conjuntos de datos </w:t>
      </w:r>
      <w:r>
        <w:rPr>
          <w:lang w:val="es-ES"/>
        </w:rPr>
        <w:t xml:space="preserve">homogéneos </w:t>
      </w:r>
      <w:r w:rsidRPr="000215A3">
        <w:rPr>
          <w:lang w:val="es-ES"/>
        </w:rPr>
        <w:t>para el an</w:t>
      </w:r>
      <w:r>
        <w:rPr>
          <w:lang w:val="es-ES"/>
        </w:rPr>
        <w:t>á</w:t>
      </w:r>
      <w:r w:rsidRPr="000215A3">
        <w:rPr>
          <w:lang w:val="es-ES"/>
        </w:rPr>
        <w:t>lisis y explotaci</w:t>
      </w:r>
      <w:r>
        <w:rPr>
          <w:lang w:val="es-ES"/>
        </w:rPr>
        <w:t>ó</w:t>
      </w:r>
      <w:r w:rsidRPr="000215A3">
        <w:rPr>
          <w:lang w:val="es-ES"/>
        </w:rPr>
        <w:t xml:space="preserve">n de </w:t>
      </w:r>
      <w:r>
        <w:rPr>
          <w:lang w:val="es-ES"/>
        </w:rPr>
        <w:t>construcciones</w:t>
      </w:r>
      <w:r w:rsidRPr="000215A3">
        <w:rPr>
          <w:lang w:val="es-ES"/>
        </w:rPr>
        <w:t xml:space="preserve"> sintáctic</w:t>
      </w:r>
      <w:r>
        <w:rPr>
          <w:lang w:val="es-ES"/>
        </w:rPr>
        <w:t>a</w:t>
      </w:r>
      <w:r w:rsidRPr="000215A3">
        <w:rPr>
          <w:lang w:val="es-ES"/>
        </w:rPr>
        <w:t>s</w:t>
      </w:r>
      <w:r>
        <w:rPr>
          <w:lang w:val="es-ES"/>
        </w:rPr>
        <w:t>, pero también ofrece la posibilidad de crear conjuntos de datos heterogéneos</w:t>
      </w:r>
      <w:r w:rsidR="00AC7B4C">
        <w:rPr>
          <w:lang w:val="es-ES"/>
        </w:rPr>
        <w:t xml:space="preserve"> para su futuro análisis y explotación (ver Trabajo Futuro </w:t>
      </w:r>
      <w:r w:rsidR="00AC7B4C">
        <w:rPr>
          <w:lang w:val="es-ES"/>
        </w:rPr>
        <w:fldChar w:fldCharType="begin"/>
      </w:r>
      <w:r w:rsidR="00AC7B4C">
        <w:rPr>
          <w:lang w:val="es-ES"/>
        </w:rPr>
        <w:instrText xml:space="preserve"> REF _Ref170142816 \w \h </w:instrText>
      </w:r>
      <w:r w:rsidR="00AC7B4C">
        <w:rPr>
          <w:lang w:val="es-ES"/>
        </w:rPr>
      </w:r>
      <w:r w:rsidR="00AC7B4C">
        <w:rPr>
          <w:lang w:val="es-ES"/>
        </w:rPr>
        <w:fldChar w:fldCharType="separate"/>
      </w:r>
      <w:r w:rsidR="00F84C7A">
        <w:rPr>
          <w:lang w:val="es-ES"/>
        </w:rPr>
        <w:t>6.2</w:t>
      </w:r>
      <w:r w:rsidR="00AC7B4C">
        <w:rPr>
          <w:lang w:val="es-ES"/>
        </w:rPr>
        <w:fldChar w:fldCharType="end"/>
      </w:r>
      <w:r w:rsidR="00AC7B4C">
        <w:rPr>
          <w:lang w:val="es-ES"/>
        </w:rPr>
        <w:t>)</w:t>
      </w:r>
      <w:r>
        <w:rPr>
          <w:lang w:val="es-ES"/>
        </w:rPr>
        <w:t>.</w:t>
      </w:r>
    </w:p>
    <w:p w14:paraId="52EA8869" w14:textId="77777777" w:rsidR="00A17B68" w:rsidRPr="00A17B68" w:rsidRDefault="00A17B68" w:rsidP="008C6B90">
      <w:pPr>
        <w:ind w:left="720" w:hanging="720"/>
        <w:rPr>
          <w:lang w:val="es-ES"/>
        </w:rPr>
      </w:pPr>
    </w:p>
    <w:p w14:paraId="6159ADB3" w14:textId="1BC5BC0E" w:rsidR="00E967DE" w:rsidRPr="00DB4E1C" w:rsidRDefault="00E967DE" w:rsidP="00E967DE">
      <w:pPr>
        <w:pStyle w:val="Ttulo2"/>
        <w:rPr>
          <w:lang w:val="es-ES"/>
        </w:rPr>
      </w:pPr>
      <w:bookmarkStart w:id="85" w:name="_Ref75441504"/>
      <w:bookmarkStart w:id="86" w:name="_Toc170228911"/>
      <w:bookmarkEnd w:id="38"/>
      <w:r w:rsidRPr="00DB4E1C">
        <w:rPr>
          <w:lang w:val="es-ES"/>
        </w:rPr>
        <w:t>Detección de valores atípicos</w:t>
      </w:r>
      <w:bookmarkEnd w:id="85"/>
      <w:bookmarkEnd w:id="86"/>
    </w:p>
    <w:p w14:paraId="0BCC1EB6" w14:textId="77777777" w:rsidR="005C1942" w:rsidRPr="00DB4E1C" w:rsidRDefault="005C1942" w:rsidP="005C1942">
      <w:pPr>
        <w:rPr>
          <w:lang w:val="es-ES"/>
        </w:rPr>
      </w:pPr>
    </w:p>
    <w:p w14:paraId="7558B85E" w14:textId="76AF9EEC" w:rsidR="00E967DE" w:rsidRPr="00DB4E1C" w:rsidRDefault="004E377F" w:rsidP="00E967DE">
      <w:pPr>
        <w:rPr>
          <w:lang w:val="es-ES"/>
        </w:rPr>
      </w:pPr>
      <w:r>
        <w:rPr>
          <w:lang w:val="es-ES"/>
        </w:rPr>
        <w:t>L</w:t>
      </w:r>
      <w:r w:rsidR="00E967DE" w:rsidRPr="00DB4E1C">
        <w:rPr>
          <w:lang w:val="es-ES"/>
        </w:rPr>
        <w:t xml:space="preserve">os </w:t>
      </w:r>
      <w:r w:rsidRPr="004E377F">
        <w:rPr>
          <w:lang w:val="es-ES"/>
        </w:rPr>
        <w:t>datos</w:t>
      </w:r>
      <w:r w:rsidR="00E967DE" w:rsidRPr="00DB4E1C">
        <w:rPr>
          <w:lang w:val="es-ES"/>
        </w:rPr>
        <w:t xml:space="preserve"> utilizados</w:t>
      </w:r>
      <w:r>
        <w:rPr>
          <w:lang w:val="es-ES"/>
        </w:rPr>
        <w:t xml:space="preserve"> pueden contener</w:t>
      </w:r>
      <w:r w:rsidR="00E967DE" w:rsidRPr="00DB4E1C">
        <w:rPr>
          <w:lang w:val="es-ES"/>
        </w:rPr>
        <w:t xml:space="preserve"> instancias con valores atípicos, representando </w:t>
      </w:r>
      <w:r>
        <w:rPr>
          <w:lang w:val="es-ES"/>
        </w:rPr>
        <w:t>construcciones</w:t>
      </w:r>
      <w:r w:rsidR="00E967DE" w:rsidRPr="00DB4E1C">
        <w:rPr>
          <w:lang w:val="es-ES"/>
        </w:rPr>
        <w:t xml:space="preserve"> sintáctic</w:t>
      </w:r>
      <w:r>
        <w:rPr>
          <w:lang w:val="es-ES"/>
        </w:rPr>
        <w:t>a</w:t>
      </w:r>
      <w:r w:rsidR="00E967DE" w:rsidRPr="00DB4E1C">
        <w:rPr>
          <w:lang w:val="es-ES"/>
        </w:rPr>
        <w:t>s significativamente distint</w:t>
      </w:r>
      <w:r>
        <w:rPr>
          <w:lang w:val="es-ES"/>
        </w:rPr>
        <w:t>a</w:t>
      </w:r>
      <w:r w:rsidR="00E967DE" w:rsidRPr="00DB4E1C">
        <w:rPr>
          <w:lang w:val="es-ES"/>
        </w:rPr>
        <w:t xml:space="preserve">s al resto de la población. La </w:t>
      </w:r>
      <w:r>
        <w:rPr>
          <w:lang w:val="es-ES"/>
        </w:rPr>
        <w:t>identificación y análisis</w:t>
      </w:r>
      <w:r w:rsidR="00E967DE" w:rsidRPr="00DB4E1C">
        <w:rPr>
          <w:lang w:val="es-ES"/>
        </w:rPr>
        <w:t xml:space="preserve"> de </w:t>
      </w:r>
      <w:r>
        <w:rPr>
          <w:lang w:val="es-ES"/>
        </w:rPr>
        <w:lastRenderedPageBreak/>
        <w:t>anomalías (</w:t>
      </w:r>
      <w:r w:rsidRPr="004E377F">
        <w:rPr>
          <w:i/>
          <w:iCs/>
          <w:lang w:val="es-ES"/>
        </w:rPr>
        <w:t>outliers</w:t>
      </w:r>
      <w:r>
        <w:rPr>
          <w:lang w:val="es-ES"/>
        </w:rPr>
        <w:t xml:space="preserve">) </w:t>
      </w:r>
      <w:r w:rsidR="00E967DE" w:rsidRPr="00DB4E1C">
        <w:rPr>
          <w:lang w:val="es-ES"/>
        </w:rPr>
        <w:t xml:space="preserve">es </w:t>
      </w:r>
      <w:r>
        <w:rPr>
          <w:lang w:val="es-ES"/>
        </w:rPr>
        <w:t xml:space="preserve">muy </w:t>
      </w:r>
      <w:r w:rsidR="00E967DE" w:rsidRPr="00DB4E1C">
        <w:rPr>
          <w:lang w:val="es-ES"/>
        </w:rPr>
        <w:t xml:space="preserve">importante </w:t>
      </w:r>
      <w:r>
        <w:rPr>
          <w:lang w:val="es-ES"/>
        </w:rPr>
        <w:t>para ofrecer una información valiosa y precisa del conjunto de datos obtenido en este trabajo.</w:t>
      </w:r>
      <w:r w:rsidR="00E967DE" w:rsidRPr="00DB4E1C">
        <w:rPr>
          <w:lang w:val="es-ES"/>
        </w:rPr>
        <w:t xml:space="preserve"> Adicionalmente, determinadas anomalías pueden deberse a errores en los datos, que deben ser eliminadas para evitar conclusiones erróneas</w:t>
      </w:r>
      <w:r w:rsidR="004347AB" w:rsidRPr="00DB4E1C">
        <w:rPr>
          <w:lang w:val="es-ES"/>
        </w:rPr>
        <w:t> </w:t>
      </w:r>
      <w:sdt>
        <w:sdtPr>
          <w:rPr>
            <w:lang w:val="es-ES"/>
          </w:rPr>
          <w:id w:val="-420402787"/>
          <w:citation/>
        </w:sdtPr>
        <w:sdtContent>
          <w:r w:rsidR="009F116C">
            <w:rPr>
              <w:lang w:val="es-ES"/>
            </w:rPr>
            <w:fldChar w:fldCharType="begin"/>
          </w:r>
          <w:r w:rsidR="009F116C">
            <w:rPr>
              <w:lang w:val="es-ES"/>
            </w:rPr>
            <w:instrText xml:space="preserve"> CITATION Ada19 \l 3082 </w:instrText>
          </w:r>
          <w:r w:rsidR="009F116C">
            <w:rPr>
              <w:lang w:val="es-ES"/>
            </w:rPr>
            <w:fldChar w:fldCharType="separate"/>
          </w:r>
          <w:r w:rsidR="0066657B" w:rsidRPr="0066657B">
            <w:rPr>
              <w:noProof/>
              <w:lang w:val="es-ES"/>
            </w:rPr>
            <w:t>[17]</w:t>
          </w:r>
          <w:r w:rsidR="009F116C">
            <w:rPr>
              <w:lang w:val="es-ES"/>
            </w:rPr>
            <w:fldChar w:fldCharType="end"/>
          </w:r>
        </w:sdtContent>
      </w:sdt>
      <w:r w:rsidR="00E967DE" w:rsidRPr="00DB4E1C">
        <w:rPr>
          <w:lang w:val="es-ES"/>
        </w:rPr>
        <w:t>.</w:t>
      </w:r>
    </w:p>
    <w:p w14:paraId="67A5DF70" w14:textId="763C4B54" w:rsidR="00E967DE" w:rsidRPr="00DB4E1C" w:rsidRDefault="00E967DE" w:rsidP="00E967DE">
      <w:pPr>
        <w:rPr>
          <w:lang w:val="es-ES"/>
        </w:rPr>
      </w:pPr>
      <w:r w:rsidRPr="00DB4E1C">
        <w:rPr>
          <w:lang w:val="es-ES"/>
        </w:rPr>
        <w:t>Nuestros conjuntos de datos poseen información numérica y categórica. Para detectar valores anómalos</w:t>
      </w:r>
      <w:r w:rsidR="009F116C">
        <w:rPr>
          <w:lang w:val="es-ES"/>
        </w:rPr>
        <w:t xml:space="preserve"> univariable</w:t>
      </w:r>
      <w:r w:rsidRPr="00DB4E1C">
        <w:rPr>
          <w:lang w:val="es-ES"/>
        </w:rPr>
        <w:t xml:space="preserve"> en los datos numéricos, empleamos el test de Tukey basado en comparaciones con el rango intercuartil</w:t>
      </w:r>
      <w:r w:rsidR="007B3C2B">
        <w:rPr>
          <w:lang w:val="es-ES"/>
        </w:rPr>
        <w:t xml:space="preserve"> (IQR)</w:t>
      </w:r>
      <w:r w:rsidRPr="00DB4E1C">
        <w:rPr>
          <w:lang w:val="es-ES"/>
        </w:rPr>
        <w:t>, definido como la diferencia entre el tercer y primer cuartil de una distribución (IQR = Q</w:t>
      </w:r>
      <w:r w:rsidRPr="009F116C">
        <w:rPr>
          <w:vertAlign w:val="subscript"/>
          <w:lang w:val="es-ES"/>
        </w:rPr>
        <w:t>3</w:t>
      </w:r>
      <w:r w:rsidRPr="00DB4E1C">
        <w:rPr>
          <w:lang w:val="es-ES"/>
        </w:rPr>
        <w:t xml:space="preserve"> – Q</w:t>
      </w:r>
      <w:r w:rsidRPr="009F116C">
        <w:rPr>
          <w:vertAlign w:val="subscript"/>
          <w:lang w:val="es-ES"/>
        </w:rPr>
        <w:t>1</w:t>
      </w:r>
      <w:r w:rsidRPr="00DB4E1C">
        <w:rPr>
          <w:lang w:val="es-ES"/>
        </w:rPr>
        <w:t>)</w:t>
      </w:r>
      <w:r w:rsidR="009F116C">
        <w:rPr>
          <w:lang w:val="es-ES"/>
        </w:rPr>
        <w:t xml:space="preserve">, </w:t>
      </w:r>
      <w:r w:rsidR="009F116C" w:rsidRPr="009F116C">
        <w:rPr>
          <w:lang w:val="es-ES"/>
        </w:rPr>
        <w:t>donde Q</w:t>
      </w:r>
      <w:r w:rsidR="009F116C" w:rsidRPr="009F116C">
        <w:rPr>
          <w:vertAlign w:val="subscript"/>
          <w:lang w:val="es-ES"/>
        </w:rPr>
        <w:t>n</w:t>
      </w:r>
      <w:r w:rsidR="009F116C" w:rsidRPr="009F116C">
        <w:rPr>
          <w:lang w:val="es-ES"/>
        </w:rPr>
        <w:t xml:space="preserve"> representa el cuartil n</w:t>
      </w:r>
      <w:r w:rsidR="009F116C">
        <w:rPr>
          <w:lang w:val="es-ES"/>
        </w:rPr>
        <w:t xml:space="preserve"> </w:t>
      </w:r>
      <w:sdt>
        <w:sdtPr>
          <w:rPr>
            <w:lang w:val="es-ES"/>
          </w:rPr>
          <w:id w:val="-1068191770"/>
          <w:citation/>
        </w:sdtPr>
        <w:sdtContent>
          <w:r w:rsidR="009F116C">
            <w:rPr>
              <w:lang w:val="es-ES"/>
            </w:rPr>
            <w:fldChar w:fldCharType="begin"/>
          </w:r>
          <w:r w:rsidR="009F116C">
            <w:rPr>
              <w:lang w:val="es-ES"/>
            </w:rPr>
            <w:instrText xml:space="preserve"> CITATION Tuk77 \l 3082 </w:instrText>
          </w:r>
          <w:r w:rsidR="009F116C">
            <w:rPr>
              <w:lang w:val="es-ES"/>
            </w:rPr>
            <w:fldChar w:fldCharType="separate"/>
          </w:r>
          <w:r w:rsidR="0066657B" w:rsidRPr="0066657B">
            <w:rPr>
              <w:noProof/>
              <w:lang w:val="es-ES"/>
            </w:rPr>
            <w:t>[18]</w:t>
          </w:r>
          <w:r w:rsidR="009F116C">
            <w:rPr>
              <w:lang w:val="es-ES"/>
            </w:rPr>
            <w:fldChar w:fldCharType="end"/>
          </w:r>
        </w:sdtContent>
      </w:sdt>
      <w:r w:rsidRPr="00DB4E1C">
        <w:rPr>
          <w:lang w:val="es-ES"/>
        </w:rPr>
        <w:t xml:space="preserve">. </w:t>
      </w:r>
      <w:r w:rsidR="009F116C">
        <w:rPr>
          <w:lang w:val="es-ES"/>
        </w:rPr>
        <w:t xml:space="preserve"> </w:t>
      </w:r>
    </w:p>
    <w:p w14:paraId="0730A1DD" w14:textId="05668851" w:rsidR="003B11F4" w:rsidRPr="00DB4E1C" w:rsidRDefault="00E967DE" w:rsidP="003B11F4">
      <w:pPr>
        <w:rPr>
          <w:lang w:val="es-ES_tradnl"/>
        </w:rPr>
      </w:pPr>
      <w:r w:rsidRPr="00DB4E1C">
        <w:rPr>
          <w:lang w:val="es-ES"/>
        </w:rPr>
        <w:t>De este modo, se define un valor atípico como aquél fuera de alguno de los dos siguientes intervalos:</w:t>
      </w:r>
    </w:p>
    <w:p w14:paraId="6FBE43AB"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-1,5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 × IQR</m:t>
            </m:r>
          </m:e>
        </m:d>
      </m:oMath>
      <w:r w:rsidR="003B11F4" w:rsidRPr="00DB4E1C">
        <w:rPr>
          <w:sz w:val="22"/>
          <w:szCs w:val="22"/>
          <w:lang w:val="es-ES_tradnl"/>
        </w:rPr>
        <w:tab/>
        <w:t>(1)</w:t>
      </w:r>
    </w:p>
    <w:p w14:paraId="7136F3A6" w14:textId="77777777" w:rsidR="003B11F4" w:rsidRPr="00DB4E1C" w:rsidRDefault="00000000" w:rsidP="00E21221">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 xml:space="preserve">-3 × 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+3 × IQR</m:t>
            </m:r>
          </m:e>
        </m:d>
      </m:oMath>
      <w:r w:rsidR="003B11F4" w:rsidRPr="00DB4E1C">
        <w:rPr>
          <w:sz w:val="22"/>
          <w:szCs w:val="22"/>
          <w:lang w:val="es-ES_tradnl"/>
        </w:rPr>
        <w:tab/>
        <w:t>(2)</w:t>
      </w:r>
    </w:p>
    <w:p w14:paraId="642E234F" w14:textId="77777777" w:rsidR="003B11F4" w:rsidRPr="00DB4E1C" w:rsidRDefault="003B11F4" w:rsidP="003B11F4">
      <w:pPr>
        <w:pStyle w:val="Text"/>
        <w:rPr>
          <w:lang w:val="es-ES_tradnl"/>
        </w:rPr>
      </w:pPr>
    </w:p>
    <w:p w14:paraId="408D6AC2" w14:textId="1E755F3A" w:rsidR="003B11F4" w:rsidRDefault="003B11F4" w:rsidP="003B11F4">
      <w:pPr>
        <w:rPr>
          <w:lang w:val="es-ES_tradnl"/>
        </w:rPr>
      </w:pPr>
      <w:r w:rsidRPr="00DB4E1C">
        <w:rPr>
          <w:lang w:val="es-ES_tradnl"/>
        </w:rPr>
        <w:t xml:space="preserve">El primer rango permite identificar un valor atípico leve y el segundo uno extremo. En base a la distribución de los valores de la variable, consideraremos (1) o (2) como </w:t>
      </w:r>
      <w:r w:rsidR="007B3C2B">
        <w:rPr>
          <w:lang w:val="es-ES_tradnl"/>
        </w:rPr>
        <w:t xml:space="preserve">rangos para la detección de </w:t>
      </w:r>
      <w:r w:rsidRPr="00DB4E1C">
        <w:rPr>
          <w:lang w:val="es-ES_tradnl"/>
        </w:rPr>
        <w:t>anomalías, eligiendo (2) siempre que haya valores atípicos extremos y (1) en caso contrario.</w:t>
      </w:r>
    </w:p>
    <w:p w14:paraId="06715570" w14:textId="577F36B8" w:rsidR="007B3C2B" w:rsidRPr="007B3C2B" w:rsidRDefault="007B3C2B" w:rsidP="003B11F4">
      <w:pPr>
        <w:rPr>
          <w:lang w:val="es-ES"/>
        </w:rPr>
      </w:pPr>
      <w:r w:rsidRPr="007B3C2B">
        <w:rPr>
          <w:lang w:val="es-ES_tradnl"/>
        </w:rPr>
        <w:t xml:space="preserve">Los límites de Tukey se basan en los cuartiles de los datos y son sensibles a la presencia de sesgo en la distribución. Cuando hay asimetría en los datos, los límites de Tukey pueden no ser tan efectivos para identificar </w:t>
      </w:r>
      <w:r w:rsidRPr="007B3C2B">
        <w:rPr>
          <w:i/>
          <w:iCs/>
          <w:lang w:val="es-ES_tradnl"/>
        </w:rPr>
        <w:t>outliers</w:t>
      </w:r>
      <w:r w:rsidRPr="007B3C2B">
        <w:rPr>
          <w:lang w:val="es-ES_tradnl"/>
        </w:rPr>
        <w:t xml:space="preserve"> de manera equitativa en ambos extremos de la distribución.</w:t>
      </w:r>
      <w:r>
        <w:rPr>
          <w:lang w:val="es-ES_tradnl"/>
        </w:rPr>
        <w:t xml:space="preserve"> </w:t>
      </w:r>
      <w:r w:rsidRPr="007B3C2B">
        <w:rPr>
          <w:lang w:val="es-ES_tradnl"/>
        </w:rPr>
        <w:t>Los</w:t>
      </w:r>
      <w:r>
        <w:rPr>
          <w:lang w:val="es-ES_tradnl"/>
        </w:rPr>
        <w:t xml:space="preserve"> métodos</w:t>
      </w:r>
      <w:r w:rsidRPr="007B3C2B">
        <w:rPr>
          <w:lang w:val="es-ES_tradnl"/>
        </w:rPr>
        <w:t xml:space="preserve"> </w:t>
      </w:r>
      <w:r w:rsidRPr="007B3C2B">
        <w:rPr>
          <w:i/>
          <w:iCs/>
          <w:lang w:val="es-ES_tradnl"/>
        </w:rPr>
        <w:t>Adjusted Box Plots</w:t>
      </w:r>
      <w:r w:rsidRPr="007B3C2B">
        <w:rPr>
          <w:lang w:val="es-ES_tradnl"/>
        </w:rPr>
        <w:t xml:space="preserve"> están diseñados para describir distribuciones sesgadas y se basan en medidas de asimetría. El Coeficiente de Medcouple </w:t>
      </w:r>
      <w:r>
        <w:rPr>
          <w:lang w:val="es-ES_tradnl"/>
        </w:rPr>
        <w:t>(</w:t>
      </w:r>
      <w:r w:rsidRPr="007B3C2B">
        <w:rPr>
          <w:i/>
          <w:iCs/>
          <w:lang w:val="es-ES_tradnl"/>
        </w:rPr>
        <w:t>Medcouple Coefficient</w:t>
      </w:r>
      <w:r w:rsidRPr="007B3C2B">
        <w:rPr>
          <w:lang w:val="es-ES_tradnl"/>
        </w:rPr>
        <w:t xml:space="preserve">, </w:t>
      </w:r>
      <w:r w:rsidRPr="007B3C2B">
        <w:rPr>
          <w:i/>
          <w:iCs/>
          <w:lang w:val="es-ES_tradnl"/>
        </w:rPr>
        <w:t>MC</w:t>
      </w:r>
      <w:r>
        <w:rPr>
          <w:lang w:val="es-ES_tradnl"/>
        </w:rPr>
        <w:t xml:space="preserve">) </w:t>
      </w:r>
      <w:r w:rsidRPr="007B3C2B">
        <w:rPr>
          <w:lang w:val="es-ES_tradnl"/>
        </w:rPr>
        <w:t xml:space="preserve">es útil para identificar la asimetría en los datos, especialmente en presencia de valores atípicos o sesgados. Es una medida robusta porque no se ve tan afectada por valores extremos como la media y la desviación </w:t>
      </w:r>
      <w:r>
        <w:rPr>
          <w:lang w:val="es-ES_tradnl"/>
        </w:rPr>
        <w:t>típica</w:t>
      </w:r>
      <w:r w:rsidRPr="007B3C2B">
        <w:rPr>
          <w:lang w:val="es-ES_tradnl"/>
        </w:rPr>
        <w:t xml:space="preserve">. El </w:t>
      </w:r>
      <w:r w:rsidRPr="007B3C2B">
        <w:rPr>
          <w:i/>
          <w:iCs/>
          <w:lang w:val="es-ES_tradnl"/>
        </w:rPr>
        <w:t>MC</w:t>
      </w:r>
      <w:r w:rsidRPr="007B3C2B">
        <w:rPr>
          <w:lang w:val="es-ES_tradnl"/>
        </w:rPr>
        <w:t xml:space="preserve"> puede proporcionar información adicional sobre la asimetría de la distribución, lo que te permite ajustar los límites de Tukey de manera más apropiada para </w:t>
      </w:r>
      <w:r>
        <w:rPr>
          <w:lang w:val="es-ES_tradnl"/>
        </w:rPr>
        <w:t xml:space="preserve">una distribución de </w:t>
      </w:r>
      <w:r w:rsidRPr="007B3C2B">
        <w:rPr>
          <w:lang w:val="es-ES_tradnl"/>
        </w:rPr>
        <w:t>datos específic</w:t>
      </w:r>
      <w:r>
        <w:rPr>
          <w:lang w:val="es-ES_tradnl"/>
        </w:rPr>
        <w:t>a</w:t>
      </w:r>
      <w:r w:rsidRPr="007B3C2B">
        <w:rPr>
          <w:lang w:val="es-ES_tradnl"/>
        </w:rPr>
        <w:t xml:space="preserve">. </w:t>
      </w:r>
      <w:r>
        <w:rPr>
          <w:lang w:val="es-ES_tradnl"/>
        </w:rPr>
        <w:t xml:space="preserve">En </w:t>
      </w:r>
      <w:sdt>
        <w:sdtPr>
          <w:rPr>
            <w:lang w:val="es-ES_tradnl"/>
          </w:rPr>
          <w:id w:val="1977480004"/>
          <w:citation/>
        </w:sdtPr>
        <w:sdtContent>
          <w:r>
            <w:rPr>
              <w:lang w:val="es-ES_tradnl"/>
            </w:rPr>
            <w:fldChar w:fldCharType="begin"/>
          </w:r>
          <w:r>
            <w:rPr>
              <w:lang w:val="es-ES"/>
            </w:rPr>
            <w:instrText xml:space="preserve"> CITATION Hub08 \l 3082 </w:instrText>
          </w:r>
          <w:r>
            <w:rPr>
              <w:lang w:val="es-ES_tradnl"/>
            </w:rPr>
            <w:fldChar w:fldCharType="separate"/>
          </w:r>
          <w:r w:rsidR="0066657B" w:rsidRPr="0066657B">
            <w:rPr>
              <w:noProof/>
              <w:lang w:val="es-ES"/>
            </w:rPr>
            <w:t>[19]</w:t>
          </w:r>
          <w:r>
            <w:rPr>
              <w:lang w:val="es-ES_tradnl"/>
            </w:rPr>
            <w:fldChar w:fldCharType="end"/>
          </w:r>
        </w:sdtContent>
      </w:sdt>
      <w:r>
        <w:rPr>
          <w:lang w:val="es-ES_tradnl"/>
        </w:rPr>
        <w:t xml:space="preserve"> </w:t>
      </w:r>
      <w:r w:rsidRPr="007B3C2B">
        <w:rPr>
          <w:lang w:val="es-ES_tradnl"/>
        </w:rPr>
        <w:t>propone</w:t>
      </w:r>
      <w:r>
        <w:rPr>
          <w:lang w:val="es-ES_tradnl"/>
        </w:rPr>
        <w:t>n el siguiente</w:t>
      </w:r>
      <w:r w:rsidRPr="007B3C2B">
        <w:rPr>
          <w:lang w:val="es-ES_tradnl"/>
        </w:rPr>
        <w:t xml:space="preserve"> método para ajustar los límites de Tukey en función del </w:t>
      </w:r>
      <w:r w:rsidRPr="007B3C2B">
        <w:rPr>
          <w:i/>
          <w:iCs/>
          <w:lang w:val="es-ES_tradnl"/>
        </w:rPr>
        <w:t>MC</w:t>
      </w:r>
      <w:r w:rsidRPr="007B3C2B">
        <w:rPr>
          <w:lang w:val="es-ES_tradnl"/>
        </w:rPr>
        <w:t>:</w:t>
      </w:r>
    </w:p>
    <w:p w14:paraId="2BC7DE5D" w14:textId="16210D73"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3</w:t>
      </w:r>
      <w:r w:rsidR="007B3C2B" w:rsidRPr="00DB4E1C">
        <w:rPr>
          <w:sz w:val="22"/>
          <w:szCs w:val="22"/>
          <w:lang w:val="es-ES_tradnl"/>
        </w:rPr>
        <w:t>)</w:t>
      </w:r>
    </w:p>
    <w:p w14:paraId="6FBE5E5D" w14:textId="5C9A9D89" w:rsidR="007B3C2B" w:rsidRPr="00DB4E1C" w:rsidRDefault="00000000" w:rsidP="007B3C2B">
      <w:pPr>
        <w:pStyle w:val="Equation"/>
        <w:ind w:left="204"/>
        <w:jc w:val="center"/>
        <w:rPr>
          <w:sz w:val="22"/>
          <w:szCs w:val="22"/>
          <w:lang w:val="es-ES_tradnl"/>
        </w:rPr>
      </w:pPr>
      <m:oMath>
        <m:d>
          <m:dPr>
            <m:begChr m:val="["/>
            <m:endChr m:val="]"/>
            <m:ctrlPr>
              <w:rPr>
                <w:rFonts w:ascii="Cambria Math" w:hAnsi="Cambria Math"/>
                <w:i/>
                <w:sz w:val="22"/>
                <w:szCs w:val="22"/>
                <w:lang w:val="es-ES_tradnl"/>
              </w:rPr>
            </m:ctrlPr>
          </m:dPr>
          <m:e>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1</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-3,5×MC</m:t>
                </m:r>
              </m:sup>
            </m:sSup>
            <m:r>
              <w:rPr>
                <w:rFonts w:ascii="Cambria Math" w:hAnsi="Cambria Math"/>
                <w:sz w:val="22"/>
                <w:szCs w:val="22"/>
                <w:lang w:val="es-ES_tradnl"/>
              </w:rPr>
              <m:t xml:space="preserve">×IQR,  </m:t>
            </m:r>
            <m:sSub>
              <m:sSubPr>
                <m:ctrlPr>
                  <w:rPr>
                    <w:rFonts w:ascii="Cambria Math" w:hAnsi="Cambria Math"/>
                    <w:i/>
                    <w:sz w:val="22"/>
                    <w:szCs w:val="22"/>
                    <w:lang w:val="es-ES_tradnl"/>
                  </w:rPr>
                </m:ctrlPr>
              </m:sSubPr>
              <m:e>
                <m:r>
                  <w:rPr>
                    <w:rFonts w:ascii="Cambria Math" w:hAnsi="Cambria Math"/>
                    <w:sz w:val="22"/>
                    <w:szCs w:val="22"/>
                    <w:lang w:val="es-ES_tradnl"/>
                  </w:rPr>
                  <m:t>Q</m:t>
                </m:r>
              </m:e>
              <m:sub>
                <m:r>
                  <w:rPr>
                    <w:rFonts w:ascii="Cambria Math" w:hAnsi="Cambria Math"/>
                    <w:sz w:val="22"/>
                    <w:szCs w:val="22"/>
                    <w:lang w:val="es-ES_tradnl"/>
                  </w:rPr>
                  <m:t>3</m:t>
                </m:r>
              </m:sub>
            </m:sSub>
            <m:r>
              <w:rPr>
                <w:rFonts w:ascii="Cambria Math" w:hAnsi="Cambria Math"/>
                <w:sz w:val="22"/>
                <w:szCs w:val="22"/>
                <w:lang w:val="es-ES_tradnl"/>
              </w:rPr>
              <m:t>+1,5×</m:t>
            </m:r>
            <m:sSup>
              <m:sSupPr>
                <m:ctrlPr>
                  <w:rPr>
                    <w:rFonts w:ascii="Cambria Math" w:hAnsi="Cambria Math"/>
                    <w:i/>
                    <w:sz w:val="22"/>
                    <w:szCs w:val="22"/>
                    <w:lang w:val="es-ES_tradnl"/>
                  </w:rPr>
                </m:ctrlPr>
              </m:sSupPr>
              <m:e>
                <m:r>
                  <w:rPr>
                    <w:rFonts w:ascii="Cambria Math" w:hAnsi="Cambria Math"/>
                    <w:sz w:val="22"/>
                    <w:szCs w:val="22"/>
                    <w:lang w:val="es-ES_tradnl"/>
                  </w:rPr>
                  <m:t>e</m:t>
                </m:r>
              </m:e>
              <m:sup>
                <m:r>
                  <w:rPr>
                    <w:rFonts w:ascii="Cambria Math" w:hAnsi="Cambria Math"/>
                    <w:sz w:val="22"/>
                    <w:szCs w:val="22"/>
                    <w:lang w:val="es-ES_tradnl"/>
                  </w:rPr>
                  <m:t>4×MC</m:t>
                </m:r>
              </m:sup>
            </m:sSup>
            <m:r>
              <w:rPr>
                <w:rFonts w:ascii="Cambria Math" w:hAnsi="Cambria Math"/>
                <w:sz w:val="22"/>
                <w:szCs w:val="22"/>
                <w:lang w:val="es-ES_tradnl"/>
              </w:rPr>
              <m:t>×IQR</m:t>
            </m:r>
          </m:e>
        </m:d>
      </m:oMath>
      <w:r w:rsidR="007B3C2B" w:rsidRPr="00DB4E1C">
        <w:rPr>
          <w:sz w:val="22"/>
          <w:szCs w:val="22"/>
          <w:lang w:val="es-ES_tradnl"/>
        </w:rPr>
        <w:tab/>
      </w:r>
      <w:r w:rsidR="007B3C2B">
        <w:rPr>
          <w:sz w:val="22"/>
          <w:szCs w:val="22"/>
          <w:lang w:val="es-ES_tradnl"/>
        </w:rPr>
        <w:tab/>
      </w:r>
      <w:r w:rsidR="007B3C2B" w:rsidRPr="00DB4E1C">
        <w:rPr>
          <w:sz w:val="22"/>
          <w:szCs w:val="22"/>
          <w:lang w:val="es-ES_tradnl"/>
        </w:rPr>
        <w:t>(</w:t>
      </w:r>
      <w:r w:rsidR="007B3C2B">
        <w:rPr>
          <w:sz w:val="22"/>
          <w:szCs w:val="22"/>
          <w:lang w:val="es-ES_tradnl"/>
        </w:rPr>
        <w:t>4</w:t>
      </w:r>
      <w:r w:rsidR="007B3C2B" w:rsidRPr="00DB4E1C">
        <w:rPr>
          <w:sz w:val="22"/>
          <w:szCs w:val="22"/>
          <w:lang w:val="es-ES_tradnl"/>
        </w:rPr>
        <w:t>)</w:t>
      </w:r>
    </w:p>
    <w:p w14:paraId="0BFB96A4" w14:textId="77777777" w:rsidR="007B3C2B" w:rsidRDefault="007B3C2B" w:rsidP="007B3C2B">
      <w:pPr>
        <w:rPr>
          <w:lang w:val="es-ES_tradnl"/>
        </w:rPr>
      </w:pPr>
    </w:p>
    <w:p w14:paraId="34D50662" w14:textId="6579C8C0" w:rsidR="00BF2374" w:rsidRDefault="00BF2374" w:rsidP="007B3C2B">
      <w:pPr>
        <w:rPr>
          <w:lang w:val="es-ES_tradnl"/>
        </w:rPr>
      </w:pPr>
      <w:r w:rsidRPr="00BF2374">
        <w:rPr>
          <w:lang w:val="es-ES_tradnl"/>
        </w:rPr>
        <w:t xml:space="preserve">En este caso, utilizamos diferentes rangos según la dirección de la asimetría en los datos. Si el coeficiente de asimetría </w:t>
      </w:r>
      <w:r w:rsidRPr="00BF2374">
        <w:rPr>
          <w:i/>
          <w:iCs/>
          <w:lang w:val="es-ES_tradnl"/>
        </w:rPr>
        <w:t>MC</w:t>
      </w:r>
      <w:r w:rsidRPr="00BF2374">
        <w:rPr>
          <w:lang w:val="es-ES_tradnl"/>
        </w:rPr>
        <w:t xml:space="preserve"> es mayor que 0, lo que indica una asimetría hacia la derecha, utilizamos el primer rango (3) para identificar valores atípicos. Si la asimetría es hacia la izquierda (MC menor que 0), empleamos el segundo rango (4). Cuando aplicamos el test de Tukey y detectamos valores atípicos extremos, utilizamos los rangos (3) o (4), según la dirección de la asimetría indicada por el MC, para verificar si el número de valores atípicos obtenidos es menor. Si este es el caso, dicho rango será el utilizado para considerar los valores como anómalos.</w:t>
      </w:r>
    </w:p>
    <w:p w14:paraId="489FA5B1" w14:textId="3797CD13" w:rsidR="00D2153A" w:rsidRPr="00D2153A" w:rsidRDefault="00D2153A" w:rsidP="00D2153A">
      <w:pPr>
        <w:rPr>
          <w:lang w:val="es-ES"/>
        </w:rPr>
      </w:pPr>
      <w:r>
        <w:rPr>
          <w:lang w:val="es-ES_tradnl"/>
        </w:rPr>
        <w:t xml:space="preserve">Por ejemplo, la característica </w:t>
      </w:r>
      <w:r w:rsidRPr="001429C6">
        <w:rPr>
          <w:rStyle w:val="mn"/>
          <w:i/>
          <w:iCs/>
          <w:lang w:val="es-ES"/>
        </w:rPr>
        <w:t xml:space="preserve">Number of </w:t>
      </w:r>
      <w:r>
        <w:rPr>
          <w:rStyle w:val="mn"/>
          <w:i/>
          <w:iCs/>
          <w:lang w:val="es-ES"/>
        </w:rPr>
        <w:t>modules</w:t>
      </w:r>
      <w:r>
        <w:rPr>
          <w:lang w:val="es-ES_tradnl"/>
        </w:rPr>
        <w:t xml:space="preserve"> de </w:t>
      </w:r>
      <w:r w:rsidRPr="001429C6">
        <w:rPr>
          <w:i/>
          <w:iCs/>
          <w:lang w:val="es-ES_tradnl"/>
        </w:rPr>
        <w:t>Progra</w:t>
      </w:r>
      <w:r>
        <w:rPr>
          <w:i/>
          <w:iCs/>
          <w:lang w:val="es-ES_tradnl"/>
        </w:rPr>
        <w:t>m</w:t>
      </w:r>
      <w:r>
        <w:rPr>
          <w:lang w:val="es-ES_tradnl"/>
        </w:rPr>
        <w:t xml:space="preserve"> (ver </w:t>
      </w:r>
      <w:r>
        <w:rPr>
          <w:lang w:val="es-ES_tradnl"/>
        </w:rPr>
        <w:fldChar w:fldCharType="begin"/>
      </w:r>
      <w:r>
        <w:rPr>
          <w:lang w:val="es-ES_tradnl"/>
        </w:rPr>
        <w:instrText xml:space="preserve"> REF _Ref168657675 \h </w:instrText>
      </w:r>
      <w:r>
        <w:rPr>
          <w:lang w:val="es-ES_tradnl"/>
        </w:rPr>
      </w:r>
      <w:r>
        <w:rPr>
          <w:lang w:val="es-ES_tradnl"/>
        </w:rPr>
        <w:fldChar w:fldCharType="separate"/>
      </w:r>
      <w:r w:rsidR="00F84C7A" w:rsidRPr="00184322">
        <w:rPr>
          <w:lang w:val="es-ES"/>
        </w:rPr>
        <w:t xml:space="preserve">Tabla </w:t>
      </w:r>
      <w:r w:rsidR="00F84C7A">
        <w:rPr>
          <w:noProof/>
          <w:lang w:val="es-ES"/>
        </w:rPr>
        <w:t>1</w:t>
      </w:r>
      <w:r>
        <w:rPr>
          <w:lang w:val="es-ES_tradnl"/>
        </w:rPr>
        <w:fldChar w:fldCharType="end"/>
      </w:r>
      <w:r>
        <w:rPr>
          <w:lang w:val="es-ES_tradnl"/>
        </w:rPr>
        <w:t>)</w:t>
      </w:r>
      <w:r w:rsidRPr="00D2153A">
        <w:rPr>
          <w:lang w:val="es-ES"/>
        </w:rPr>
        <w:t xml:space="preserve"> toma valores en el rango [1, 3.294], con un valor medio de 11,3 módulos por programa. Al aplicar las fórmulas de cálculo de intervalos (1) y (2), se obtienen los rangos [-2, 6] para valores atípicos leves y [-5, 9] para valores extremos. De esta forma, se identifican 64 (3,97%) y 33 (2,05%) instancias anómalas, respectivamente, por estar fuera de los rangos obtenidos.</w:t>
      </w:r>
    </w:p>
    <w:p w14:paraId="73DC46C2" w14:textId="4F844FD5" w:rsidR="00D2153A" w:rsidRDefault="00D2153A" w:rsidP="00D2153A">
      <w:pPr>
        <w:rPr>
          <w:lang w:val="es-ES"/>
        </w:rPr>
      </w:pPr>
      <w:r w:rsidRPr="00D2153A">
        <w:rPr>
          <w:lang w:val="es-ES"/>
        </w:rPr>
        <w:t>El coeficiente de asimetría MC de los valores de esta variable es 0,97. Este valor indica una fuerte asimetría positiva, lo que significa que la distribución presenta una cola larga en su extremo derecho. En este caso, al tratarse de una asimetría hacia la derecha, aplicamos la fórmula (3) y obtenemos el nuevo rango [0, 143], con el cual se reducen a 17 (1,05%) las instancias identificadas como anómalas.</w:t>
      </w:r>
    </w:p>
    <w:p w14:paraId="70FCB1B5" w14:textId="0D970415" w:rsidR="00A76BAA" w:rsidRPr="00DB4E1C" w:rsidRDefault="00A76BAA" w:rsidP="007B3C2B">
      <w:pPr>
        <w:rPr>
          <w:lang w:val="es-ES_tradnl"/>
        </w:rPr>
      </w:pPr>
      <w:r w:rsidRPr="00A76BAA">
        <w:rPr>
          <w:lang w:val="es-ES_tradnl"/>
        </w:rPr>
        <w:lastRenderedPageBreak/>
        <w:t>Para la detección de anomalías multivaria</w:t>
      </w:r>
      <w:r w:rsidR="00C07BFC">
        <w:rPr>
          <w:lang w:val="es-ES_tradnl"/>
        </w:rPr>
        <w:t>nte</w:t>
      </w:r>
      <w:r w:rsidRPr="00A76BAA">
        <w:rPr>
          <w:lang w:val="es-ES_tradnl"/>
        </w:rPr>
        <w:t xml:space="preserve">, se utilizó el algoritmo de </w:t>
      </w:r>
      <w:r w:rsidRPr="00A76BAA">
        <w:rPr>
          <w:i/>
          <w:iCs/>
          <w:lang w:val="es-ES_tradnl"/>
        </w:rPr>
        <w:t>Isolation Forest</w:t>
      </w:r>
      <w:r w:rsidRPr="00A76BAA">
        <w:rPr>
          <w:lang w:val="es-ES_tradnl"/>
        </w:rPr>
        <w:t xml:space="preserve">. </w:t>
      </w:r>
      <w:r>
        <w:rPr>
          <w:lang w:val="es-ES_tradnl"/>
        </w:rPr>
        <w:t xml:space="preserve">Este algoritmo </w:t>
      </w:r>
      <w:r w:rsidRPr="00A76BAA">
        <w:rPr>
          <w:lang w:val="es-ES_tradnl"/>
        </w:rPr>
        <w:t xml:space="preserve">identifica los valores atípicos teniendo en cuenta lo lejos que está un punto de datos (instancia) del resto de los datos </w:t>
      </w:r>
      <w:sdt>
        <w:sdtPr>
          <w:rPr>
            <w:lang w:val="es-ES_tradnl"/>
          </w:rPr>
          <w:id w:val="819082655"/>
          <w:citation/>
        </w:sdtPr>
        <w:sdtContent>
          <w:r w:rsidR="00DE52FE">
            <w:rPr>
              <w:lang w:val="es-ES_tradnl"/>
            </w:rPr>
            <w:fldChar w:fldCharType="begin"/>
          </w:r>
          <w:r w:rsidR="00DE52FE">
            <w:rPr>
              <w:lang w:val="es-ES"/>
            </w:rPr>
            <w:instrText xml:space="preserve"> CITATION Liu08 \l 3082 </w:instrText>
          </w:r>
          <w:r w:rsidR="00DE52FE">
            <w:rPr>
              <w:lang w:val="es-ES_tradnl"/>
            </w:rPr>
            <w:fldChar w:fldCharType="separate"/>
          </w:r>
          <w:r w:rsidR="0066657B" w:rsidRPr="0066657B">
            <w:rPr>
              <w:noProof/>
              <w:lang w:val="es-ES"/>
            </w:rPr>
            <w:t>[20]</w:t>
          </w:r>
          <w:r w:rsidR="00DE52FE">
            <w:rPr>
              <w:lang w:val="es-ES_tradnl"/>
            </w:rPr>
            <w:fldChar w:fldCharType="end"/>
          </w:r>
        </w:sdtContent>
      </w:sdt>
      <w:r w:rsidRPr="00A76BAA">
        <w:rPr>
          <w:lang w:val="es-ES_tradnl"/>
        </w:rPr>
        <w:t>. El hiperparámetro de contaminación especifica la proporción de valores atípicos en el conjunto de datos. En nuestro caso encontramos que</w:t>
      </w:r>
      <w:r>
        <w:rPr>
          <w:lang w:val="es-ES_tradnl"/>
        </w:rPr>
        <w:t xml:space="preserve"> el valor</w:t>
      </w:r>
      <w:r w:rsidRPr="00A76BAA">
        <w:rPr>
          <w:lang w:val="es-ES_tradnl"/>
        </w:rPr>
        <w:t xml:space="preserve"> 0,01</w:t>
      </w:r>
      <w:r>
        <w:rPr>
          <w:lang w:val="es-ES_tradnl"/>
        </w:rPr>
        <w:t xml:space="preserve"> (</w:t>
      </w:r>
      <w:r w:rsidRPr="00A76BAA">
        <w:rPr>
          <w:lang w:val="es-ES_tradnl"/>
        </w:rPr>
        <w:t>1%</w:t>
      </w:r>
      <w:r>
        <w:rPr>
          <w:lang w:val="es-ES_tradnl"/>
        </w:rPr>
        <w:t>)</w:t>
      </w:r>
      <w:r w:rsidRPr="00A76BAA">
        <w:rPr>
          <w:lang w:val="es-ES_tradnl"/>
        </w:rPr>
        <w:t xml:space="preserve"> es el factor de contaminación que mejor identifica los valores atípicos en nuestros conjuntos de datos.</w:t>
      </w:r>
    </w:p>
    <w:p w14:paraId="751C7764" w14:textId="2DC0B822" w:rsidR="003B11F4" w:rsidRDefault="003B11F4" w:rsidP="003B11F4">
      <w:pPr>
        <w:rPr>
          <w:lang w:val="es-ES_tradnl"/>
        </w:rPr>
      </w:pPr>
      <w:r w:rsidRPr="00DB4E1C">
        <w:rPr>
          <w:lang w:val="es-ES_tradnl"/>
        </w:rPr>
        <w:t xml:space="preserve">Para el caso de las variables categóricas, empleamos un análisis de frecuencia en el que consideramos que un valor categórico es atípico cuando su número de ocurrencias es menor que 0,2% / </w:t>
      </w:r>
      <w:r w:rsidRPr="00DB4E1C">
        <w:rPr>
          <w:i/>
          <w:iCs/>
          <w:lang w:val="es-ES_tradnl"/>
        </w:rPr>
        <w:t>número posibles valores</w:t>
      </w:r>
      <w:r w:rsidRPr="00DB4E1C">
        <w:rPr>
          <w:lang w:val="es-ES_tradnl"/>
        </w:rPr>
        <w:t>. Por ejemplo, una variable booleana tendrá un valor anómalo cuando éste ocurra menos del 0,1% del total.</w:t>
      </w:r>
    </w:p>
    <w:p w14:paraId="0D0DEC1B" w14:textId="4AF4ED73" w:rsidR="00C711C0" w:rsidRPr="005B1D7A" w:rsidRDefault="005B2F8C" w:rsidP="003452B6">
      <w:pPr>
        <w:pStyle w:val="Ttulo1"/>
        <w:rPr>
          <w:lang w:val="es-ES_tradnl"/>
        </w:rPr>
      </w:pPr>
      <w:bookmarkStart w:id="87" w:name="_heading=h.3dy6vkm" w:colFirst="0" w:colLast="0"/>
      <w:bookmarkStart w:id="88" w:name="_Ref75440975"/>
      <w:bookmarkStart w:id="89" w:name="_Toc170228912"/>
      <w:bookmarkEnd w:id="87"/>
      <w:r w:rsidRPr="005B1D7A">
        <w:rPr>
          <w:lang w:val="es-ES_tradnl"/>
        </w:rPr>
        <w:t>Metodología</w:t>
      </w:r>
      <w:bookmarkEnd w:id="88"/>
      <w:bookmarkEnd w:id="89"/>
    </w:p>
    <w:p w14:paraId="4366149C" w14:textId="77777777" w:rsidR="005B2F8C" w:rsidRDefault="005B2F8C" w:rsidP="005B2F8C">
      <w:pPr>
        <w:spacing w:after="0"/>
        <w:rPr>
          <w:lang w:val="es-ES"/>
        </w:rPr>
      </w:pPr>
    </w:p>
    <w:p w14:paraId="3E316CE7" w14:textId="4CE028AF" w:rsidR="005B2F8C" w:rsidRPr="00D33357" w:rsidRDefault="005B2F8C" w:rsidP="003452B6">
      <w:pPr>
        <w:pStyle w:val="Ttulo2"/>
        <w:rPr>
          <w:lang w:val="es-ES"/>
        </w:rPr>
      </w:pPr>
      <w:bookmarkStart w:id="90" w:name="_Ref76050315"/>
      <w:bookmarkStart w:id="91" w:name="_Toc170228913"/>
      <w:r>
        <w:rPr>
          <w:lang w:val="es-ES"/>
        </w:rPr>
        <w:t>Conjunto de Datos</w:t>
      </w:r>
      <w:bookmarkEnd w:id="90"/>
      <w:bookmarkEnd w:id="91"/>
    </w:p>
    <w:p w14:paraId="092BB7A8" w14:textId="77777777" w:rsidR="005B2F8C" w:rsidRPr="00D33357" w:rsidRDefault="005B2F8C" w:rsidP="005B2F8C">
      <w:pPr>
        <w:spacing w:after="0"/>
        <w:rPr>
          <w:lang w:val="es-ES"/>
        </w:rPr>
      </w:pPr>
    </w:p>
    <w:p w14:paraId="116A4950" w14:textId="0F00D858" w:rsidR="004262C5" w:rsidRPr="00B31D4F" w:rsidRDefault="005B2F8C" w:rsidP="002F06BC">
      <w:pPr>
        <w:spacing w:after="0"/>
        <w:rPr>
          <w:lang w:val="es-ES"/>
        </w:rPr>
      </w:pPr>
      <w:r w:rsidRPr="00B31D4F">
        <w:rPr>
          <w:lang w:val="es-ES"/>
        </w:rPr>
        <w:t>El conjunto de datos utilizado incluye programas escritos tanto por programadores principiantes como por expertos</w:t>
      </w:r>
      <w:r w:rsidR="00C3119F">
        <w:rPr>
          <w:lang w:val="es-ES"/>
        </w:rPr>
        <w:t xml:space="preserve"> (</w:t>
      </w:r>
      <w:r w:rsidR="00C3119F">
        <w:rPr>
          <w:highlight w:val="yellow"/>
          <w:lang w:val="es-ES"/>
        </w:rPr>
        <w:fldChar w:fldCharType="begin"/>
      </w:r>
      <w:r w:rsidR="00C3119F">
        <w:rPr>
          <w:highlight w:val="yellow"/>
          <w:lang w:val="es-ES"/>
        </w:rPr>
        <w:instrText xml:space="preserve"> REF _Ref168482858 \h </w:instrText>
      </w:r>
      <w:r w:rsidR="00C3119F">
        <w:rPr>
          <w:highlight w:val="yellow"/>
          <w:lang w:val="es-ES"/>
        </w:rPr>
      </w:r>
      <w:r w:rsidR="00C3119F">
        <w:rPr>
          <w:highlight w:val="yellow"/>
          <w:lang w:val="es-ES"/>
        </w:rPr>
        <w:fldChar w:fldCharType="separate"/>
      </w:r>
      <w:r w:rsidR="00F84C7A" w:rsidRPr="00C3119F">
        <w:rPr>
          <w:lang w:val="es-ES"/>
        </w:rPr>
        <w:t xml:space="preserve">Tabla </w:t>
      </w:r>
      <w:r w:rsidR="00F84C7A">
        <w:rPr>
          <w:noProof/>
          <w:lang w:val="es-ES"/>
        </w:rPr>
        <w:t>17</w:t>
      </w:r>
      <w:r w:rsidR="00C3119F">
        <w:rPr>
          <w:highlight w:val="yellow"/>
          <w:lang w:val="es-ES"/>
        </w:rPr>
        <w:fldChar w:fldCharType="end"/>
      </w:r>
      <w:r w:rsidR="00C3119F">
        <w:rPr>
          <w:lang w:val="es-ES"/>
        </w:rPr>
        <w:t>)</w:t>
      </w:r>
      <w:r w:rsidRPr="00B31D4F">
        <w:rPr>
          <w:lang w:val="es-ES"/>
        </w:rPr>
        <w:t xml:space="preserve">. Los programas de principiantes han sido obtenidos de estudiantes de primer año del Grado en Ingeniería de Software de la Universidad de Oviedo, durante </w:t>
      </w:r>
      <w:r w:rsidR="00087093" w:rsidRPr="00B31D4F">
        <w:rPr>
          <w:lang w:val="es-ES"/>
        </w:rPr>
        <w:t>el periodo</w:t>
      </w:r>
      <w:r w:rsidRPr="00B31D4F">
        <w:rPr>
          <w:lang w:val="es-ES"/>
        </w:rPr>
        <w:t xml:space="preserve"> 20</w:t>
      </w:r>
      <w:r w:rsidR="00087093" w:rsidRPr="00B31D4F">
        <w:rPr>
          <w:lang w:val="es-ES"/>
        </w:rPr>
        <w:t>20-2</w:t>
      </w:r>
      <w:r w:rsidRPr="00B31D4F">
        <w:rPr>
          <w:lang w:val="es-ES"/>
        </w:rPr>
        <w:t>0</w:t>
      </w:r>
      <w:r w:rsidR="00087093" w:rsidRPr="00B31D4F">
        <w:rPr>
          <w:lang w:val="es-ES"/>
        </w:rPr>
        <w:t>24</w:t>
      </w:r>
      <w:r w:rsidRPr="00B31D4F">
        <w:rPr>
          <w:lang w:val="es-ES"/>
        </w:rPr>
        <w:t xml:space="preserve">, </w:t>
      </w:r>
      <w:r w:rsidR="00E31545" w:rsidRPr="00B31D4F">
        <w:rPr>
          <w:lang w:val="es-ES"/>
        </w:rPr>
        <w:t>de la</w:t>
      </w:r>
      <w:r w:rsidRPr="00B31D4F">
        <w:rPr>
          <w:lang w:val="es-ES"/>
        </w:rPr>
        <w:t xml:space="preserve"> asignatura de </w:t>
      </w:r>
      <w:r w:rsidR="00E31545" w:rsidRPr="00B31D4F">
        <w:rPr>
          <w:lang w:val="es-ES"/>
        </w:rPr>
        <w:t>Fundamentos de la Informática</w:t>
      </w:r>
      <w:r w:rsidRPr="00B31D4F">
        <w:rPr>
          <w:lang w:val="es-ES"/>
        </w:rPr>
        <w:t>. Cada programa representa un examen o una práctica realizada por un alumno</w:t>
      </w:r>
      <w:r w:rsidR="00D102F9" w:rsidRPr="00B31D4F">
        <w:rPr>
          <w:lang w:val="es-ES"/>
        </w:rPr>
        <w:t xml:space="preserve"> o por un grupo de alumnos</w:t>
      </w:r>
      <w:r w:rsidRPr="00B31D4F">
        <w:rPr>
          <w:lang w:val="es-ES"/>
        </w:rPr>
        <w:t>.</w:t>
      </w:r>
      <w:r w:rsidR="00076B65" w:rsidRPr="00B31D4F">
        <w:rPr>
          <w:lang w:val="es-ES"/>
        </w:rPr>
        <w:t xml:space="preserve"> Para poder identificar </w:t>
      </w:r>
      <w:r w:rsidR="00D020B2" w:rsidRPr="00B31D4F">
        <w:rPr>
          <w:lang w:val="es-ES"/>
        </w:rPr>
        <w:t>los programas</w:t>
      </w:r>
      <w:r w:rsidR="006F4935" w:rsidRPr="00B31D4F">
        <w:rPr>
          <w:lang w:val="es-ES"/>
        </w:rPr>
        <w:t>,</w:t>
      </w:r>
      <w:r w:rsidR="00D020B2" w:rsidRPr="00B31D4F">
        <w:rPr>
          <w:lang w:val="es-ES"/>
        </w:rPr>
        <w:t xml:space="preserve"> </w:t>
      </w:r>
      <w:r w:rsidR="006F4935" w:rsidRPr="00B31D4F">
        <w:rPr>
          <w:lang w:val="es-ES"/>
        </w:rPr>
        <w:t>hemos</w:t>
      </w:r>
      <w:r w:rsidR="00773E58" w:rsidRPr="00B31D4F">
        <w:rPr>
          <w:lang w:val="es-ES"/>
        </w:rPr>
        <w:t xml:space="preserve"> tenido en cuenta </w:t>
      </w:r>
      <w:r w:rsidR="006F4935" w:rsidRPr="00B31D4F">
        <w:rPr>
          <w:lang w:val="es-ES"/>
        </w:rPr>
        <w:t>la estructura de directorios y la presencia de ficheros Python en dichos directorios.</w:t>
      </w:r>
    </w:p>
    <w:p w14:paraId="16219F03" w14:textId="33DBFBA5" w:rsidR="00B31D4F" w:rsidRDefault="00B31D4F" w:rsidP="002F06BC">
      <w:pPr>
        <w:spacing w:after="0"/>
        <w:rPr>
          <w:lang w:val="es-ES"/>
        </w:rPr>
      </w:pPr>
    </w:p>
    <w:p w14:paraId="0A09D264" w14:textId="1EB3E3E1" w:rsidR="00C3119F" w:rsidRPr="00C3119F" w:rsidRDefault="00C3119F" w:rsidP="002F06BC">
      <w:pPr>
        <w:spacing w:after="0"/>
        <w:rPr>
          <w:lang w:val="es-ES"/>
        </w:rPr>
      </w:pPr>
      <w:r w:rsidRPr="00C3119F">
        <w:rPr>
          <w:lang w:val="es-ES"/>
        </w:rPr>
        <w:t xml:space="preserve">El código fuente de los programas escritos por expertos fue obtenido utilizando la </w:t>
      </w:r>
      <w:r w:rsidRPr="00C3119F">
        <w:rPr>
          <w:i/>
          <w:iCs/>
          <w:lang w:val="es-ES"/>
        </w:rPr>
        <w:t>API</w:t>
      </w:r>
      <w:r w:rsidRPr="00C3119F">
        <w:rPr>
          <w:lang w:val="es-ES"/>
        </w:rPr>
        <w:t xml:space="preserve"> de </w:t>
      </w:r>
      <w:r w:rsidRPr="00C3119F">
        <w:rPr>
          <w:i/>
          <w:iCs/>
          <w:lang w:val="es-ES"/>
        </w:rPr>
        <w:t>GitHub</w:t>
      </w:r>
      <w:r w:rsidR="0011104C">
        <w:rPr>
          <w:lang w:val="es-ES"/>
        </w:rPr>
        <w:t xml:space="preserve"> </w:t>
      </w:r>
      <w:sdt>
        <w:sdtPr>
          <w:rPr>
            <w:lang w:val="es-ES"/>
          </w:rPr>
          <w:id w:val="865343621"/>
          <w:citation/>
        </w:sdtPr>
        <w:sdtContent>
          <w:r w:rsidR="0011104C">
            <w:rPr>
              <w:lang w:val="es-ES"/>
            </w:rPr>
            <w:fldChar w:fldCharType="begin"/>
          </w:r>
          <w:r w:rsidR="0011104C">
            <w:rPr>
              <w:lang w:val="es-ES"/>
            </w:rPr>
            <w:instrText xml:space="preserve"> CITATION Git24 \l 3082 </w:instrText>
          </w:r>
          <w:r w:rsidR="0011104C">
            <w:rPr>
              <w:lang w:val="es-ES"/>
            </w:rPr>
            <w:fldChar w:fldCharType="separate"/>
          </w:r>
          <w:r w:rsidR="0066657B" w:rsidRPr="0066657B">
            <w:rPr>
              <w:noProof/>
              <w:lang w:val="es-ES"/>
            </w:rPr>
            <w:t>[21]</w:t>
          </w:r>
          <w:r w:rsidR="0011104C">
            <w:rPr>
              <w:lang w:val="es-ES"/>
            </w:rPr>
            <w:fldChar w:fldCharType="end"/>
          </w:r>
        </w:sdtContent>
      </w:sdt>
      <w:r w:rsidR="00515ADF">
        <w:rPr>
          <w:lang w:val="es-ES"/>
        </w:rPr>
        <w:t xml:space="preserve">, </w:t>
      </w:r>
      <w:r w:rsidRPr="00C3119F">
        <w:rPr>
          <w:lang w:val="es-ES"/>
        </w:rPr>
        <w:t xml:space="preserve">la cual permite obtener repositorios públicos con licencia </w:t>
      </w:r>
      <w:r w:rsidRPr="00C3119F">
        <w:rPr>
          <w:i/>
          <w:iCs/>
          <w:lang w:val="es-ES"/>
        </w:rPr>
        <w:t>open source</w:t>
      </w:r>
      <w:r w:rsidRPr="00C3119F">
        <w:rPr>
          <w:lang w:val="es-ES"/>
        </w:rPr>
        <w:t xml:space="preserve">. Aunque los detalles exactos del algoritmo utilizado por GitHub no están públicamente documentados, se sabe que la </w:t>
      </w:r>
      <w:r w:rsidRPr="00C3119F">
        <w:rPr>
          <w:i/>
          <w:iCs/>
          <w:lang w:val="es-ES"/>
        </w:rPr>
        <w:t>API</w:t>
      </w:r>
      <w:r w:rsidRPr="00C3119F">
        <w:rPr>
          <w:lang w:val="es-ES"/>
        </w:rPr>
        <w:t xml:space="preserve"> tiene en cuenta factores como la fecha de última actividad, la relevancia del título y la descripción, así como el número de estrellas, contribuidores y </w:t>
      </w:r>
      <w:r w:rsidRPr="00C3119F">
        <w:rPr>
          <w:i/>
          <w:iCs/>
          <w:lang w:val="es-ES"/>
        </w:rPr>
        <w:t>forks</w:t>
      </w:r>
      <w:r w:rsidRPr="00C3119F">
        <w:rPr>
          <w:lang w:val="es-ES"/>
        </w:rPr>
        <w:t xml:space="preserve"> para determinar la relevancia de los repositorios devueltos</w:t>
      </w:r>
      <w:r>
        <w:rPr>
          <w:lang w:val="es-ES"/>
        </w:rPr>
        <w:t xml:space="preserve">. </w:t>
      </w:r>
      <w:r w:rsidRPr="00C3119F">
        <w:rPr>
          <w:lang w:val="es-ES"/>
        </w:rPr>
        <w:t xml:space="preserve">Dado que en este proyecto nos enfocamos exclusivamente en proyectos escritos en Python, utilizamos la </w:t>
      </w:r>
      <w:r w:rsidRPr="00C3119F">
        <w:rPr>
          <w:i/>
          <w:iCs/>
          <w:lang w:val="es-ES"/>
        </w:rPr>
        <w:t>API</w:t>
      </w:r>
      <w:r w:rsidRPr="00C3119F">
        <w:rPr>
          <w:lang w:val="es-ES"/>
        </w:rPr>
        <w:t xml:space="preserve"> de </w:t>
      </w:r>
      <w:r w:rsidRPr="00C3119F">
        <w:rPr>
          <w:i/>
          <w:iCs/>
          <w:lang w:val="es-ES"/>
        </w:rPr>
        <w:t>GitHub</w:t>
      </w:r>
      <w:r w:rsidRPr="00C3119F">
        <w:rPr>
          <w:lang w:val="es-ES"/>
        </w:rPr>
        <w:t xml:space="preserve"> para filtrar y obtener únicamente repositorios que estuvieran etiquetados como proyectos escritos en este lenguaje de programación.</w:t>
      </w:r>
      <w:r>
        <w:rPr>
          <w:lang w:val="es-ES"/>
        </w:rPr>
        <w:t xml:space="preserve"> </w:t>
      </w:r>
      <w:r w:rsidRPr="00C3119F">
        <w:rPr>
          <w:lang w:val="es-ES"/>
        </w:rPr>
        <w:t xml:space="preserve">Una vez obtenida la lista de </w:t>
      </w:r>
      <w:r>
        <w:rPr>
          <w:lang w:val="es-ES"/>
        </w:rPr>
        <w:t xml:space="preserve">resultados </w:t>
      </w:r>
      <w:r w:rsidRPr="00B31D4F">
        <w:rPr>
          <w:lang w:val="es-ES"/>
        </w:rPr>
        <w:t xml:space="preserve">(en el Anexo </w:t>
      </w:r>
      <w:r w:rsidR="00646723">
        <w:rPr>
          <w:lang w:val="es-ES"/>
        </w:rPr>
        <w:fldChar w:fldCharType="begin"/>
      </w:r>
      <w:r w:rsidR="00646723">
        <w:rPr>
          <w:lang w:val="es-ES"/>
        </w:rPr>
        <w:instrText xml:space="preserve"> REF _Ref169868963 \w \h </w:instrText>
      </w:r>
      <w:r w:rsidR="00646723">
        <w:rPr>
          <w:lang w:val="es-ES"/>
        </w:rPr>
      </w:r>
      <w:r w:rsidR="00646723">
        <w:rPr>
          <w:lang w:val="es-ES"/>
        </w:rPr>
        <w:fldChar w:fldCharType="separate"/>
      </w:r>
      <w:r w:rsidR="00F84C7A">
        <w:rPr>
          <w:lang w:val="es-ES"/>
        </w:rPr>
        <w:t>9.4</w:t>
      </w:r>
      <w:r w:rsidR="00646723">
        <w:rPr>
          <w:lang w:val="es-ES"/>
        </w:rPr>
        <w:fldChar w:fldCharType="end"/>
      </w:r>
      <w:r>
        <w:rPr>
          <w:lang w:val="es-ES"/>
        </w:rPr>
        <w:t xml:space="preserve"> está disponible la lista completa</w:t>
      </w:r>
      <w:r w:rsidRPr="00B31D4F">
        <w:rPr>
          <w:lang w:val="es-ES"/>
        </w:rPr>
        <w:t>)</w:t>
      </w:r>
      <w:r w:rsidRPr="00C3119F">
        <w:rPr>
          <w:lang w:val="es-ES"/>
        </w:rPr>
        <w:t xml:space="preserve">, utilizamos </w:t>
      </w:r>
      <w:r w:rsidRPr="00C3119F">
        <w:rPr>
          <w:i/>
          <w:iCs/>
          <w:lang w:val="es-ES"/>
        </w:rPr>
        <w:t>Git</w:t>
      </w:r>
      <w:r w:rsidRPr="00C3119F">
        <w:rPr>
          <w:lang w:val="es-ES"/>
        </w:rPr>
        <w:t xml:space="preserve"> para clonar estos repositorios y obtener así el código fuente completo. Este proceso nos ha permitido analizar grandes volúmenes de código Python provenientes de proyectos reales y diversos.</w:t>
      </w:r>
    </w:p>
    <w:p w14:paraId="07239537" w14:textId="04DB4CD6" w:rsidR="00C3119F" w:rsidRPr="00C3119F" w:rsidRDefault="00C3119F" w:rsidP="002F06BC">
      <w:pPr>
        <w:spacing w:after="0"/>
        <w:rPr>
          <w:lang w:val="es-ES"/>
        </w:rPr>
      </w:pPr>
    </w:p>
    <w:p w14:paraId="31FB13E0" w14:textId="7510B2BB" w:rsidR="003A452C" w:rsidRPr="00C3119F" w:rsidRDefault="00C3119F" w:rsidP="004262C5">
      <w:pPr>
        <w:rPr>
          <w:lang w:val="es-ES_tradnl"/>
        </w:rPr>
      </w:pPr>
      <w:r>
        <w:rPr>
          <w:lang w:val="es-ES"/>
        </w:rPr>
        <w:t>Finalmente,</w:t>
      </w:r>
      <w:r w:rsidRPr="00C3119F">
        <w:rPr>
          <w:lang w:val="es-ES"/>
        </w:rPr>
        <w:t xml:space="preserve"> el conjunto de datos utilizado en este trabajo está formado por </w:t>
      </w:r>
      <w:r w:rsidR="00ED1F95" w:rsidRPr="00C3119F">
        <w:rPr>
          <w:lang w:val="es-ES"/>
        </w:rPr>
        <w:t xml:space="preserve">1.609 </w:t>
      </w:r>
      <w:r w:rsidR="005B2F8C" w:rsidRPr="00C3119F">
        <w:rPr>
          <w:lang w:val="es-ES"/>
        </w:rPr>
        <w:t xml:space="preserve">programas con </w:t>
      </w:r>
      <w:r w:rsidR="00ED1F95" w:rsidRPr="00C3119F">
        <w:rPr>
          <w:lang w:val="es-ES"/>
        </w:rPr>
        <w:t>18.226</w:t>
      </w:r>
      <w:r w:rsidR="005B2F8C" w:rsidRPr="00C3119F">
        <w:rPr>
          <w:lang w:val="es-ES"/>
        </w:rPr>
        <w:t xml:space="preserve"> ficheros </w:t>
      </w:r>
      <w:r w:rsidR="00ED1F95" w:rsidRPr="00C3119F">
        <w:rPr>
          <w:lang w:val="es-ES"/>
        </w:rPr>
        <w:t>Python</w:t>
      </w:r>
      <w:r w:rsidR="005B2F8C" w:rsidRPr="00C3119F">
        <w:rPr>
          <w:lang w:val="es-ES"/>
        </w:rPr>
        <w:t>.</w:t>
      </w:r>
      <w:r w:rsidRPr="00C3119F">
        <w:rPr>
          <w:lang w:val="es-ES"/>
        </w:rPr>
        <w:t xml:space="preserve"> </w:t>
      </w:r>
    </w:p>
    <w:p w14:paraId="4567B556" w14:textId="7CD3E790" w:rsidR="005B2F8C" w:rsidRPr="00C3119F" w:rsidRDefault="00184322" w:rsidP="005B2F8C">
      <w:pPr>
        <w:pStyle w:val="Descripcin"/>
        <w:jc w:val="center"/>
        <w:rPr>
          <w:sz w:val="14"/>
          <w:szCs w:val="14"/>
          <w:lang w:val="es-ES"/>
        </w:rPr>
      </w:pPr>
      <w:bookmarkStart w:id="92" w:name="_Ref168482858"/>
      <w:bookmarkStart w:id="93" w:name="_Toc75449470"/>
      <w:bookmarkStart w:id="94" w:name="_Ref168482851"/>
      <w:bookmarkStart w:id="95" w:name="_Toc170228987"/>
      <w:r w:rsidRPr="00C3119F">
        <w:rPr>
          <w:lang w:val="es-ES"/>
        </w:rPr>
        <w:t xml:space="preserve">Tabla </w:t>
      </w:r>
      <w:r w:rsidRPr="00C3119F">
        <w:rPr>
          <w:lang w:val="es-ES"/>
        </w:rPr>
        <w:fldChar w:fldCharType="begin"/>
      </w:r>
      <w:r w:rsidRPr="00C3119F">
        <w:rPr>
          <w:lang w:val="es-ES"/>
        </w:rPr>
        <w:instrText xml:space="preserve"> SEQ Tabla \* ARABIC </w:instrText>
      </w:r>
      <w:r w:rsidRPr="00C3119F">
        <w:rPr>
          <w:lang w:val="es-ES"/>
        </w:rPr>
        <w:fldChar w:fldCharType="separate"/>
      </w:r>
      <w:r w:rsidR="00F84C7A">
        <w:rPr>
          <w:noProof/>
          <w:lang w:val="es-ES"/>
        </w:rPr>
        <w:t>17</w:t>
      </w:r>
      <w:r w:rsidRPr="00C3119F">
        <w:rPr>
          <w:lang w:val="es-ES"/>
        </w:rPr>
        <w:fldChar w:fldCharType="end"/>
      </w:r>
      <w:bookmarkEnd w:id="92"/>
      <w:r w:rsidRPr="00C3119F">
        <w:rPr>
          <w:lang w:val="es-ES"/>
        </w:rPr>
        <w:t>:</w:t>
      </w:r>
      <w:r w:rsidR="003A452C" w:rsidRPr="00C3119F">
        <w:rPr>
          <w:lang w:val="es-ES"/>
        </w:rPr>
        <w:t xml:space="preserve"> </w:t>
      </w:r>
      <w:r w:rsidR="005B2F8C" w:rsidRPr="00C3119F">
        <w:rPr>
          <w:lang w:val="es-ES"/>
        </w:rPr>
        <w:t>Número de Nodos de los AST</w:t>
      </w:r>
      <w:bookmarkEnd w:id="93"/>
      <w:r w:rsidR="003A452C" w:rsidRPr="00C3119F">
        <w:rPr>
          <w:lang w:val="es-ES"/>
        </w:rPr>
        <w:t>s</w:t>
      </w:r>
      <w:bookmarkEnd w:id="94"/>
      <w:bookmarkEnd w:id="95"/>
    </w:p>
    <w:tbl>
      <w:tblPr>
        <w:tblStyle w:val="Tablanormal3"/>
        <w:tblW w:w="5000" w:type="pct"/>
        <w:tblLook w:val="04A0" w:firstRow="1" w:lastRow="0" w:firstColumn="1" w:lastColumn="0" w:noHBand="0" w:noVBand="1"/>
      </w:tblPr>
      <w:tblGrid>
        <w:gridCol w:w="2942"/>
        <w:gridCol w:w="2201"/>
        <w:gridCol w:w="1847"/>
        <w:gridCol w:w="2036"/>
      </w:tblGrid>
      <w:tr w:rsidR="005C481F" w14:paraId="76370298" w14:textId="77777777" w:rsidTr="008F718E">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630" w:type="pct"/>
            <w:noWrap/>
            <w:hideMark/>
          </w:tcPr>
          <w:p w14:paraId="3FCC8537" w14:textId="77777777" w:rsidR="005C481F" w:rsidRPr="005C481F" w:rsidRDefault="005C481F">
            <w:pPr>
              <w:rPr>
                <w:rFonts w:asciiTheme="minorHAnsi" w:eastAsia="Times New Roman" w:hAnsiTheme="minorHAnsi" w:cstheme="minorHAnsi"/>
                <w:color w:val="000000"/>
                <w:sz w:val="16"/>
                <w:szCs w:val="16"/>
                <w:lang w:val="es-ES"/>
              </w:rPr>
            </w:pPr>
            <w:r w:rsidRPr="00957BDC">
              <w:rPr>
                <w:rFonts w:asciiTheme="minorHAnsi" w:hAnsiTheme="minorHAnsi" w:cstheme="minorHAnsi"/>
                <w:color w:val="000000"/>
                <w:sz w:val="16"/>
                <w:szCs w:val="16"/>
                <w:lang w:val="es-ES"/>
              </w:rPr>
              <w:t> </w:t>
            </w:r>
          </w:p>
        </w:tc>
        <w:tc>
          <w:tcPr>
            <w:tcW w:w="1219" w:type="pct"/>
            <w:noWrap/>
            <w:hideMark/>
          </w:tcPr>
          <w:p w14:paraId="241F5B1C"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Principiante</w:t>
            </w:r>
          </w:p>
        </w:tc>
        <w:tc>
          <w:tcPr>
            <w:tcW w:w="1023" w:type="pct"/>
            <w:noWrap/>
            <w:hideMark/>
          </w:tcPr>
          <w:p w14:paraId="61F709A0"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Experto</w:t>
            </w:r>
          </w:p>
        </w:tc>
        <w:tc>
          <w:tcPr>
            <w:tcW w:w="1128" w:type="pct"/>
            <w:noWrap/>
            <w:hideMark/>
          </w:tcPr>
          <w:p w14:paraId="5D3931C4" w14:textId="77777777" w:rsidR="005C481F" w:rsidRPr="00F41133" w:rsidRDefault="005C481F" w:rsidP="00B0102F">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r>
      <w:tr w:rsidR="005C481F" w14:paraId="1AD69B7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76B6B9E" w14:textId="0CC6E723" w:rsidR="005C481F" w:rsidRPr="005C481F" w:rsidRDefault="00DB4E1C">
            <w:pPr>
              <w:rPr>
                <w:rFonts w:asciiTheme="minorHAnsi" w:hAnsiTheme="minorHAnsi" w:cstheme="minorHAnsi"/>
                <w:b w:val="0"/>
                <w:bCs w:val="0"/>
                <w:color w:val="000000"/>
                <w:sz w:val="16"/>
                <w:szCs w:val="16"/>
              </w:rPr>
            </w:pPr>
            <w:r>
              <w:rPr>
                <w:rFonts w:asciiTheme="minorHAnsi" w:hAnsiTheme="minorHAnsi" w:cstheme="minorHAnsi"/>
                <w:b w:val="0"/>
                <w:bCs w:val="0"/>
                <w:color w:val="000000"/>
                <w:sz w:val="16"/>
                <w:szCs w:val="16"/>
              </w:rPr>
              <w:t>PROGRAMS</w:t>
            </w:r>
          </w:p>
        </w:tc>
        <w:tc>
          <w:tcPr>
            <w:tcW w:w="1219" w:type="pct"/>
            <w:noWrap/>
            <w:hideMark/>
          </w:tcPr>
          <w:p w14:paraId="2F0C638B"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1.591</w:t>
            </w:r>
          </w:p>
        </w:tc>
        <w:tc>
          <w:tcPr>
            <w:tcW w:w="1023" w:type="pct"/>
            <w:noWrap/>
            <w:hideMark/>
          </w:tcPr>
          <w:p w14:paraId="0953887E"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w:t>
            </w:r>
          </w:p>
        </w:tc>
        <w:tc>
          <w:tcPr>
            <w:tcW w:w="1128" w:type="pct"/>
            <w:noWrap/>
            <w:hideMark/>
          </w:tcPr>
          <w:p w14:paraId="64A7F7B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1.609</w:t>
            </w:r>
          </w:p>
        </w:tc>
      </w:tr>
      <w:tr w:rsidR="005C481F" w14:paraId="7C3F3810"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618083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Modules</w:t>
            </w:r>
          </w:p>
        </w:tc>
        <w:tc>
          <w:tcPr>
            <w:tcW w:w="1219" w:type="pct"/>
            <w:noWrap/>
            <w:hideMark/>
          </w:tcPr>
          <w:p w14:paraId="52FFFED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1E08EA4"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5ECD122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8C6CC87"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056B759"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Imports</w:t>
            </w:r>
          </w:p>
        </w:tc>
        <w:tc>
          <w:tcPr>
            <w:tcW w:w="1219" w:type="pct"/>
            <w:noWrap/>
            <w:hideMark/>
          </w:tcPr>
          <w:p w14:paraId="39C49CC9"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7.124</w:t>
            </w:r>
          </w:p>
        </w:tc>
        <w:tc>
          <w:tcPr>
            <w:tcW w:w="1023" w:type="pct"/>
            <w:noWrap/>
            <w:hideMark/>
          </w:tcPr>
          <w:p w14:paraId="46BFA17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11.102</w:t>
            </w:r>
          </w:p>
        </w:tc>
        <w:tc>
          <w:tcPr>
            <w:tcW w:w="1128" w:type="pct"/>
            <w:noWrap/>
            <w:hideMark/>
          </w:tcPr>
          <w:p w14:paraId="40A3036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18.226</w:t>
            </w:r>
          </w:p>
        </w:tc>
      </w:tr>
      <w:tr w:rsidR="005C481F" w14:paraId="43CA11C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DA13AC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Classdefs </w:t>
            </w:r>
          </w:p>
        </w:tc>
        <w:tc>
          <w:tcPr>
            <w:tcW w:w="1219" w:type="pct"/>
            <w:noWrap/>
            <w:hideMark/>
          </w:tcPr>
          <w:p w14:paraId="7D588EB3"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7.755</w:t>
            </w:r>
          </w:p>
        </w:tc>
        <w:tc>
          <w:tcPr>
            <w:tcW w:w="1023" w:type="pct"/>
            <w:noWrap/>
            <w:hideMark/>
          </w:tcPr>
          <w:p w14:paraId="496761E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14.569</w:t>
            </w:r>
          </w:p>
        </w:tc>
        <w:tc>
          <w:tcPr>
            <w:tcW w:w="1128" w:type="pct"/>
            <w:noWrap/>
            <w:hideMark/>
          </w:tcPr>
          <w:p w14:paraId="1E231ADB"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22.324</w:t>
            </w:r>
          </w:p>
        </w:tc>
      </w:tr>
      <w:tr w:rsidR="005C481F" w14:paraId="187C71C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3A1917C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Functiondefs</w:t>
            </w:r>
          </w:p>
        </w:tc>
        <w:tc>
          <w:tcPr>
            <w:tcW w:w="1219" w:type="pct"/>
            <w:noWrap/>
            <w:hideMark/>
          </w:tcPr>
          <w:p w14:paraId="6FB1D2E8"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59.879</w:t>
            </w:r>
          </w:p>
        </w:tc>
        <w:tc>
          <w:tcPr>
            <w:tcW w:w="1023" w:type="pct"/>
            <w:noWrap/>
            <w:hideMark/>
          </w:tcPr>
          <w:p w14:paraId="13F4EF2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88.089</w:t>
            </w:r>
          </w:p>
        </w:tc>
        <w:tc>
          <w:tcPr>
            <w:tcW w:w="1128" w:type="pct"/>
            <w:noWrap/>
            <w:hideMark/>
          </w:tcPr>
          <w:p w14:paraId="3687F2DA"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147.968</w:t>
            </w:r>
          </w:p>
        </w:tc>
      </w:tr>
      <w:tr w:rsidR="005C481F" w14:paraId="7E8BDBCD"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926D927"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Methoddefs</w:t>
            </w:r>
          </w:p>
        </w:tc>
        <w:tc>
          <w:tcPr>
            <w:tcW w:w="1219" w:type="pct"/>
            <w:noWrap/>
            <w:hideMark/>
          </w:tcPr>
          <w:p w14:paraId="6265ADE5"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35.666</w:t>
            </w:r>
          </w:p>
        </w:tc>
        <w:tc>
          <w:tcPr>
            <w:tcW w:w="1023" w:type="pct"/>
            <w:noWrap/>
            <w:hideMark/>
          </w:tcPr>
          <w:p w14:paraId="71CD066D"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56.754</w:t>
            </w:r>
          </w:p>
        </w:tc>
        <w:tc>
          <w:tcPr>
            <w:tcW w:w="1128" w:type="pct"/>
            <w:noWrap/>
            <w:hideMark/>
          </w:tcPr>
          <w:p w14:paraId="617C7470"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92.420</w:t>
            </w:r>
          </w:p>
        </w:tc>
      </w:tr>
      <w:tr w:rsidR="005C481F" w14:paraId="39607D90"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67C55FC"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Parameters</w:t>
            </w:r>
          </w:p>
        </w:tc>
        <w:tc>
          <w:tcPr>
            <w:tcW w:w="1219" w:type="pct"/>
            <w:noWrap/>
            <w:hideMark/>
          </w:tcPr>
          <w:p w14:paraId="7AFB90F7"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61.752</w:t>
            </w:r>
          </w:p>
        </w:tc>
        <w:tc>
          <w:tcPr>
            <w:tcW w:w="1023" w:type="pct"/>
            <w:noWrap/>
            <w:hideMark/>
          </w:tcPr>
          <w:p w14:paraId="1FF54D9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92.146</w:t>
            </w:r>
          </w:p>
        </w:tc>
        <w:tc>
          <w:tcPr>
            <w:tcW w:w="1128" w:type="pct"/>
            <w:noWrap/>
            <w:hideMark/>
          </w:tcPr>
          <w:p w14:paraId="20AD74A4"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153.898</w:t>
            </w:r>
          </w:p>
        </w:tc>
      </w:tr>
      <w:tr w:rsidR="005C481F" w14:paraId="766BE6DA"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5BDC9D0"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Expressions</w:t>
            </w:r>
          </w:p>
        </w:tc>
        <w:tc>
          <w:tcPr>
            <w:tcW w:w="1219" w:type="pct"/>
            <w:noWrap/>
            <w:hideMark/>
          </w:tcPr>
          <w:p w14:paraId="1CF41BDD"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3.490.521</w:t>
            </w:r>
          </w:p>
        </w:tc>
        <w:tc>
          <w:tcPr>
            <w:tcW w:w="1023" w:type="pct"/>
            <w:noWrap/>
            <w:hideMark/>
          </w:tcPr>
          <w:p w14:paraId="5BDDA4F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4.792.486</w:t>
            </w:r>
          </w:p>
        </w:tc>
        <w:tc>
          <w:tcPr>
            <w:tcW w:w="1128" w:type="pct"/>
            <w:noWrap/>
            <w:hideMark/>
          </w:tcPr>
          <w:p w14:paraId="610E2345"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8.283.007</w:t>
            </w:r>
          </w:p>
        </w:tc>
      </w:tr>
      <w:tr w:rsidR="005C481F" w14:paraId="4FA8698F"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248442C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lastRenderedPageBreak/>
              <w:t>Callargs</w:t>
            </w:r>
          </w:p>
        </w:tc>
        <w:tc>
          <w:tcPr>
            <w:tcW w:w="1219" w:type="pct"/>
            <w:noWrap/>
            <w:hideMark/>
          </w:tcPr>
          <w:p w14:paraId="01021F91"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338.727</w:t>
            </w:r>
          </w:p>
        </w:tc>
        <w:tc>
          <w:tcPr>
            <w:tcW w:w="1023" w:type="pct"/>
            <w:noWrap/>
            <w:hideMark/>
          </w:tcPr>
          <w:p w14:paraId="4981A04B"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521.668</w:t>
            </w:r>
          </w:p>
        </w:tc>
        <w:tc>
          <w:tcPr>
            <w:tcW w:w="1128" w:type="pct"/>
            <w:noWrap/>
            <w:hideMark/>
          </w:tcPr>
          <w:p w14:paraId="0CEF33F1"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860.395</w:t>
            </w:r>
          </w:p>
        </w:tc>
      </w:tr>
      <w:tr w:rsidR="005C481F" w14:paraId="0615BF9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AE677F5"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Comprehensions</w:t>
            </w:r>
          </w:p>
        </w:tc>
        <w:tc>
          <w:tcPr>
            <w:tcW w:w="1219" w:type="pct"/>
            <w:noWrap/>
            <w:hideMark/>
          </w:tcPr>
          <w:p w14:paraId="46949FC9"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4.982</w:t>
            </w:r>
          </w:p>
        </w:tc>
        <w:tc>
          <w:tcPr>
            <w:tcW w:w="1023" w:type="pct"/>
            <w:noWrap/>
            <w:hideMark/>
          </w:tcPr>
          <w:p w14:paraId="4EC2BB2F"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13.277</w:t>
            </w:r>
          </w:p>
        </w:tc>
        <w:tc>
          <w:tcPr>
            <w:tcW w:w="1128" w:type="pct"/>
            <w:noWrap/>
            <w:hideMark/>
          </w:tcPr>
          <w:p w14:paraId="1F93D9C3"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18.259</w:t>
            </w:r>
          </w:p>
        </w:tc>
      </w:tr>
      <w:tr w:rsidR="005C481F" w14:paraId="6E55662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63F51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FStrings </w:t>
            </w:r>
          </w:p>
        </w:tc>
        <w:tc>
          <w:tcPr>
            <w:tcW w:w="1219" w:type="pct"/>
            <w:noWrap/>
            <w:hideMark/>
          </w:tcPr>
          <w:p w14:paraId="14BD9EF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4.977</w:t>
            </w:r>
          </w:p>
        </w:tc>
        <w:tc>
          <w:tcPr>
            <w:tcW w:w="1023" w:type="pct"/>
            <w:noWrap/>
            <w:hideMark/>
          </w:tcPr>
          <w:p w14:paraId="49891585"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17.053</w:t>
            </w:r>
          </w:p>
        </w:tc>
        <w:tc>
          <w:tcPr>
            <w:tcW w:w="1128" w:type="pct"/>
            <w:noWrap/>
            <w:hideMark/>
          </w:tcPr>
          <w:p w14:paraId="2B0B5F57"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22.030</w:t>
            </w:r>
          </w:p>
        </w:tc>
      </w:tr>
      <w:tr w:rsidR="005C481F" w14:paraId="3228D924"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5D3C759A"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Variables </w:t>
            </w:r>
          </w:p>
        </w:tc>
        <w:tc>
          <w:tcPr>
            <w:tcW w:w="1219" w:type="pct"/>
            <w:noWrap/>
            <w:hideMark/>
          </w:tcPr>
          <w:p w14:paraId="73787EF7"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1.167.967</w:t>
            </w:r>
          </w:p>
        </w:tc>
        <w:tc>
          <w:tcPr>
            <w:tcW w:w="1023" w:type="pct"/>
            <w:noWrap/>
            <w:hideMark/>
          </w:tcPr>
          <w:p w14:paraId="70ABCAC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1.694.338</w:t>
            </w:r>
          </w:p>
        </w:tc>
        <w:tc>
          <w:tcPr>
            <w:tcW w:w="1128" w:type="pct"/>
            <w:noWrap/>
            <w:hideMark/>
          </w:tcPr>
          <w:p w14:paraId="098E463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2.862.305</w:t>
            </w:r>
          </w:p>
        </w:tc>
      </w:tr>
      <w:tr w:rsidR="005C481F" w14:paraId="5214B07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641F0B26"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Vectors </w:t>
            </w:r>
          </w:p>
        </w:tc>
        <w:tc>
          <w:tcPr>
            <w:tcW w:w="1219" w:type="pct"/>
            <w:noWrap/>
            <w:hideMark/>
          </w:tcPr>
          <w:p w14:paraId="15FB9F2D"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121.764</w:t>
            </w:r>
          </w:p>
        </w:tc>
        <w:tc>
          <w:tcPr>
            <w:tcW w:w="1023" w:type="pct"/>
            <w:noWrap/>
            <w:hideMark/>
          </w:tcPr>
          <w:p w14:paraId="71164A2D"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229.900</w:t>
            </w:r>
          </w:p>
        </w:tc>
        <w:tc>
          <w:tcPr>
            <w:tcW w:w="1128" w:type="pct"/>
            <w:noWrap/>
            <w:hideMark/>
          </w:tcPr>
          <w:p w14:paraId="7F288F7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351.664</w:t>
            </w:r>
          </w:p>
        </w:tc>
      </w:tr>
      <w:tr w:rsidR="005C481F" w14:paraId="6B99F0B9" w14:textId="77777777" w:rsidTr="008F718E">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7EC24574"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Statements </w:t>
            </w:r>
          </w:p>
        </w:tc>
        <w:tc>
          <w:tcPr>
            <w:tcW w:w="1219" w:type="pct"/>
            <w:noWrap/>
            <w:hideMark/>
          </w:tcPr>
          <w:p w14:paraId="7DEF61E2"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457.483</w:t>
            </w:r>
          </w:p>
        </w:tc>
        <w:tc>
          <w:tcPr>
            <w:tcW w:w="1023" w:type="pct"/>
            <w:noWrap/>
            <w:hideMark/>
          </w:tcPr>
          <w:p w14:paraId="638B06EC"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617.277</w:t>
            </w:r>
          </w:p>
        </w:tc>
        <w:tc>
          <w:tcPr>
            <w:tcW w:w="1128" w:type="pct"/>
            <w:noWrap/>
            <w:hideMark/>
          </w:tcPr>
          <w:p w14:paraId="67957442"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1.074.760</w:t>
            </w:r>
          </w:p>
        </w:tc>
      </w:tr>
      <w:tr w:rsidR="0011749C" w14:paraId="547FD214" w14:textId="77777777" w:rsidTr="008F71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0BB4E6DE"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Cases </w:t>
            </w:r>
          </w:p>
        </w:tc>
        <w:tc>
          <w:tcPr>
            <w:tcW w:w="1219" w:type="pct"/>
            <w:noWrap/>
            <w:hideMark/>
          </w:tcPr>
          <w:p w14:paraId="3609774A" w14:textId="77777777" w:rsidR="005C481F" w:rsidRPr="005C481F"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0</w:t>
            </w:r>
          </w:p>
        </w:tc>
        <w:tc>
          <w:tcPr>
            <w:tcW w:w="1023" w:type="pct"/>
            <w:noWrap/>
            <w:hideMark/>
          </w:tcPr>
          <w:p w14:paraId="243224E8"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c>
          <w:tcPr>
            <w:tcW w:w="1128" w:type="pct"/>
            <w:noWrap/>
            <w:hideMark/>
          </w:tcPr>
          <w:p w14:paraId="32BE95A6" w14:textId="77777777" w:rsidR="005C481F" w:rsidRPr="005C481F"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29</w:t>
            </w:r>
          </w:p>
        </w:tc>
      </w:tr>
      <w:tr w:rsidR="0011749C" w14:paraId="1C796295" w14:textId="77777777" w:rsidTr="00DF24A3">
        <w:trPr>
          <w:trHeight w:val="288"/>
        </w:trPr>
        <w:tc>
          <w:tcPr>
            <w:cnfStyle w:val="001000000000" w:firstRow="0" w:lastRow="0" w:firstColumn="1" w:lastColumn="0" w:oddVBand="0" w:evenVBand="0" w:oddHBand="0" w:evenHBand="0" w:firstRowFirstColumn="0" w:firstRowLastColumn="0" w:lastRowFirstColumn="0" w:lastRowLastColumn="0"/>
            <w:tcW w:w="1630" w:type="pct"/>
            <w:noWrap/>
            <w:hideMark/>
          </w:tcPr>
          <w:p w14:paraId="46AB1BC3" w14:textId="77777777" w:rsidR="005C481F" w:rsidRPr="005C481F" w:rsidRDefault="005C481F">
            <w:pPr>
              <w:jc w:val="left"/>
              <w:rPr>
                <w:rFonts w:asciiTheme="minorHAnsi" w:hAnsiTheme="minorHAnsi" w:cstheme="minorHAnsi"/>
                <w:color w:val="000000"/>
                <w:sz w:val="16"/>
                <w:szCs w:val="16"/>
              </w:rPr>
            </w:pPr>
            <w:r w:rsidRPr="005C481F">
              <w:rPr>
                <w:rFonts w:asciiTheme="minorHAnsi" w:hAnsiTheme="minorHAnsi" w:cstheme="minorHAnsi"/>
                <w:b w:val="0"/>
                <w:bCs w:val="0"/>
                <w:color w:val="000000"/>
                <w:sz w:val="16"/>
                <w:szCs w:val="16"/>
              </w:rPr>
              <w:t xml:space="preserve">Handlers </w:t>
            </w:r>
          </w:p>
        </w:tc>
        <w:tc>
          <w:tcPr>
            <w:tcW w:w="1219" w:type="pct"/>
            <w:noWrap/>
            <w:hideMark/>
          </w:tcPr>
          <w:p w14:paraId="2D54E128" w14:textId="77777777" w:rsidR="005C481F" w:rsidRPr="005C481F" w:rsidRDefault="005C481F" w:rsidP="00B0102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8.953</w:t>
            </w:r>
          </w:p>
        </w:tc>
        <w:tc>
          <w:tcPr>
            <w:tcW w:w="1023" w:type="pct"/>
            <w:noWrap/>
            <w:hideMark/>
          </w:tcPr>
          <w:p w14:paraId="2C4E82CA"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6.803</w:t>
            </w:r>
          </w:p>
        </w:tc>
        <w:tc>
          <w:tcPr>
            <w:tcW w:w="1128" w:type="pct"/>
            <w:noWrap/>
            <w:hideMark/>
          </w:tcPr>
          <w:p w14:paraId="5AFC4F41" w14:textId="77777777" w:rsidR="005C481F" w:rsidRPr="005C481F" w:rsidRDefault="005C481F">
            <w:pPr>
              <w:jc w:val="righ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6"/>
                <w:szCs w:val="16"/>
              </w:rPr>
            </w:pPr>
            <w:r w:rsidRPr="005C481F">
              <w:rPr>
                <w:rFonts w:asciiTheme="minorHAnsi" w:hAnsiTheme="minorHAnsi" w:cstheme="minorHAnsi"/>
                <w:color w:val="000000"/>
                <w:sz w:val="16"/>
                <w:szCs w:val="16"/>
              </w:rPr>
              <w:t>15.756</w:t>
            </w:r>
          </w:p>
        </w:tc>
      </w:tr>
      <w:tr w:rsidR="00F41133" w:rsidRPr="00C517FD" w14:paraId="5A11A429" w14:textId="77777777" w:rsidTr="00DF24A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630" w:type="pct"/>
            <w:tcBorders>
              <w:top w:val="single" w:sz="4" w:space="0" w:color="auto"/>
            </w:tcBorders>
            <w:noWrap/>
            <w:hideMark/>
          </w:tcPr>
          <w:p w14:paraId="77C7AC2B" w14:textId="77777777" w:rsidR="005C481F" w:rsidRPr="00F41133" w:rsidRDefault="005C481F">
            <w:pPr>
              <w:jc w:val="left"/>
              <w:rPr>
                <w:rFonts w:asciiTheme="minorHAnsi" w:hAnsiTheme="minorHAnsi" w:cstheme="minorHAnsi"/>
                <w:color w:val="000000"/>
                <w:sz w:val="16"/>
                <w:szCs w:val="16"/>
              </w:rPr>
            </w:pPr>
            <w:r w:rsidRPr="00F41133">
              <w:rPr>
                <w:rFonts w:asciiTheme="minorHAnsi" w:hAnsiTheme="minorHAnsi" w:cstheme="minorHAnsi"/>
                <w:color w:val="000000"/>
                <w:sz w:val="16"/>
                <w:szCs w:val="16"/>
              </w:rPr>
              <w:t>Total</w:t>
            </w:r>
          </w:p>
        </w:tc>
        <w:tc>
          <w:tcPr>
            <w:tcW w:w="1219" w:type="pct"/>
            <w:tcBorders>
              <w:top w:val="single" w:sz="4" w:space="0" w:color="auto"/>
            </w:tcBorders>
            <w:noWrap/>
            <w:hideMark/>
          </w:tcPr>
          <w:p w14:paraId="4224D6BF" w14:textId="4BED2BCD" w:rsidR="005C481F" w:rsidRPr="00C517FD" w:rsidRDefault="005C481F" w:rsidP="00B0102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023" w:type="pct"/>
            <w:tcBorders>
              <w:top w:val="single" w:sz="4" w:space="0" w:color="auto"/>
            </w:tcBorders>
            <w:noWrap/>
            <w:hideMark/>
          </w:tcPr>
          <w:p w14:paraId="1A4F313C" w14:textId="065EFB7C"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c>
          <w:tcPr>
            <w:tcW w:w="1128" w:type="pct"/>
            <w:tcBorders>
              <w:top w:val="single" w:sz="4" w:space="0" w:color="auto"/>
            </w:tcBorders>
            <w:noWrap/>
            <w:hideMark/>
          </w:tcPr>
          <w:p w14:paraId="728FE6FB" w14:textId="7A2B90DF" w:rsidR="00C517FD" w:rsidRPr="00C517FD" w:rsidRDefault="00782E76" w:rsidP="00C517FD">
            <w:pPr>
              <w:jc w:val="righ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b/>
                <w:bCs/>
                <w:color w:val="000000"/>
                <w:sz w:val="16"/>
                <w:szCs w:val="16"/>
                <w:lang w:val="es-ES"/>
              </w:rPr>
            </w:pPr>
            <w:r>
              <w:rPr>
                <w:rFonts w:asciiTheme="minorHAnsi" w:hAnsiTheme="minorHAnsi" w:cstheme="minorHAnsi"/>
                <w:b/>
                <w:bCs/>
                <w:color w:val="000000"/>
                <w:sz w:val="16"/>
                <w:szCs w:val="16"/>
              </w:rPr>
              <w:t>13</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942</w:t>
            </w:r>
            <w:r w:rsidR="00C517FD" w:rsidRPr="00C517FD">
              <w:rPr>
                <w:rFonts w:asciiTheme="minorHAnsi" w:hAnsiTheme="minorHAnsi" w:cstheme="minorHAnsi"/>
                <w:b/>
                <w:bCs/>
                <w:color w:val="000000"/>
                <w:sz w:val="16"/>
                <w:szCs w:val="16"/>
              </w:rPr>
              <w:t>.</w:t>
            </w:r>
            <w:r>
              <w:rPr>
                <w:rFonts w:asciiTheme="minorHAnsi" w:hAnsiTheme="minorHAnsi" w:cstheme="minorHAnsi"/>
                <w:b/>
                <w:bCs/>
                <w:color w:val="000000"/>
                <w:sz w:val="16"/>
                <w:szCs w:val="16"/>
              </w:rPr>
              <w:t>876</w:t>
            </w:r>
          </w:p>
          <w:p w14:paraId="6B208816" w14:textId="1F0EA5A4" w:rsidR="005C481F" w:rsidRPr="00C517FD" w:rsidRDefault="005C481F">
            <w:pPr>
              <w:jc w:val="righ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16"/>
                <w:szCs w:val="16"/>
              </w:rPr>
            </w:pPr>
          </w:p>
        </w:tc>
      </w:tr>
    </w:tbl>
    <w:p w14:paraId="122495B1" w14:textId="77777777" w:rsidR="005B2F8C" w:rsidRPr="00431C16" w:rsidRDefault="005B2F8C" w:rsidP="002F06BC">
      <w:pPr>
        <w:spacing w:after="0"/>
        <w:rPr>
          <w:highlight w:val="yellow"/>
          <w:lang w:val="es-ES"/>
        </w:rPr>
      </w:pPr>
    </w:p>
    <w:p w14:paraId="6B63AA4C" w14:textId="030FF6E3" w:rsidR="00A34792" w:rsidRPr="00C3119F" w:rsidRDefault="00A34792" w:rsidP="00A34792">
      <w:pPr>
        <w:rPr>
          <w:highlight w:val="yellow"/>
          <w:lang w:val="es-ES"/>
        </w:rPr>
      </w:pPr>
      <w:r w:rsidRPr="00C3119F">
        <w:rPr>
          <w:lang w:val="es-ES_tradnl"/>
        </w:rPr>
        <w:t xml:space="preserve">En la </w:t>
      </w:r>
      <w:r w:rsidR="00DB4E1C">
        <w:rPr>
          <w:highlight w:val="yellow"/>
          <w:lang w:val="es-ES_tradnl"/>
        </w:rPr>
        <w:fldChar w:fldCharType="begin"/>
      </w:r>
      <w:r w:rsidR="00DB4E1C">
        <w:rPr>
          <w:highlight w:val="yellow"/>
          <w:lang w:val="es-ES_tradnl"/>
        </w:rPr>
        <w:instrText xml:space="preserve"> REF _Ref168482858 \h </w:instrText>
      </w:r>
      <w:r w:rsidR="00DB4E1C">
        <w:rPr>
          <w:highlight w:val="yellow"/>
          <w:lang w:val="es-ES_tradnl"/>
        </w:rPr>
      </w:r>
      <w:r w:rsidR="00DB4E1C">
        <w:rPr>
          <w:highlight w:val="yellow"/>
          <w:lang w:val="es-ES_tradnl"/>
        </w:rPr>
        <w:fldChar w:fldCharType="separate"/>
      </w:r>
      <w:r w:rsidR="00F84C7A" w:rsidRPr="00C3119F">
        <w:rPr>
          <w:lang w:val="es-ES"/>
        </w:rPr>
        <w:t xml:space="preserve">Tabla </w:t>
      </w:r>
      <w:r w:rsidR="00F84C7A">
        <w:rPr>
          <w:noProof/>
          <w:lang w:val="es-ES"/>
        </w:rPr>
        <w:t>17</w:t>
      </w:r>
      <w:r w:rsidR="00DB4E1C">
        <w:rPr>
          <w:highlight w:val="yellow"/>
          <w:lang w:val="es-ES_tradnl"/>
        </w:rPr>
        <w:fldChar w:fldCharType="end"/>
      </w:r>
      <w:r w:rsidR="00C3119F">
        <w:rPr>
          <w:lang w:val="es-ES_tradnl"/>
        </w:rPr>
        <w:t xml:space="preserve">, </w:t>
      </w:r>
      <w:r w:rsidR="00C3119F" w:rsidRPr="00C3119F">
        <w:rPr>
          <w:lang w:val="es-ES"/>
        </w:rPr>
        <w:t xml:space="preserve">podemos observar que la distribución de los datos para cada clase de programador se encuentra equilibrada, excepto en el caso de los programas. Esto se debe a que los proyectos expertos son de mayor entidad y contienen un mayor número de archivos. En la construcción del </w:t>
      </w:r>
      <w:r w:rsidR="00C3119F">
        <w:rPr>
          <w:lang w:val="es-ES"/>
        </w:rPr>
        <w:t>conjunto de datos</w:t>
      </w:r>
      <w:r w:rsidR="00C3119F" w:rsidRPr="00C3119F">
        <w:rPr>
          <w:lang w:val="es-ES"/>
        </w:rPr>
        <w:t>, se buscaba lograr un mayor equilibrio en las demás construcciones sintácticas, independientemente del número de programas.</w:t>
      </w:r>
    </w:p>
    <w:p w14:paraId="3EAEACD3" w14:textId="25E6D3B0" w:rsidR="004E3D77" w:rsidRDefault="002A4C50">
      <w:pPr>
        <w:rPr>
          <w:lang w:val="es-ES"/>
        </w:rPr>
      </w:pPr>
      <w:r w:rsidRPr="00C3119F">
        <w:rPr>
          <w:lang w:val="es-ES_tradnl"/>
        </w:rPr>
        <w:t>A</w:t>
      </w:r>
      <w:r w:rsidR="00E06746" w:rsidRPr="00C3119F">
        <w:rPr>
          <w:lang w:val="es-ES_tradnl"/>
        </w:rPr>
        <w:t xml:space="preserve"> partir del código fuente, se generan los </w:t>
      </w:r>
      <w:r w:rsidR="00E06746" w:rsidRPr="00C3119F">
        <w:rPr>
          <w:i/>
          <w:iCs/>
          <w:lang w:val="es-ES_tradnl"/>
        </w:rPr>
        <w:t>AST</w:t>
      </w:r>
      <w:r w:rsidR="00E06746" w:rsidRPr="00C3119F">
        <w:rPr>
          <w:lang w:val="es-ES_tradnl"/>
        </w:rPr>
        <w:t xml:space="preserve">s y se recorren éstos para para rellenar las </w:t>
      </w:r>
      <w:r w:rsidR="00D462CC" w:rsidRPr="00C3119F">
        <w:rPr>
          <w:lang w:val="es-ES_tradnl"/>
        </w:rPr>
        <w:t>1</w:t>
      </w:r>
      <w:r w:rsidR="00C3119F" w:rsidRPr="00C3119F">
        <w:rPr>
          <w:lang w:val="es-ES_tradnl"/>
        </w:rPr>
        <w:t>6</w:t>
      </w:r>
      <w:r w:rsidR="00D462CC" w:rsidRPr="00C3119F">
        <w:rPr>
          <w:lang w:val="es-ES_tradnl"/>
        </w:rPr>
        <w:t xml:space="preserve"> </w:t>
      </w:r>
      <w:r w:rsidR="00E06746" w:rsidRPr="00C3119F">
        <w:rPr>
          <w:lang w:val="es-ES_tradnl"/>
        </w:rPr>
        <w:t xml:space="preserve">tablas de </w:t>
      </w:r>
      <w:r w:rsidR="00E06746" w:rsidRPr="00C3119F">
        <w:rPr>
          <w:lang w:val="es-ES"/>
        </w:rPr>
        <w:t xml:space="preserve">definidos en </w:t>
      </w:r>
      <w:r w:rsidR="00DB4E1C" w:rsidRPr="00C3119F">
        <w:rPr>
          <w:lang w:val="es-ES"/>
        </w:rPr>
        <w:t>las Secció</w:t>
      </w:r>
      <w:r w:rsidR="00782E76" w:rsidRPr="00C3119F">
        <w:rPr>
          <w:lang w:val="es-ES"/>
        </w:rPr>
        <w:t xml:space="preserve">n </w:t>
      </w:r>
      <w:r w:rsidR="00782E76" w:rsidRPr="00C3119F">
        <w:rPr>
          <w:lang w:val="es-ES"/>
        </w:rPr>
        <w:fldChar w:fldCharType="begin"/>
      </w:r>
      <w:r w:rsidR="00782E76" w:rsidRPr="00C3119F">
        <w:rPr>
          <w:lang w:val="es-ES"/>
        </w:rPr>
        <w:instrText xml:space="preserve"> REF _Ref75975197 \w \h </w:instrText>
      </w:r>
      <w:r w:rsidR="00C3119F">
        <w:rPr>
          <w:lang w:val="es-ES"/>
        </w:rPr>
        <w:instrText xml:space="preserve"> \* MERGEFORMAT </w:instrText>
      </w:r>
      <w:r w:rsidR="00782E76" w:rsidRPr="00C3119F">
        <w:rPr>
          <w:lang w:val="es-ES"/>
        </w:rPr>
      </w:r>
      <w:r w:rsidR="00782E76" w:rsidRPr="00C3119F">
        <w:rPr>
          <w:lang w:val="es-ES"/>
        </w:rPr>
        <w:fldChar w:fldCharType="separate"/>
      </w:r>
      <w:r w:rsidR="00F84C7A">
        <w:rPr>
          <w:lang w:val="es-ES"/>
        </w:rPr>
        <w:t>3.2</w:t>
      </w:r>
      <w:r w:rsidR="00782E76" w:rsidRPr="00C3119F">
        <w:rPr>
          <w:lang w:val="es-ES"/>
        </w:rPr>
        <w:fldChar w:fldCharType="end"/>
      </w:r>
      <w:r w:rsidR="00E06746" w:rsidRPr="00C3119F">
        <w:rPr>
          <w:lang w:val="es-ES"/>
        </w:rPr>
        <w:t xml:space="preserve">. La </w:t>
      </w:r>
      <w:r w:rsidR="00DB4E1C" w:rsidRPr="00C3119F">
        <w:rPr>
          <w:lang w:val="es-ES"/>
        </w:rPr>
        <w:fldChar w:fldCharType="begin"/>
      </w:r>
      <w:r w:rsidR="00DB4E1C" w:rsidRPr="00C3119F">
        <w:rPr>
          <w:lang w:val="es-ES"/>
        </w:rPr>
        <w:instrText xml:space="preserve"> REF _Ref168482858 \h </w:instrText>
      </w:r>
      <w:r w:rsidR="00C3119F">
        <w:rPr>
          <w:lang w:val="es-ES"/>
        </w:rPr>
        <w:instrText xml:space="preserve"> \* MERGEFORMAT </w:instrText>
      </w:r>
      <w:r w:rsidR="00DB4E1C" w:rsidRPr="00C3119F">
        <w:rPr>
          <w:lang w:val="es-ES"/>
        </w:rPr>
      </w:r>
      <w:r w:rsidR="00DB4E1C" w:rsidRPr="00C3119F">
        <w:rPr>
          <w:lang w:val="es-ES"/>
        </w:rPr>
        <w:fldChar w:fldCharType="separate"/>
      </w:r>
      <w:r w:rsidR="00F84C7A" w:rsidRPr="00C3119F">
        <w:rPr>
          <w:lang w:val="es-ES"/>
        </w:rPr>
        <w:t xml:space="preserve">Tabla </w:t>
      </w:r>
      <w:r w:rsidR="00F84C7A">
        <w:rPr>
          <w:noProof/>
          <w:lang w:val="es-ES"/>
        </w:rPr>
        <w:t>17</w:t>
      </w:r>
      <w:r w:rsidR="00DB4E1C" w:rsidRPr="00C3119F">
        <w:rPr>
          <w:lang w:val="es-ES"/>
        </w:rPr>
        <w:fldChar w:fldCharType="end"/>
      </w:r>
      <w:r w:rsidR="00E06746" w:rsidRPr="00C3119F">
        <w:rPr>
          <w:lang w:val="es-ES"/>
        </w:rPr>
        <w:t xml:space="preserve"> muestra el número de nodos </w:t>
      </w:r>
      <w:r w:rsidR="00E06746" w:rsidRPr="00C3119F">
        <w:rPr>
          <w:i/>
          <w:iCs/>
          <w:lang w:val="es-ES"/>
        </w:rPr>
        <w:t>AST</w:t>
      </w:r>
      <w:r w:rsidR="00E06746" w:rsidRPr="00C3119F">
        <w:rPr>
          <w:lang w:val="es-ES"/>
        </w:rPr>
        <w:t xml:space="preserve"> obtenidos para cada una de las tablas, observándose cómo la base de datos tiene un total de </w:t>
      </w:r>
      <w:r w:rsidR="00DB4E1C" w:rsidRPr="00C3119F">
        <w:rPr>
          <w:lang w:val="es-ES"/>
        </w:rPr>
        <w:t xml:space="preserve">casi 14 </w:t>
      </w:r>
      <w:r w:rsidR="00E06746" w:rsidRPr="00C3119F">
        <w:rPr>
          <w:lang w:val="es-ES"/>
        </w:rPr>
        <w:t>millones de entradas.</w:t>
      </w:r>
      <w:r w:rsidR="00E06746">
        <w:rPr>
          <w:lang w:val="es-ES"/>
        </w:rPr>
        <w:t xml:space="preserve"> </w:t>
      </w:r>
    </w:p>
    <w:p w14:paraId="43A3EA60" w14:textId="77777777" w:rsidR="00243212" w:rsidRDefault="00243212">
      <w:pPr>
        <w:rPr>
          <w:lang w:val="es-ES"/>
        </w:rPr>
      </w:pPr>
    </w:p>
    <w:p w14:paraId="0F1E1E40" w14:textId="76093725" w:rsidR="00095E81" w:rsidRDefault="00095E81" w:rsidP="00095E81">
      <w:pPr>
        <w:pStyle w:val="Ttulo2"/>
        <w:rPr>
          <w:lang w:val="es-ES_tradnl"/>
        </w:rPr>
      </w:pPr>
      <w:bookmarkStart w:id="96" w:name="_Toc170228914"/>
      <w:r>
        <w:rPr>
          <w:lang w:val="es-ES_tradnl"/>
        </w:rPr>
        <w:t>Análisis de anomalías</w:t>
      </w:r>
      <w:bookmarkEnd w:id="96"/>
    </w:p>
    <w:p w14:paraId="691CE0BD" w14:textId="77777777" w:rsidR="00095E81" w:rsidRDefault="00095E81" w:rsidP="00095E81">
      <w:pPr>
        <w:rPr>
          <w:lang w:val="es-ES_tradnl"/>
        </w:rPr>
      </w:pPr>
    </w:p>
    <w:p w14:paraId="7A6F8D56" w14:textId="77E39169" w:rsidR="007B0561" w:rsidRDefault="007B0561" w:rsidP="007B0561">
      <w:pPr>
        <w:rPr>
          <w:lang w:val="es-ES"/>
        </w:rPr>
      </w:pPr>
      <w:r w:rsidRPr="007B0561">
        <w:rPr>
          <w:lang w:val="es-ES"/>
        </w:rPr>
        <w:t xml:space="preserve">El análisis de anomalías se implementó mediante </w:t>
      </w:r>
      <w:r w:rsidRPr="007B0561">
        <w:rPr>
          <w:i/>
          <w:iCs/>
          <w:lang w:val="es-ES"/>
        </w:rPr>
        <w:t>Jupyter Notebooks</w:t>
      </w:r>
      <w:r w:rsidRPr="007B0561">
        <w:rPr>
          <w:lang w:val="es-ES"/>
        </w:rPr>
        <w:t xml:space="preserve"> </w:t>
      </w:r>
      <w:sdt>
        <w:sdtPr>
          <w:rPr>
            <w:lang w:val="es-ES"/>
          </w:rPr>
          <w:id w:val="269132710"/>
          <w:citation/>
        </w:sdtPr>
        <w:sdtContent>
          <w:r>
            <w:rPr>
              <w:lang w:val="es-ES"/>
            </w:rPr>
            <w:fldChar w:fldCharType="begin"/>
          </w:r>
          <w:r>
            <w:rPr>
              <w:lang w:val="es-ES"/>
            </w:rPr>
            <w:instrText xml:space="preserve"> CITATION Klu16 \l 3082 </w:instrText>
          </w:r>
          <w:r>
            <w:rPr>
              <w:lang w:val="es-ES"/>
            </w:rPr>
            <w:fldChar w:fldCharType="separate"/>
          </w:r>
          <w:r w:rsidR="0066657B" w:rsidRPr="0066657B">
            <w:rPr>
              <w:noProof/>
              <w:lang w:val="es-ES"/>
            </w:rPr>
            <w:t>[22]</w:t>
          </w:r>
          <w:r>
            <w:rPr>
              <w:lang w:val="es-ES"/>
            </w:rPr>
            <w:fldChar w:fldCharType="end"/>
          </w:r>
        </w:sdtContent>
      </w:sdt>
      <w:r w:rsidRPr="007B0561">
        <w:rPr>
          <w:lang w:val="es-ES"/>
        </w:rPr>
        <w:t xml:space="preserve">. Para cada una de las 16 tablas se desarrollaron tres análisis: uno con todos los datos, otro con los datos de los alumnos y, finalmente, otro con los datos de expertos. En cada uno de ellos se analizaron todas las variables de la tabla correspondiente, descritas en la </w:t>
      </w:r>
      <w:r>
        <w:rPr>
          <w:lang w:val="es-ES_tradnl"/>
        </w:rPr>
        <w:t xml:space="preserve">Sección </w:t>
      </w:r>
      <w:r>
        <w:rPr>
          <w:lang w:val="es-ES_tradnl"/>
        </w:rPr>
        <w:fldChar w:fldCharType="begin"/>
      </w:r>
      <w:r>
        <w:rPr>
          <w:lang w:val="es-ES_tradnl"/>
        </w:rPr>
        <w:instrText xml:space="preserve"> REF _Ref75975197 \w \h </w:instrText>
      </w:r>
      <w:r>
        <w:rPr>
          <w:lang w:val="es-ES_tradnl"/>
        </w:rPr>
      </w:r>
      <w:r>
        <w:rPr>
          <w:lang w:val="es-ES_tradnl"/>
        </w:rPr>
        <w:fldChar w:fldCharType="separate"/>
      </w:r>
      <w:r w:rsidR="00F84C7A">
        <w:rPr>
          <w:lang w:val="es-ES_tradnl"/>
        </w:rPr>
        <w:t>3.2</w:t>
      </w:r>
      <w:r>
        <w:rPr>
          <w:lang w:val="es-ES_tradnl"/>
        </w:rPr>
        <w:fldChar w:fldCharType="end"/>
      </w:r>
      <w:r w:rsidRPr="00243212">
        <w:rPr>
          <w:lang w:val="es-ES"/>
        </w:rPr>
        <w:t>,</w:t>
      </w:r>
      <w:r w:rsidRPr="007B0561">
        <w:rPr>
          <w:lang w:val="es-ES"/>
        </w:rPr>
        <w:t xml:space="preserve"> siguiendo el método de detección de anomalías descrito en la </w:t>
      </w:r>
      <w:r w:rsidRPr="00782E76">
        <w:rPr>
          <w:lang w:val="es-ES_tradnl"/>
        </w:rPr>
        <w:t xml:space="preserve">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F84C7A">
        <w:rPr>
          <w:lang w:val="es-ES_tradnl"/>
        </w:rPr>
        <w:t>3.3</w:t>
      </w:r>
      <w:r w:rsidRPr="00782E76">
        <w:rPr>
          <w:lang w:val="es-ES_tradnl"/>
        </w:rPr>
        <w:fldChar w:fldCharType="end"/>
      </w:r>
      <w:r w:rsidRPr="00243212">
        <w:rPr>
          <w:lang w:val="es-ES"/>
        </w:rPr>
        <w:t>.</w:t>
      </w:r>
      <w:r w:rsidRPr="007B0561">
        <w:rPr>
          <w:lang w:val="es-ES"/>
        </w:rPr>
        <w:t xml:space="preserve"> De este modo, se creó una colección de 48 notebooks con todos los análisis llevados a cabo. </w:t>
      </w:r>
      <w:r>
        <w:rPr>
          <w:lang w:val="es-ES"/>
        </w:rPr>
        <w:t>E</w:t>
      </w:r>
      <w:r w:rsidRPr="00782E76">
        <w:rPr>
          <w:lang w:val="es-ES_tradnl"/>
        </w:rPr>
        <w:t xml:space="preserv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F84C7A">
        <w:rPr>
          <w:lang w:val="es-ES_tradnl"/>
        </w:rPr>
        <w:t>9.3</w:t>
      </w:r>
      <w:r w:rsidRPr="00782E76">
        <w:rPr>
          <w:lang w:val="es-ES_tradnl"/>
        </w:rPr>
        <w:fldChar w:fldCharType="end"/>
      </w:r>
      <w:r>
        <w:rPr>
          <w:lang w:val="es-ES_tradnl"/>
        </w:rPr>
        <w:t xml:space="preserve"> </w:t>
      </w:r>
      <w:r w:rsidRPr="007B0561">
        <w:rPr>
          <w:lang w:val="es-ES"/>
        </w:rPr>
        <w:t xml:space="preserve">contiene todos los resultados obtenidos durante el análisis, y en el </w:t>
      </w:r>
      <w:r>
        <w:rPr>
          <w:lang w:val="es-ES"/>
        </w:rPr>
        <w:t xml:space="preserve">Capítulo </w:t>
      </w:r>
      <w:r>
        <w:rPr>
          <w:lang w:val="es-ES"/>
        </w:rPr>
        <w:fldChar w:fldCharType="begin"/>
      </w:r>
      <w:r>
        <w:rPr>
          <w:lang w:val="es-ES"/>
        </w:rPr>
        <w:instrText xml:space="preserve"> REF _Ref75440988 \w \h </w:instrText>
      </w:r>
      <w:r>
        <w:rPr>
          <w:lang w:val="es-ES"/>
        </w:rPr>
      </w:r>
      <w:r>
        <w:rPr>
          <w:lang w:val="es-ES"/>
        </w:rPr>
        <w:fldChar w:fldCharType="separate"/>
      </w:r>
      <w:r w:rsidR="00F84C7A">
        <w:rPr>
          <w:lang w:val="es-ES"/>
        </w:rPr>
        <w:t>5</w:t>
      </w:r>
      <w:r>
        <w:rPr>
          <w:lang w:val="es-ES"/>
        </w:rPr>
        <w:fldChar w:fldCharType="end"/>
      </w:r>
      <w:r>
        <w:rPr>
          <w:lang w:val="es-ES"/>
        </w:rPr>
        <w:t xml:space="preserve"> </w:t>
      </w:r>
      <w:r w:rsidRPr="007B0561">
        <w:rPr>
          <w:lang w:val="es-ES"/>
        </w:rPr>
        <w:t xml:space="preserve">se resaltan los resultados más interesantes. Todos los notebooks implementados están disponibles para su consulta </w:t>
      </w:r>
      <w:r>
        <w:rPr>
          <w:lang w:val="es-ES"/>
        </w:rPr>
        <w:t>en</w:t>
      </w:r>
      <w:r w:rsidR="000C62B0">
        <w:rPr>
          <w:lang w:val="es-ES"/>
        </w:rPr>
        <w:t xml:space="preserve"> </w:t>
      </w:r>
      <w:sdt>
        <w:sdtPr>
          <w:rPr>
            <w:lang w:val="es-ES"/>
          </w:rPr>
          <w:id w:val="-380323766"/>
          <w:citation/>
        </w:sdtPr>
        <w:sdtContent>
          <w:r w:rsidR="000C62B0">
            <w:rPr>
              <w:lang w:val="es-ES"/>
            </w:rPr>
            <w:fldChar w:fldCharType="begin"/>
          </w:r>
          <w:r w:rsidR="000C62B0">
            <w:rPr>
              <w:lang w:val="es-ES"/>
            </w:rPr>
            <w:instrText xml:space="preserve"> CITATION Com24 \l 3082 </w:instrText>
          </w:r>
          <w:r w:rsidR="000C62B0">
            <w:rPr>
              <w:lang w:val="es-ES"/>
            </w:rPr>
            <w:fldChar w:fldCharType="separate"/>
          </w:r>
          <w:r w:rsidR="0066657B" w:rsidRPr="0066657B">
            <w:rPr>
              <w:noProof/>
              <w:lang w:val="es-ES"/>
            </w:rPr>
            <w:t>[23]</w:t>
          </w:r>
          <w:r w:rsidR="000C62B0">
            <w:rPr>
              <w:lang w:val="es-ES"/>
            </w:rPr>
            <w:fldChar w:fldCharType="end"/>
          </w:r>
        </w:sdtContent>
      </w:sdt>
      <w:r>
        <w:rPr>
          <w:lang w:val="es-ES"/>
        </w:rPr>
        <w:t>.</w:t>
      </w:r>
    </w:p>
    <w:p w14:paraId="5E965263" w14:textId="248E1E3F" w:rsidR="00243212" w:rsidRDefault="00243212">
      <w:pPr>
        <w:rPr>
          <w:lang w:val="es-ES"/>
        </w:rPr>
      </w:pPr>
    </w:p>
    <w:p w14:paraId="3EDE50CC" w14:textId="04C3D5BB" w:rsidR="008C31E6" w:rsidRPr="00282AB5" w:rsidRDefault="008C31E6" w:rsidP="00E06746">
      <w:pPr>
        <w:pStyle w:val="Ttulo2"/>
        <w:rPr>
          <w:lang w:val="es-ES_tradnl"/>
        </w:rPr>
      </w:pPr>
      <w:bookmarkStart w:id="97" w:name="_Toc170228915"/>
      <w:r w:rsidRPr="00282AB5">
        <w:rPr>
          <w:lang w:val="es-ES_tradnl"/>
        </w:rPr>
        <w:t>Entorno de ejecución</w:t>
      </w:r>
      <w:bookmarkEnd w:id="97"/>
    </w:p>
    <w:p w14:paraId="71CE8610" w14:textId="77777777" w:rsidR="008C31E6" w:rsidRPr="005B2F8C" w:rsidRDefault="008C31E6" w:rsidP="008C31E6">
      <w:pPr>
        <w:spacing w:after="0"/>
        <w:rPr>
          <w:lang w:val="es-ES"/>
        </w:rPr>
      </w:pPr>
    </w:p>
    <w:p w14:paraId="0F1B9514" w14:textId="1BD646AB" w:rsidR="00F40D58" w:rsidRDefault="00282AB5" w:rsidP="00A70648">
      <w:pPr>
        <w:rPr>
          <w:bCs/>
          <w:lang w:val="es-ES"/>
        </w:rPr>
      </w:pPr>
      <w:r w:rsidRPr="00282AB5">
        <w:rPr>
          <w:bCs/>
          <w:lang w:val="es-ES"/>
        </w:rPr>
        <w:t xml:space="preserve">El sistema </w:t>
      </w:r>
      <w:r w:rsidR="00515ADF">
        <w:rPr>
          <w:bCs/>
          <w:lang w:val="es-ES"/>
        </w:rPr>
        <w:t>presentado en este trabajo</w:t>
      </w:r>
      <w:r w:rsidRPr="00282AB5">
        <w:rPr>
          <w:bCs/>
          <w:lang w:val="es-ES"/>
        </w:rPr>
        <w:t xml:space="preserve"> </w:t>
      </w:r>
      <w:r w:rsidR="008C31E6" w:rsidRPr="00282AB5">
        <w:rPr>
          <w:bCs/>
          <w:lang w:val="es-ES"/>
        </w:rPr>
        <w:t xml:space="preserve">se ha </w:t>
      </w:r>
      <w:r w:rsidRPr="00282AB5">
        <w:rPr>
          <w:bCs/>
          <w:lang w:val="es-ES"/>
        </w:rPr>
        <w:t xml:space="preserve">desarrollado usando Python 3.12.3 y la correspondiente versión del módulo </w:t>
      </w:r>
      <w:r w:rsidRPr="00282AB5">
        <w:rPr>
          <w:bCs/>
          <w:i/>
          <w:iCs/>
          <w:lang w:val="es-ES"/>
        </w:rPr>
        <w:t>Abstract Syntax Trees</w:t>
      </w:r>
      <w:r w:rsidRPr="00282AB5">
        <w:rPr>
          <w:bCs/>
          <w:lang w:val="es-ES"/>
        </w:rPr>
        <w:t xml:space="preserve"> – ast de la </w:t>
      </w:r>
      <w:r w:rsidRPr="00282AB5">
        <w:rPr>
          <w:bCs/>
          <w:i/>
          <w:iCs/>
          <w:lang w:val="es-ES"/>
        </w:rPr>
        <w:t>Python Standard Library</w:t>
      </w:r>
      <w:r w:rsidRPr="00282AB5">
        <w:rPr>
          <w:bCs/>
          <w:lang w:val="es-ES"/>
        </w:rPr>
        <w:t xml:space="preserve"> </w:t>
      </w:r>
      <w:sdt>
        <w:sdtPr>
          <w:rPr>
            <w:bCs/>
            <w:lang w:val="es-ES"/>
          </w:rPr>
          <w:id w:val="-1612576870"/>
          <w:citation/>
        </w:sdtPr>
        <w:sdtContent>
          <w:r w:rsidRPr="00282AB5">
            <w:rPr>
              <w:bCs/>
              <w:lang w:val="es-ES"/>
            </w:rPr>
            <w:fldChar w:fldCharType="begin"/>
          </w:r>
          <w:r w:rsidRPr="00282AB5">
            <w:rPr>
              <w:bCs/>
              <w:lang w:val="es-ES"/>
            </w:rPr>
            <w:instrText xml:space="preserve"> CITATION Pyt24 \l 3082 </w:instrText>
          </w:r>
          <w:r w:rsidRPr="00282AB5">
            <w:rPr>
              <w:bCs/>
              <w:lang w:val="es-ES"/>
            </w:rPr>
            <w:fldChar w:fldCharType="separate"/>
          </w:r>
          <w:r w:rsidR="0066657B" w:rsidRPr="0066657B">
            <w:rPr>
              <w:noProof/>
              <w:lang w:val="es-ES"/>
            </w:rPr>
            <w:t>[8]</w:t>
          </w:r>
          <w:r w:rsidRPr="00282AB5">
            <w:rPr>
              <w:bCs/>
              <w:lang w:val="es-ES"/>
            </w:rPr>
            <w:fldChar w:fldCharType="end"/>
          </w:r>
        </w:sdtContent>
      </w:sdt>
      <w:r w:rsidRPr="00282AB5">
        <w:rPr>
          <w:bCs/>
          <w:lang w:val="es-ES"/>
        </w:rPr>
        <w:t xml:space="preserve">. </w:t>
      </w:r>
      <w:r>
        <w:rPr>
          <w:bCs/>
          <w:lang w:val="es-ES"/>
        </w:rPr>
        <w:t xml:space="preserve">Para la detección y análisis de </w:t>
      </w:r>
      <w:r w:rsidRPr="00282AB5">
        <w:rPr>
          <w:bCs/>
          <w:i/>
          <w:iCs/>
          <w:lang w:val="es-ES"/>
        </w:rPr>
        <w:t>outliers</w:t>
      </w:r>
      <w:r>
        <w:rPr>
          <w:bCs/>
          <w:lang w:val="es-ES"/>
        </w:rPr>
        <w:t xml:space="preserve"> se utilizaron los paquetes </w:t>
      </w:r>
      <w:r w:rsidR="002F02C2">
        <w:rPr>
          <w:bCs/>
          <w:lang w:val="es-ES"/>
        </w:rPr>
        <w:t xml:space="preserve">Pandas 2.2.2, NumPy 1.26.4, </w:t>
      </w:r>
      <w:r w:rsidR="002F02C2" w:rsidRPr="002F02C2">
        <w:rPr>
          <w:bCs/>
          <w:lang w:val="es-ES"/>
        </w:rPr>
        <w:t>statsmodels</w:t>
      </w:r>
      <w:r w:rsidR="002F02C2">
        <w:rPr>
          <w:bCs/>
          <w:lang w:val="es-ES"/>
        </w:rPr>
        <w:t xml:space="preserve"> 0.14.2 y Jupyter 1.0.0 </w:t>
      </w:r>
      <w:r>
        <w:rPr>
          <w:bCs/>
          <w:lang w:val="es-ES"/>
        </w:rPr>
        <w:t>entre otros.</w:t>
      </w:r>
      <w:r w:rsidR="002F02C2">
        <w:rPr>
          <w:bCs/>
          <w:lang w:val="es-ES"/>
        </w:rPr>
        <w:t xml:space="preserve"> Todo el código fuente desarrollado está disponible </w:t>
      </w:r>
      <w:r w:rsidR="0011104C">
        <w:rPr>
          <w:bCs/>
          <w:lang w:val="es-ES"/>
        </w:rPr>
        <w:t xml:space="preserve">en </w:t>
      </w:r>
      <w:r w:rsidR="0011104C" w:rsidRPr="0011104C">
        <w:rPr>
          <w:bCs/>
          <w:i/>
          <w:iCs/>
          <w:lang w:val="es-ES"/>
        </w:rPr>
        <w:t>GitHub</w:t>
      </w:r>
      <w:r w:rsidR="0011104C">
        <w:rPr>
          <w:bCs/>
          <w:lang w:val="es-ES"/>
        </w:rPr>
        <w:t xml:space="preserve"> </w:t>
      </w:r>
      <w:r w:rsidR="002F02C2">
        <w:rPr>
          <w:bCs/>
          <w:lang w:val="es-ES"/>
        </w:rPr>
        <w:t>para su consulta</w:t>
      </w:r>
      <w:sdt>
        <w:sdtPr>
          <w:rPr>
            <w:bCs/>
            <w:lang w:val="es-ES"/>
          </w:rPr>
          <w:id w:val="1232816079"/>
          <w:citation/>
        </w:sdtPr>
        <w:sdtContent>
          <w:r w:rsidR="0011104C">
            <w:rPr>
              <w:bCs/>
              <w:lang w:val="es-ES"/>
            </w:rPr>
            <w:fldChar w:fldCharType="begin"/>
          </w:r>
          <w:r w:rsidR="0011104C">
            <w:rPr>
              <w:bCs/>
              <w:lang w:val="es-ES"/>
            </w:rPr>
            <w:instrText xml:space="preserve"> CITATION Com24 \l 3082 </w:instrText>
          </w:r>
          <w:r w:rsidR="0011104C">
            <w:rPr>
              <w:bCs/>
              <w:lang w:val="es-ES"/>
            </w:rPr>
            <w:fldChar w:fldCharType="separate"/>
          </w:r>
          <w:r w:rsidR="0066657B">
            <w:rPr>
              <w:bCs/>
              <w:noProof/>
              <w:lang w:val="es-ES"/>
            </w:rPr>
            <w:t xml:space="preserve"> </w:t>
          </w:r>
          <w:r w:rsidR="0066657B" w:rsidRPr="0066657B">
            <w:rPr>
              <w:noProof/>
              <w:lang w:val="es-ES"/>
            </w:rPr>
            <w:t>[23]</w:t>
          </w:r>
          <w:r w:rsidR="0011104C">
            <w:rPr>
              <w:bCs/>
              <w:lang w:val="es-ES"/>
            </w:rPr>
            <w:fldChar w:fldCharType="end"/>
          </w:r>
        </w:sdtContent>
      </w:sdt>
      <w:r w:rsidR="0011104C">
        <w:rPr>
          <w:bCs/>
          <w:lang w:val="es-ES"/>
        </w:rPr>
        <w:t>.</w:t>
      </w:r>
      <w:r w:rsidR="002F02C2">
        <w:rPr>
          <w:bCs/>
          <w:lang w:val="es-ES"/>
        </w:rPr>
        <w:t xml:space="preserve"> </w:t>
      </w:r>
      <w:r w:rsidR="008C31E6" w:rsidRPr="00282AB5">
        <w:rPr>
          <w:bCs/>
          <w:lang w:val="es-ES"/>
        </w:rPr>
        <w:t xml:space="preserve">Para almacenar los </w:t>
      </w:r>
      <w:r w:rsidR="008C31E6" w:rsidRPr="00282AB5">
        <w:rPr>
          <w:bCs/>
          <w:i/>
          <w:iCs/>
          <w:lang w:val="es-ES"/>
        </w:rPr>
        <w:t>datasets</w:t>
      </w:r>
      <w:r w:rsidR="008C31E6" w:rsidRPr="00282AB5">
        <w:rPr>
          <w:bCs/>
          <w:lang w:val="es-ES"/>
        </w:rPr>
        <w:t xml:space="preserve"> utilizamos</w:t>
      </w:r>
      <w:r w:rsidR="0011104C">
        <w:rPr>
          <w:bCs/>
          <w:lang w:val="es-ES"/>
        </w:rPr>
        <w:t xml:space="preserve"> el</w:t>
      </w:r>
      <w:r w:rsidR="0011104C" w:rsidRPr="0011104C">
        <w:rPr>
          <w:bCs/>
          <w:lang w:val="es-ES"/>
        </w:rPr>
        <w:t xml:space="preserve"> sistema de bases de datos de código abierto</w:t>
      </w:r>
      <w:r w:rsidR="008C31E6" w:rsidRPr="00282AB5">
        <w:rPr>
          <w:bCs/>
          <w:lang w:val="es-ES"/>
        </w:rPr>
        <w:t xml:space="preserve"> PostgreSQL 1</w:t>
      </w:r>
      <w:r w:rsidR="002F02C2">
        <w:rPr>
          <w:bCs/>
          <w:lang w:val="es-ES"/>
        </w:rPr>
        <w:t>4</w:t>
      </w:r>
      <w:r w:rsidR="008C31E6" w:rsidRPr="00282AB5">
        <w:rPr>
          <w:bCs/>
          <w:lang w:val="es-ES"/>
        </w:rPr>
        <w:t>.1</w:t>
      </w:r>
      <w:r w:rsidR="002F02C2">
        <w:rPr>
          <w:bCs/>
          <w:lang w:val="es-ES"/>
        </w:rPr>
        <w:t>1</w:t>
      </w:r>
      <w:r w:rsidR="008C31E6" w:rsidRPr="00282AB5">
        <w:rPr>
          <w:bCs/>
          <w:lang w:val="es-ES"/>
        </w:rPr>
        <w:t>. Todo el código fue ejecutado en un servidor Dell PowerEdge R5</w:t>
      </w:r>
      <w:r w:rsidR="00515ADF">
        <w:rPr>
          <w:bCs/>
          <w:lang w:val="es-ES"/>
        </w:rPr>
        <w:t>4</w:t>
      </w:r>
      <w:r w:rsidR="008C31E6" w:rsidRPr="00282AB5">
        <w:rPr>
          <w:bCs/>
          <w:lang w:val="es-ES"/>
        </w:rPr>
        <w:t>0 con dos procesadores</w:t>
      </w:r>
      <w:r w:rsidR="002F02C2">
        <w:rPr>
          <w:bCs/>
          <w:lang w:val="es-ES"/>
        </w:rPr>
        <w:t xml:space="preserve"> </w:t>
      </w:r>
      <w:r w:rsidR="002F02C2" w:rsidRPr="002F02C2">
        <w:rPr>
          <w:bCs/>
          <w:lang w:val="es-ES"/>
        </w:rPr>
        <w:t>Intel Xeon Silver 4210R 2.4GHz</w:t>
      </w:r>
      <w:r w:rsidR="008C31E6" w:rsidRPr="00282AB5">
        <w:rPr>
          <w:bCs/>
          <w:lang w:val="es-ES"/>
        </w:rPr>
        <w:t xml:space="preserve"> (</w:t>
      </w:r>
      <w:r w:rsidR="002F02C2">
        <w:rPr>
          <w:bCs/>
          <w:lang w:val="es-ES"/>
        </w:rPr>
        <w:t>40</w:t>
      </w:r>
      <w:r w:rsidR="008C31E6" w:rsidRPr="00282AB5">
        <w:rPr>
          <w:bCs/>
          <w:lang w:val="es-ES"/>
        </w:rPr>
        <w:t xml:space="preserve"> núcleos) con 1</w:t>
      </w:r>
      <w:r w:rsidR="002F02C2">
        <w:rPr>
          <w:bCs/>
          <w:lang w:val="es-ES"/>
        </w:rPr>
        <w:t>60</w:t>
      </w:r>
      <w:r w:rsidR="008C31E6" w:rsidRPr="00282AB5">
        <w:rPr>
          <w:bCs/>
          <w:lang w:val="es-ES"/>
        </w:rPr>
        <w:t xml:space="preserve">GB DDR4 </w:t>
      </w:r>
      <w:r w:rsidR="002F02C2">
        <w:rPr>
          <w:bCs/>
          <w:lang w:val="es-ES"/>
        </w:rPr>
        <w:t>3.2</w:t>
      </w:r>
      <w:r w:rsidR="008C31E6" w:rsidRPr="00282AB5">
        <w:rPr>
          <w:bCs/>
          <w:lang w:val="es-ES"/>
        </w:rPr>
        <w:t xml:space="preserve">00 MHz de memoria RAM, ejecutando un sistema operativo </w:t>
      </w:r>
      <w:r w:rsidR="002F02C2" w:rsidRPr="002F02C2">
        <w:rPr>
          <w:bCs/>
          <w:lang w:val="es-ES"/>
        </w:rPr>
        <w:t xml:space="preserve">Ubuntu </w:t>
      </w:r>
      <w:r w:rsidR="002F02C2">
        <w:rPr>
          <w:bCs/>
          <w:lang w:val="es-ES"/>
        </w:rPr>
        <w:t xml:space="preserve">Server </w:t>
      </w:r>
      <w:r w:rsidR="002F02C2" w:rsidRPr="002F02C2">
        <w:rPr>
          <w:bCs/>
          <w:lang w:val="es-ES"/>
        </w:rPr>
        <w:t>22.04.1</w:t>
      </w:r>
      <w:r w:rsidR="002F02C2">
        <w:rPr>
          <w:bCs/>
          <w:lang w:val="es-ES"/>
        </w:rPr>
        <w:t xml:space="preserve"> </w:t>
      </w:r>
      <w:r w:rsidR="008C31E6" w:rsidRPr="00282AB5">
        <w:rPr>
          <w:bCs/>
          <w:lang w:val="es-ES"/>
        </w:rPr>
        <w:t>de 64 bits.</w:t>
      </w:r>
    </w:p>
    <w:p w14:paraId="60AD90B3" w14:textId="5AD465A7" w:rsidR="00066537" w:rsidRDefault="00944C14">
      <w:pPr>
        <w:rPr>
          <w:rFonts w:asciiTheme="majorHAnsi" w:eastAsiaTheme="majorEastAsia" w:hAnsiTheme="majorHAnsi" w:cstheme="majorBidi"/>
          <w:color w:val="2F5496" w:themeColor="accent1" w:themeShade="BF"/>
          <w:sz w:val="32"/>
          <w:szCs w:val="32"/>
          <w:lang w:val="es-ES"/>
        </w:rPr>
      </w:pPr>
      <w:r>
        <w:rPr>
          <w:bCs/>
          <w:lang w:val="es-ES"/>
        </w:rPr>
        <w:t xml:space="preserve">El espacio utilizado en disco para almacenar todo el código fuente es de </w:t>
      </w:r>
      <w:r w:rsidR="00066537">
        <w:rPr>
          <w:bCs/>
          <w:lang w:val="es-ES"/>
        </w:rPr>
        <w:t>5,18</w:t>
      </w:r>
      <w:r>
        <w:rPr>
          <w:bCs/>
          <w:lang w:val="es-ES"/>
        </w:rPr>
        <w:t xml:space="preserve"> Gb. El tiempo necesario por sistema para procesar y crear el conjunto de datos es de aproximadamente 2 horas. Finalmente, la base de datos creada en PostgreSQL ocupa 3,2</w:t>
      </w:r>
      <w:r w:rsidR="00066537">
        <w:rPr>
          <w:bCs/>
          <w:lang w:val="es-ES"/>
        </w:rPr>
        <w:t>7</w:t>
      </w:r>
      <w:r>
        <w:rPr>
          <w:bCs/>
          <w:lang w:val="es-ES"/>
        </w:rPr>
        <w:t xml:space="preserve"> Gb de espacio en disco.</w:t>
      </w:r>
      <w:bookmarkStart w:id="98" w:name="_Ref44613485"/>
      <w:r w:rsidR="00066537">
        <w:rPr>
          <w:rFonts w:asciiTheme="majorHAnsi" w:eastAsiaTheme="majorEastAsia" w:hAnsiTheme="majorHAnsi" w:cstheme="majorBidi"/>
          <w:color w:val="2F5496" w:themeColor="accent1" w:themeShade="BF"/>
          <w:sz w:val="32"/>
          <w:szCs w:val="32"/>
          <w:lang w:val="es-ES"/>
        </w:rPr>
        <w:br w:type="page"/>
      </w:r>
    </w:p>
    <w:p w14:paraId="622511A6" w14:textId="09CA6C99" w:rsidR="0092464B" w:rsidRPr="005B1D7A" w:rsidRDefault="0092464B" w:rsidP="003452B6">
      <w:pPr>
        <w:pStyle w:val="Ttulo1"/>
        <w:rPr>
          <w:lang w:val="es-ES_tradnl"/>
        </w:rPr>
      </w:pPr>
      <w:bookmarkStart w:id="99" w:name="_Ref75440988"/>
      <w:bookmarkStart w:id="100" w:name="_Toc170228916"/>
      <w:r w:rsidRPr="005B1D7A">
        <w:rPr>
          <w:lang w:val="es-ES_tradnl"/>
        </w:rPr>
        <w:lastRenderedPageBreak/>
        <w:t>Evalua</w:t>
      </w:r>
      <w:r w:rsidR="006B0411" w:rsidRPr="005B1D7A">
        <w:rPr>
          <w:lang w:val="es-ES_tradnl"/>
        </w:rPr>
        <w:t>c</w:t>
      </w:r>
      <w:r w:rsidRPr="005B1D7A">
        <w:rPr>
          <w:lang w:val="es-ES_tradnl"/>
        </w:rPr>
        <w:t>i</w:t>
      </w:r>
      <w:r w:rsidR="006B0411" w:rsidRPr="005B1D7A">
        <w:rPr>
          <w:lang w:val="es-ES_tradnl"/>
        </w:rPr>
        <w:t>ó</w:t>
      </w:r>
      <w:r w:rsidRPr="005B1D7A">
        <w:rPr>
          <w:lang w:val="es-ES_tradnl"/>
        </w:rPr>
        <w:t>n</w:t>
      </w:r>
      <w:bookmarkEnd w:id="98"/>
      <w:bookmarkEnd w:id="99"/>
      <w:bookmarkEnd w:id="100"/>
    </w:p>
    <w:p w14:paraId="1C912FCC" w14:textId="77777777" w:rsidR="00524066" w:rsidRPr="005B1D7A" w:rsidRDefault="00524066" w:rsidP="00524066">
      <w:pPr>
        <w:rPr>
          <w:lang w:val="es-ES_tradnl"/>
        </w:rPr>
      </w:pPr>
    </w:p>
    <w:p w14:paraId="2BF4CF9A" w14:textId="48BD5AB7" w:rsidR="00E06746" w:rsidRPr="00782E76" w:rsidRDefault="00E06746" w:rsidP="00A1668C">
      <w:pPr>
        <w:rPr>
          <w:rFonts w:ascii="Aptos Narrow" w:eastAsia="Times New Roman" w:hAnsi="Aptos Narrow" w:cs="Times New Roman"/>
          <w:color w:val="000000"/>
          <w:lang w:val="es-ES" w:eastAsia="es-ES"/>
        </w:rPr>
      </w:pPr>
      <w:bookmarkStart w:id="101" w:name="_Hlk44942220"/>
      <w:r w:rsidRPr="00782E76">
        <w:rPr>
          <w:rFonts w:asciiTheme="minorHAnsi" w:hAnsiTheme="minorHAnsi" w:cstheme="minorHAnsi"/>
          <w:lang w:val="es-ES_tradnl"/>
        </w:rPr>
        <w:t xml:space="preserve">Nuestro conjunto de datos consta de un total de </w:t>
      </w:r>
      <w:r w:rsidR="00782E76" w:rsidRPr="00782E76">
        <w:rPr>
          <w:rFonts w:asciiTheme="minorHAnsi" w:eastAsia="Times New Roman" w:hAnsiTheme="minorHAnsi" w:cstheme="minorHAnsi"/>
          <w:color w:val="000000"/>
          <w:lang w:val="es-ES" w:eastAsia="es-ES"/>
        </w:rPr>
        <w:t>13.942.876</w:t>
      </w:r>
      <w:r w:rsidR="00464BCC" w:rsidRPr="00782E76">
        <w:rPr>
          <w:rFonts w:ascii="Aptos Narrow" w:eastAsia="Times New Roman" w:hAnsi="Aptos Narrow" w:cs="Times New Roman"/>
          <w:color w:val="000000"/>
          <w:lang w:val="es-ES" w:eastAsia="es-ES"/>
        </w:rPr>
        <w:t xml:space="preserve"> </w:t>
      </w:r>
      <w:r w:rsidRPr="00782E76">
        <w:rPr>
          <w:rFonts w:asciiTheme="minorHAnsi" w:hAnsiTheme="minorHAnsi" w:cstheme="minorHAnsi"/>
          <w:lang w:val="es-ES_tradnl"/>
        </w:rPr>
        <w:t>nodos extraídos de</w:t>
      </w:r>
      <w:r w:rsidR="00A87582" w:rsidRPr="00782E76">
        <w:rPr>
          <w:rFonts w:asciiTheme="minorHAnsi" w:hAnsiTheme="minorHAnsi" w:cstheme="minorHAnsi"/>
          <w:lang w:val="es-ES_tradnl"/>
        </w:rPr>
        <w:t xml:space="preserve"> </w:t>
      </w:r>
      <w:r w:rsidRPr="00782E76">
        <w:rPr>
          <w:rFonts w:asciiTheme="minorHAnsi" w:hAnsiTheme="minorHAnsi" w:cstheme="minorHAnsi"/>
          <w:lang w:val="es-ES_tradnl"/>
        </w:rPr>
        <w:t>l</w:t>
      </w:r>
      <w:r w:rsidR="00A87582" w:rsidRPr="00782E76">
        <w:rPr>
          <w:rFonts w:asciiTheme="minorHAnsi" w:hAnsiTheme="minorHAnsi" w:cstheme="minorHAnsi"/>
          <w:lang w:val="es-ES_tradnl"/>
        </w:rPr>
        <w:t>os</w:t>
      </w:r>
      <w:r w:rsidRPr="00782E76">
        <w:rPr>
          <w:rFonts w:asciiTheme="minorHAnsi" w:hAnsiTheme="minorHAnsi" w:cstheme="minorHAnsi"/>
          <w:lang w:val="es-ES_tradnl"/>
        </w:rPr>
        <w:t xml:space="preserve"> </w:t>
      </w:r>
      <w:r w:rsidRPr="00782E76">
        <w:rPr>
          <w:rFonts w:asciiTheme="minorHAnsi" w:hAnsiTheme="minorHAnsi" w:cstheme="minorHAnsi"/>
          <w:i/>
          <w:iCs/>
          <w:lang w:val="es-ES_tradnl"/>
        </w:rPr>
        <w:t>AST</w:t>
      </w:r>
      <w:r w:rsidR="00A87582" w:rsidRPr="00782E76">
        <w:rPr>
          <w:rFonts w:asciiTheme="minorHAnsi" w:hAnsiTheme="minorHAnsi" w:cstheme="minorHAnsi"/>
          <w:lang w:val="es-ES_tradnl"/>
        </w:rPr>
        <w:t>s</w:t>
      </w:r>
      <w:r w:rsidRPr="00782E76">
        <w:rPr>
          <w:rFonts w:asciiTheme="minorHAnsi" w:hAnsiTheme="minorHAnsi" w:cstheme="minorHAnsi"/>
          <w:lang w:val="es-ES_tradnl"/>
        </w:rPr>
        <w:t xml:space="preserve"> generado</w:t>
      </w:r>
      <w:r w:rsidR="00A87582" w:rsidRPr="00782E76">
        <w:rPr>
          <w:rFonts w:asciiTheme="minorHAnsi" w:hAnsiTheme="minorHAnsi" w:cstheme="minorHAnsi"/>
          <w:lang w:val="es-ES_tradnl"/>
        </w:rPr>
        <w:t xml:space="preserve">s </w:t>
      </w:r>
      <w:r w:rsidRPr="00782E76">
        <w:rPr>
          <w:rFonts w:asciiTheme="minorHAnsi" w:hAnsiTheme="minorHAnsi" w:cstheme="minorHAnsi"/>
          <w:lang w:val="es-ES_tradnl"/>
        </w:rPr>
        <w:t>por el conjunto de programas seleccionado</w:t>
      </w:r>
      <w:r w:rsidR="007647EE">
        <w:rPr>
          <w:rFonts w:asciiTheme="minorHAnsi" w:hAnsiTheme="minorHAnsi" w:cstheme="minorHAnsi"/>
          <w:lang w:val="es-ES_tradnl"/>
        </w:rPr>
        <w:t>s</w:t>
      </w:r>
      <w:r w:rsidRPr="00782E76">
        <w:rPr>
          <w:rFonts w:asciiTheme="minorHAnsi" w:hAnsiTheme="minorHAnsi" w:cstheme="minorHAnsi"/>
          <w:lang w:val="es-ES_tradnl"/>
        </w:rPr>
        <w:t xml:space="preserve">. Todos estos nodos pertenecen </w:t>
      </w:r>
      <w:r w:rsidR="00745727" w:rsidRPr="00782E76">
        <w:rPr>
          <w:rFonts w:asciiTheme="minorHAnsi" w:hAnsiTheme="minorHAnsi" w:cstheme="minorHAnsi"/>
          <w:lang w:val="es-ES_tradnl"/>
        </w:rPr>
        <w:t xml:space="preserve">a una de las </w:t>
      </w:r>
      <w:r w:rsidR="00782E76" w:rsidRPr="00782E76">
        <w:rPr>
          <w:rFonts w:asciiTheme="minorHAnsi" w:hAnsiTheme="minorHAnsi" w:cstheme="minorHAnsi"/>
          <w:lang w:val="es-ES_tradnl"/>
        </w:rPr>
        <w:t>1</w:t>
      </w:r>
      <w:r w:rsidR="007647EE">
        <w:rPr>
          <w:rFonts w:asciiTheme="minorHAnsi" w:hAnsiTheme="minorHAnsi" w:cstheme="minorHAnsi"/>
          <w:lang w:val="es-ES_tradnl"/>
        </w:rPr>
        <w:t>6</w:t>
      </w:r>
      <w:r w:rsidR="00745727" w:rsidRPr="00782E76">
        <w:rPr>
          <w:rFonts w:asciiTheme="minorHAnsi" w:hAnsiTheme="minorHAnsi" w:cstheme="minorHAnsi"/>
          <w:lang w:val="es-ES_tradnl"/>
        </w:rPr>
        <w:t xml:space="preserve"> tablas definidas</w:t>
      </w:r>
      <w:r w:rsidRPr="00782E7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en la </w:t>
      </w:r>
      <w:r w:rsidR="00782E76" w:rsidRPr="00782E76">
        <w:rPr>
          <w:rFonts w:asciiTheme="minorHAnsi" w:hAnsiTheme="minorHAnsi" w:cstheme="minorHAnsi"/>
          <w:lang w:val="es-ES_tradnl"/>
        </w:rPr>
        <w:fldChar w:fldCharType="begin"/>
      </w:r>
      <w:r w:rsidR="00782E76" w:rsidRPr="00782E76">
        <w:rPr>
          <w:rFonts w:asciiTheme="minorHAnsi" w:hAnsiTheme="minorHAnsi" w:cstheme="minorHAnsi"/>
          <w:lang w:val="es-ES_tradnl"/>
        </w:rPr>
        <w:instrText xml:space="preserve"> REF _Ref168482858 \h </w:instrText>
      </w:r>
      <w:r w:rsidR="00782E76">
        <w:rPr>
          <w:rFonts w:asciiTheme="minorHAnsi" w:hAnsiTheme="minorHAnsi" w:cstheme="minorHAnsi"/>
          <w:lang w:val="es-ES_tradnl"/>
        </w:rPr>
        <w:instrText xml:space="preserve"> \* MERGEFORMAT </w:instrText>
      </w:r>
      <w:r w:rsidR="00782E76" w:rsidRPr="00782E76">
        <w:rPr>
          <w:rFonts w:asciiTheme="minorHAnsi" w:hAnsiTheme="minorHAnsi" w:cstheme="minorHAnsi"/>
          <w:lang w:val="es-ES_tradnl"/>
        </w:rPr>
      </w:r>
      <w:r w:rsidR="00782E76" w:rsidRPr="00782E76">
        <w:rPr>
          <w:rFonts w:asciiTheme="minorHAnsi" w:hAnsiTheme="minorHAnsi" w:cstheme="minorHAnsi"/>
          <w:lang w:val="es-ES_tradnl"/>
        </w:rPr>
        <w:fldChar w:fldCharType="separate"/>
      </w:r>
      <w:r w:rsidR="00F84C7A" w:rsidRPr="00C3119F">
        <w:rPr>
          <w:lang w:val="es-ES"/>
        </w:rPr>
        <w:t xml:space="preserve">Tabla </w:t>
      </w:r>
      <w:r w:rsidR="00F84C7A">
        <w:rPr>
          <w:noProof/>
          <w:lang w:val="es-ES"/>
        </w:rPr>
        <w:t>17</w:t>
      </w:r>
      <w:r w:rsidR="00782E76" w:rsidRPr="00782E76">
        <w:rPr>
          <w:rFonts w:asciiTheme="minorHAnsi" w:hAnsiTheme="minorHAnsi" w:cstheme="minorHAnsi"/>
          <w:lang w:val="es-ES_tradnl"/>
        </w:rPr>
        <w:fldChar w:fldCharType="end"/>
      </w:r>
      <w:r w:rsidR="007D2266">
        <w:rPr>
          <w:rFonts w:asciiTheme="minorHAnsi" w:hAnsiTheme="minorHAnsi" w:cstheme="minorHAnsi"/>
          <w:lang w:val="es-ES_tradnl"/>
        </w:rPr>
        <w:t xml:space="preserve"> </w:t>
      </w:r>
      <w:r w:rsidR="00464BCC" w:rsidRPr="00782E76">
        <w:rPr>
          <w:rFonts w:asciiTheme="minorHAnsi" w:hAnsiTheme="minorHAnsi" w:cstheme="minorHAnsi"/>
          <w:lang w:val="es-ES_tradnl"/>
        </w:rPr>
        <w:t xml:space="preserve">se puede ver el desglose </w:t>
      </w:r>
      <w:r w:rsidR="00E55798" w:rsidRPr="00782E76">
        <w:rPr>
          <w:rFonts w:asciiTheme="minorHAnsi" w:hAnsiTheme="minorHAnsi" w:cstheme="minorHAnsi"/>
          <w:lang w:val="es-ES_tradnl"/>
        </w:rPr>
        <w:t>de los datos</w:t>
      </w:r>
      <w:r w:rsidRPr="00782E76">
        <w:rPr>
          <w:rFonts w:asciiTheme="minorHAnsi" w:hAnsiTheme="minorHAnsi" w:cstheme="minorHAnsi"/>
          <w:lang w:val="es-ES_tradnl"/>
        </w:rPr>
        <w:t xml:space="preserve">). </w:t>
      </w:r>
    </w:p>
    <w:p w14:paraId="6357F616" w14:textId="7D8DDDE6" w:rsidR="00CD0681" w:rsidRPr="005B1D7A" w:rsidRDefault="00782E76" w:rsidP="00A1668C">
      <w:pPr>
        <w:rPr>
          <w:rFonts w:asciiTheme="minorHAnsi" w:hAnsiTheme="minorHAnsi" w:cstheme="minorHAnsi"/>
          <w:lang w:val="es-ES_tradnl"/>
        </w:rPr>
      </w:pPr>
      <w:r w:rsidRPr="00782E76">
        <w:rPr>
          <w:lang w:val="es-ES_tradnl"/>
        </w:rPr>
        <w:t xml:space="preserve">Siguiendo el método descrito en la Sección </w:t>
      </w:r>
      <w:r w:rsidRPr="00782E76">
        <w:rPr>
          <w:lang w:val="es-ES_tradnl"/>
        </w:rPr>
        <w:fldChar w:fldCharType="begin"/>
      </w:r>
      <w:r w:rsidRPr="00782E76">
        <w:rPr>
          <w:lang w:val="es-ES_tradnl"/>
        </w:rPr>
        <w:instrText xml:space="preserve"> REF _Ref75441504 \w \h </w:instrText>
      </w:r>
      <w:r>
        <w:rPr>
          <w:lang w:val="es-ES_tradnl"/>
        </w:rPr>
        <w:instrText xml:space="preserve"> \* MERGEFORMAT </w:instrText>
      </w:r>
      <w:r w:rsidRPr="00782E76">
        <w:rPr>
          <w:lang w:val="es-ES_tradnl"/>
        </w:rPr>
      </w:r>
      <w:r w:rsidRPr="00782E76">
        <w:rPr>
          <w:lang w:val="es-ES_tradnl"/>
        </w:rPr>
        <w:fldChar w:fldCharType="separate"/>
      </w:r>
      <w:r w:rsidR="00F84C7A">
        <w:rPr>
          <w:lang w:val="es-ES_tradnl"/>
        </w:rPr>
        <w:t>3.3</w:t>
      </w:r>
      <w:r w:rsidRPr="00782E76">
        <w:rPr>
          <w:lang w:val="es-ES_tradnl"/>
        </w:rPr>
        <w:fldChar w:fldCharType="end"/>
      </w:r>
      <w:r w:rsidRPr="00782E76">
        <w:rPr>
          <w:lang w:val="es-ES_tradnl"/>
        </w:rPr>
        <w:t xml:space="preserve">, hemos realizado el análisis de valores anómalos. </w:t>
      </w:r>
      <w:r w:rsidRPr="00782E76">
        <w:rPr>
          <w:rFonts w:asciiTheme="minorHAnsi" w:hAnsiTheme="minorHAnsi" w:cstheme="minorHAnsi"/>
          <w:lang w:val="es-ES_tradnl"/>
        </w:rPr>
        <w:t xml:space="preserve">El informe completo del análisis realizado se puede consultar en </w:t>
      </w:r>
      <w:r w:rsidRPr="00782E76">
        <w:rPr>
          <w:lang w:val="es-ES_tradnl"/>
        </w:rPr>
        <w:t xml:space="preserve">el Anexo </w:t>
      </w:r>
      <w:r w:rsidRPr="00782E76">
        <w:rPr>
          <w:lang w:val="es-ES_tradnl"/>
        </w:rPr>
        <w:fldChar w:fldCharType="begin"/>
      </w:r>
      <w:r w:rsidRPr="00782E76">
        <w:rPr>
          <w:lang w:val="es-ES_tradnl"/>
        </w:rPr>
        <w:instrText xml:space="preserve"> REF _Ref168487158 \w \h </w:instrText>
      </w:r>
      <w:r>
        <w:rPr>
          <w:lang w:val="es-ES_tradnl"/>
        </w:rPr>
        <w:instrText xml:space="preserve"> \* MERGEFORMAT </w:instrText>
      </w:r>
      <w:r w:rsidRPr="00782E76">
        <w:rPr>
          <w:lang w:val="es-ES_tradnl"/>
        </w:rPr>
      </w:r>
      <w:r w:rsidRPr="00782E76">
        <w:rPr>
          <w:lang w:val="es-ES_tradnl"/>
        </w:rPr>
        <w:fldChar w:fldCharType="separate"/>
      </w:r>
      <w:r w:rsidR="00F84C7A">
        <w:rPr>
          <w:lang w:val="es-ES_tradnl"/>
        </w:rPr>
        <w:t>9.3</w:t>
      </w:r>
      <w:r w:rsidRPr="00782E76">
        <w:rPr>
          <w:lang w:val="es-ES_tradnl"/>
        </w:rPr>
        <w:fldChar w:fldCharType="end"/>
      </w:r>
      <w:r w:rsidRPr="00782E76">
        <w:rPr>
          <w:lang w:val="es-ES_tradnl"/>
        </w:rPr>
        <w:t>.</w:t>
      </w:r>
      <w:r w:rsidR="002C5093">
        <w:rPr>
          <w:lang w:val="es-ES_tradnl"/>
        </w:rPr>
        <w:t xml:space="preserve"> </w:t>
      </w:r>
      <w:r w:rsidR="002C5093" w:rsidRPr="00782E76">
        <w:rPr>
          <w:lang w:val="es-ES_tradnl"/>
        </w:rPr>
        <w:t xml:space="preserve">A continuación, se detallan </w:t>
      </w:r>
      <w:r w:rsidR="002C5093" w:rsidRPr="00782E76">
        <w:rPr>
          <w:rFonts w:asciiTheme="minorHAnsi" w:hAnsiTheme="minorHAnsi" w:cstheme="minorHAnsi"/>
          <w:lang w:val="es-ES_tradnl"/>
        </w:rPr>
        <w:t xml:space="preserve">los resultados </w:t>
      </w:r>
      <w:r w:rsidR="002C5093" w:rsidRPr="00782E76">
        <w:rPr>
          <w:lang w:val="es-ES_tradnl"/>
        </w:rPr>
        <w:t>más destacables</w:t>
      </w:r>
      <w:r w:rsidR="002C5093" w:rsidRPr="00782E76">
        <w:rPr>
          <w:rFonts w:asciiTheme="minorHAnsi" w:hAnsiTheme="minorHAnsi" w:cstheme="minorHAnsi"/>
          <w:lang w:val="es-ES_tradnl"/>
        </w:rPr>
        <w:t>.</w:t>
      </w:r>
    </w:p>
    <w:p w14:paraId="05273C13" w14:textId="77777777" w:rsidR="007B53AD" w:rsidRPr="005B1D7A" w:rsidRDefault="007B53AD" w:rsidP="007B53AD">
      <w:pPr>
        <w:spacing w:after="0"/>
        <w:rPr>
          <w:rFonts w:asciiTheme="minorHAnsi" w:hAnsiTheme="minorHAnsi" w:cstheme="minorHAnsi"/>
          <w:lang w:val="es-ES_tradnl"/>
        </w:rPr>
      </w:pPr>
      <w:bookmarkStart w:id="102" w:name="_Toc44948928"/>
      <w:bookmarkStart w:id="103" w:name="_Toc44948969"/>
      <w:bookmarkStart w:id="104" w:name="_Toc44949511"/>
      <w:bookmarkStart w:id="105" w:name="_Toc45018319"/>
      <w:bookmarkStart w:id="106" w:name="_Toc45037595"/>
      <w:bookmarkStart w:id="107" w:name="_Toc45059974"/>
      <w:bookmarkStart w:id="108" w:name="_Toc45105412"/>
      <w:bookmarkStart w:id="109" w:name="_Toc45153418"/>
      <w:bookmarkStart w:id="110" w:name="_Toc45220750"/>
      <w:bookmarkStart w:id="111" w:name="_Toc45273641"/>
      <w:bookmarkStart w:id="112" w:name="_Toc45295141"/>
      <w:bookmarkStart w:id="113" w:name="_Toc45295236"/>
      <w:bookmarkStart w:id="114" w:name="_Toc45308727"/>
      <w:bookmarkStart w:id="115" w:name="_Toc45321392"/>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14:paraId="4EBD363C" w14:textId="1A52435C" w:rsidR="007D2266" w:rsidRDefault="007D2266" w:rsidP="007D2266">
      <w:pPr>
        <w:pStyle w:val="Ttulo2"/>
        <w:rPr>
          <w:lang w:val="es-ES_tradnl"/>
        </w:rPr>
      </w:pPr>
      <w:bookmarkStart w:id="116" w:name="_Toc168659723"/>
      <w:bookmarkStart w:id="117" w:name="_Toc170228917"/>
      <w:r>
        <w:rPr>
          <w:lang w:val="es-ES_tradnl"/>
        </w:rPr>
        <w:t>Programs</w:t>
      </w:r>
      <w:bookmarkEnd w:id="116"/>
      <w:bookmarkEnd w:id="117"/>
    </w:p>
    <w:p w14:paraId="3B62B2F5" w14:textId="3BFC5472" w:rsidR="002F6668" w:rsidRDefault="002F6668">
      <w:pPr>
        <w:pStyle w:val="Prrafodelista"/>
        <w:numPr>
          <w:ilvl w:val="0"/>
          <w:numId w:val="8"/>
        </w:numPr>
        <w:rPr>
          <w:lang w:val="es-ES_tradnl"/>
        </w:rPr>
      </w:pPr>
      <w:r>
        <w:rPr>
          <w:lang w:val="es-ES_tradnl"/>
        </w:rPr>
        <w:t>L</w:t>
      </w:r>
      <w:r w:rsidRPr="002F6668">
        <w:rPr>
          <w:lang w:val="es-ES_tradnl"/>
        </w:rPr>
        <w:t>os programas con más de 143 módulos se consideran anómalos. Para los programas escritos por expertos, este límite se eleva a 1</w:t>
      </w:r>
      <w:r w:rsidR="005A2C3F">
        <w:rPr>
          <w:lang w:val="es-ES_tradnl"/>
        </w:rPr>
        <w:t>.</w:t>
      </w:r>
      <w:r w:rsidRPr="002F6668">
        <w:rPr>
          <w:lang w:val="es-ES_tradnl"/>
        </w:rPr>
        <w:t>764. En este análisis, se identificaron dos programas con más de 3</w:t>
      </w:r>
      <w:r w:rsidR="005A2C3F">
        <w:rPr>
          <w:lang w:val="es-ES_tradnl"/>
        </w:rPr>
        <w:t>.</w:t>
      </w:r>
      <w:r w:rsidRPr="002F6668">
        <w:rPr>
          <w:lang w:val="es-ES_tradnl"/>
        </w:rPr>
        <w:t xml:space="preserve">000 módulos: </w:t>
      </w:r>
      <w:r w:rsidRPr="002F6668">
        <w:rPr>
          <w:i/>
          <w:iCs/>
          <w:lang w:val="es-ES_tradnl"/>
        </w:rPr>
        <w:t>ray</w:t>
      </w:r>
      <w:r w:rsidRPr="002F6668">
        <w:rPr>
          <w:lang w:val="es-ES_tradnl"/>
        </w:rPr>
        <w:t xml:space="preserve"> y </w:t>
      </w:r>
      <w:r w:rsidRPr="002F6668">
        <w:rPr>
          <w:i/>
          <w:iCs/>
          <w:lang w:val="es-ES_tradnl"/>
        </w:rPr>
        <w:t>llama_index</w:t>
      </w:r>
      <w:r w:rsidRPr="002F6668">
        <w:rPr>
          <w:lang w:val="es-ES_tradnl"/>
        </w:rPr>
        <w:t xml:space="preserve">, ambos con más de 900 contribuidores </w:t>
      </w:r>
      <w:r>
        <w:rPr>
          <w:lang w:val="es-ES_tradnl"/>
        </w:rPr>
        <w:t xml:space="preserve">(Anexo </w:t>
      </w:r>
      <w:r>
        <w:rPr>
          <w:lang w:val="es-ES_tradnl"/>
        </w:rPr>
        <w:fldChar w:fldCharType="begin"/>
      </w:r>
      <w:r>
        <w:rPr>
          <w:lang w:val="es-ES_tradnl"/>
        </w:rPr>
        <w:instrText xml:space="preserve"> REF _Ref168483368 \w \h </w:instrText>
      </w:r>
      <w:r>
        <w:rPr>
          <w:lang w:val="es-ES_tradnl"/>
        </w:rPr>
      </w:r>
      <w:r>
        <w:rPr>
          <w:lang w:val="es-ES_tradnl"/>
        </w:rPr>
        <w:fldChar w:fldCharType="separate"/>
      </w:r>
      <w:r w:rsidR="00F84C7A">
        <w:rPr>
          <w:lang w:val="es-ES_tradnl"/>
        </w:rPr>
        <w:t>0</w:t>
      </w:r>
      <w:r>
        <w:rPr>
          <w:lang w:val="es-ES_tradnl"/>
        </w:rPr>
        <w:fldChar w:fldCharType="end"/>
      </w:r>
      <w:r>
        <w:rPr>
          <w:lang w:val="es-ES_tradnl"/>
        </w:rPr>
        <w:t>).</w:t>
      </w:r>
      <w:r w:rsidRPr="002F6668">
        <w:rPr>
          <w:lang w:val="es-ES_tradnl"/>
        </w:rPr>
        <w:t xml:space="preserve"> Además, entre los programas de alumnos, hay seis que tienen más de 500 módulos. Esto se debe a que en la entrega incluyeron librerías completas de Python, y en todos estos casos, estos datos no fueron incluidos en el conjunto de datos final.</w:t>
      </w:r>
    </w:p>
    <w:p w14:paraId="052559AE" w14:textId="3D0CCF50" w:rsidR="00805E42" w:rsidRDefault="006E1A02">
      <w:pPr>
        <w:pStyle w:val="Prrafodelista"/>
        <w:numPr>
          <w:ilvl w:val="0"/>
          <w:numId w:val="8"/>
        </w:numPr>
        <w:rPr>
          <w:lang w:val="es-ES_tradnl"/>
        </w:rPr>
      </w:pPr>
      <w:r w:rsidRPr="006E1A02">
        <w:rPr>
          <w:lang w:val="es-ES_tradnl"/>
        </w:rPr>
        <w:t>En el caso de los principiantes, cualquier programa que tenga al menos un paquete se considera anómalo. Sin embargo, para los expertos, solo se consideran anómalos los programas con más de 172 paquetes.</w:t>
      </w:r>
    </w:p>
    <w:p w14:paraId="111ED622" w14:textId="6011A59C" w:rsidR="00FA557A" w:rsidRDefault="006E1A02">
      <w:pPr>
        <w:pStyle w:val="Prrafodelista"/>
        <w:numPr>
          <w:ilvl w:val="0"/>
          <w:numId w:val="8"/>
        </w:numPr>
        <w:rPr>
          <w:lang w:val="es-ES_tradnl"/>
        </w:rPr>
      </w:pPr>
      <w:r w:rsidRPr="006E1A02">
        <w:rPr>
          <w:lang w:val="es-ES"/>
        </w:rPr>
        <w:t>544 programas (cerca del 34%) de alumnos no tienen definiciones (clases, funciones o enumeraciones). Esto se debe a que, al inicio de la asignatura, el enfoque está orientado a enseñar a los alumnos el manejo de bucles, sentencias condicionales y expresiones, dejando las definiciones de funciones y clases para más adelante. Por esta razón, cualquier programa que contenga alguna definición de clase o enumeración se considera anómalo.</w:t>
      </w:r>
    </w:p>
    <w:p w14:paraId="69D36092" w14:textId="7C32454F" w:rsidR="00FA557A" w:rsidRPr="006E1A02" w:rsidRDefault="006E1A02">
      <w:pPr>
        <w:pStyle w:val="Prrafodelista"/>
        <w:numPr>
          <w:ilvl w:val="0"/>
          <w:numId w:val="8"/>
        </w:numPr>
        <w:rPr>
          <w:lang w:val="es-ES_tradnl"/>
        </w:rPr>
      </w:pPr>
      <w:r w:rsidRPr="006E1A02">
        <w:rPr>
          <w:lang w:val="es-ES_tradnl"/>
        </w:rPr>
        <w:t xml:space="preserve">En el caso concreto de las definiciones de clases, mientras que los programas de expertos </w:t>
      </w:r>
      <w:r w:rsidR="005A2C3F">
        <w:rPr>
          <w:lang w:val="es-ES_tradnl"/>
        </w:rPr>
        <w:t>siempre tienen alguna definición de clase</w:t>
      </w:r>
      <w:r w:rsidRPr="006E1A02">
        <w:rPr>
          <w:lang w:val="es-ES_tradnl"/>
        </w:rPr>
        <w:t xml:space="preserve">, entre los programas de principiantes solo el 2% tiene al menos una. De este modo, se considera anómalo cualquier programa de alumno que contenga alguna definición de clase. En el caso de los expertos, solo se consideran anómalos aquellos programas donde </w:t>
      </w:r>
      <w:r w:rsidR="005A2C3F">
        <w:rPr>
          <w:lang w:val="es-ES_tradnl"/>
        </w:rPr>
        <w:t>al menos el</w:t>
      </w:r>
      <w:r w:rsidRPr="006E1A02">
        <w:rPr>
          <w:lang w:val="es-ES_tradnl"/>
        </w:rPr>
        <w:t xml:space="preserve"> 82% de las definiciones sean de clases.</w:t>
      </w:r>
    </w:p>
    <w:p w14:paraId="335A4610" w14:textId="447020AC" w:rsidR="006E1A02" w:rsidRPr="00FA557A" w:rsidRDefault="006E1A02">
      <w:pPr>
        <w:pStyle w:val="Prrafodelista"/>
        <w:numPr>
          <w:ilvl w:val="0"/>
          <w:numId w:val="8"/>
        </w:numPr>
        <w:rPr>
          <w:lang w:val="es-ES_tradnl"/>
        </w:rPr>
      </w:pPr>
      <w:r w:rsidRPr="006E1A02">
        <w:rPr>
          <w:lang w:val="es-ES"/>
        </w:rPr>
        <w:t xml:space="preserve">Respecto a las definiciones de funciones, se consideran anómalos los programas escritos por expertos donde </w:t>
      </w:r>
      <w:r w:rsidR="005A2C3F">
        <w:rPr>
          <w:lang w:val="es-ES"/>
        </w:rPr>
        <w:t>las funciones</w:t>
      </w:r>
      <w:r w:rsidRPr="006E1A02">
        <w:rPr>
          <w:lang w:val="es-ES"/>
        </w:rPr>
        <w:t xml:space="preserve"> representen menos del 42% </w:t>
      </w:r>
      <w:r w:rsidR="005A2C3F">
        <w:rPr>
          <w:lang w:val="es-ES"/>
        </w:rPr>
        <w:t>de las definiciones</w:t>
      </w:r>
      <w:r w:rsidRPr="006E1A02">
        <w:rPr>
          <w:lang w:val="es-ES"/>
        </w:rPr>
        <w:t>.</w:t>
      </w:r>
    </w:p>
    <w:p w14:paraId="5C0637AC" w14:textId="5DCAAD35" w:rsidR="00387C94" w:rsidRPr="00387C94" w:rsidRDefault="00387C94" w:rsidP="001A085E">
      <w:pPr>
        <w:pStyle w:val="Prrafodelista"/>
        <w:numPr>
          <w:ilvl w:val="0"/>
          <w:numId w:val="8"/>
        </w:numPr>
        <w:rPr>
          <w:lang w:val="es-ES_tradnl"/>
        </w:rPr>
      </w:pPr>
      <w:r w:rsidRPr="00387C94">
        <w:rPr>
          <w:lang w:val="es-ES"/>
        </w:rPr>
        <w:t>Se detectaron como anómalos los programas que tienen una o más enumeraciones, debido a que tan solo el 0,7% de los programas las utilizan. Además, todos los programas con enumeraciones fueron escritos por expertos. En lugar de utilizar enumeraciones, los programadores suelen utilizar constantes para definir valores fijos, principalmente debido a su simplicidad.</w:t>
      </w:r>
    </w:p>
    <w:p w14:paraId="1F9C0E61" w14:textId="2F1221AA" w:rsidR="00117BB6" w:rsidRPr="00782E76" w:rsidRDefault="00117BB6">
      <w:pPr>
        <w:pStyle w:val="Prrafodelista"/>
        <w:numPr>
          <w:ilvl w:val="0"/>
          <w:numId w:val="8"/>
        </w:numPr>
        <w:rPr>
          <w:lang w:val="es-ES_tradnl"/>
        </w:rPr>
      </w:pPr>
      <w:r w:rsidRPr="00117BB6">
        <w:rPr>
          <w:lang w:val="es-ES_tradnl"/>
        </w:rPr>
        <w:t xml:space="preserve">Finalmente, el análisis multivariante también identificó como anómalos los programas </w:t>
      </w:r>
      <w:r w:rsidRPr="00117BB6">
        <w:rPr>
          <w:i/>
          <w:iCs/>
          <w:lang w:val="es-ES_tradnl"/>
        </w:rPr>
        <w:t>ray</w:t>
      </w:r>
      <w:r w:rsidRPr="00117BB6">
        <w:rPr>
          <w:lang w:val="es-ES_tradnl"/>
        </w:rPr>
        <w:t xml:space="preserve"> y </w:t>
      </w:r>
      <w:r w:rsidRPr="00117BB6">
        <w:rPr>
          <w:i/>
          <w:iCs/>
          <w:lang w:val="es-ES_tradnl"/>
        </w:rPr>
        <w:t>llama_index</w:t>
      </w:r>
      <w:r w:rsidRPr="00117BB6">
        <w:rPr>
          <w:lang w:val="es-ES_tradnl"/>
        </w:rPr>
        <w:t>, con medias de 3</w:t>
      </w:r>
      <w:r>
        <w:rPr>
          <w:lang w:val="es-ES_tradnl"/>
        </w:rPr>
        <w:t>.</w:t>
      </w:r>
      <w:r w:rsidRPr="00117BB6">
        <w:rPr>
          <w:lang w:val="es-ES_tradnl"/>
        </w:rPr>
        <w:t>286 módulos, 153 subdirectorios con código y 839 paquetes, respectivamente.</w:t>
      </w:r>
    </w:p>
    <w:p w14:paraId="6471925D" w14:textId="7A6BF3C7" w:rsidR="007D2266" w:rsidRDefault="007D2266" w:rsidP="007D2266">
      <w:pPr>
        <w:pStyle w:val="Ttulo2"/>
        <w:rPr>
          <w:lang w:val="es-ES_tradnl"/>
        </w:rPr>
      </w:pPr>
      <w:bookmarkStart w:id="118" w:name="_Toc168659724"/>
      <w:bookmarkStart w:id="119" w:name="_Toc170228918"/>
      <w:r>
        <w:rPr>
          <w:lang w:val="es-ES_tradnl"/>
        </w:rPr>
        <w:t>M</w:t>
      </w:r>
      <w:r w:rsidR="00001E98">
        <w:rPr>
          <w:lang w:val="es-ES_tradnl"/>
        </w:rPr>
        <w:t>o</w:t>
      </w:r>
      <w:r>
        <w:rPr>
          <w:lang w:val="es-ES_tradnl"/>
        </w:rPr>
        <w:t>dul</w:t>
      </w:r>
      <w:bookmarkEnd w:id="118"/>
      <w:r w:rsidR="00001E98">
        <w:rPr>
          <w:lang w:val="es-ES_tradnl"/>
        </w:rPr>
        <w:t>e</w:t>
      </w:r>
      <w:r w:rsidR="00537C80">
        <w:rPr>
          <w:lang w:val="es-ES_tradnl"/>
        </w:rPr>
        <w:t>s</w:t>
      </w:r>
      <w:bookmarkEnd w:id="119"/>
    </w:p>
    <w:p w14:paraId="7408E3CE" w14:textId="62C67134" w:rsidR="007D2266" w:rsidRPr="00782E76" w:rsidRDefault="00495F4B">
      <w:pPr>
        <w:pStyle w:val="Prrafodelista"/>
        <w:numPr>
          <w:ilvl w:val="0"/>
          <w:numId w:val="9"/>
        </w:numPr>
        <w:rPr>
          <w:lang w:val="es-ES_tradnl"/>
        </w:rPr>
      </w:pPr>
      <w:r>
        <w:rPr>
          <w:lang w:val="es-ES"/>
        </w:rPr>
        <w:t>Casi el 22% (</w:t>
      </w:r>
      <w:r w:rsidRPr="00DD49B0">
        <w:rPr>
          <w:lang w:val="es-ES"/>
        </w:rPr>
        <w:t>3.974</w:t>
      </w:r>
      <w:r>
        <w:rPr>
          <w:lang w:val="es-ES"/>
        </w:rPr>
        <w:t xml:space="preserve">) de los </w:t>
      </w:r>
      <w:r w:rsidR="00DD49B0" w:rsidRPr="00DD49B0">
        <w:rPr>
          <w:lang w:val="es-ES"/>
        </w:rPr>
        <w:t>módulos</w:t>
      </w:r>
      <w:r>
        <w:rPr>
          <w:lang w:val="es-ES"/>
        </w:rPr>
        <w:t xml:space="preserve"> n</w:t>
      </w:r>
      <w:r w:rsidR="00DD49B0" w:rsidRPr="00DD49B0">
        <w:rPr>
          <w:lang w:val="es-ES"/>
        </w:rPr>
        <w:t xml:space="preserve">o </w:t>
      </w:r>
      <w:r>
        <w:rPr>
          <w:lang w:val="es-ES"/>
        </w:rPr>
        <w:t>tienen</w:t>
      </w:r>
      <w:r w:rsidR="00DD49B0" w:rsidRPr="00DD49B0">
        <w:rPr>
          <w:lang w:val="es-ES"/>
        </w:rPr>
        <w:t xml:space="preserve"> definiciones (clases, funciones o enumerados), de los cuales más de la mitad (2.199) son de expertos. Tal y como mencionamos en el apartado anterior, en el caso de los alumnos, esto se debe a que no usan clases o funciones hasta bien avanzado el curso. En el caso de los expertos, la mayoría de estos módulos se utilizan como archivos de configuración, scripts ejecutables y de automatización de tareas.</w:t>
      </w:r>
    </w:p>
    <w:p w14:paraId="141856DE" w14:textId="6CE49DC0" w:rsidR="007D2266" w:rsidRPr="00E12E93" w:rsidRDefault="00E12E93" w:rsidP="000C7F6F">
      <w:pPr>
        <w:pStyle w:val="Prrafodelista"/>
        <w:numPr>
          <w:ilvl w:val="0"/>
          <w:numId w:val="9"/>
        </w:numPr>
        <w:rPr>
          <w:lang w:val="es-ES_tradnl"/>
        </w:rPr>
      </w:pPr>
      <w:r w:rsidRPr="00E12E93">
        <w:rPr>
          <w:lang w:val="es-ES"/>
        </w:rPr>
        <w:lastRenderedPageBreak/>
        <w:t>Se consideran anómalos los módulos que tienen más de 76 clases, identificándose únicamente tres módulos que cumplen esta condición.</w:t>
      </w:r>
      <w:r>
        <w:rPr>
          <w:lang w:val="es-ES"/>
        </w:rPr>
        <w:t xml:space="preserve"> </w:t>
      </w:r>
      <w:r w:rsidRPr="00E12E93">
        <w:rPr>
          <w:lang w:val="es-ES_tradnl"/>
        </w:rPr>
        <w:t>Cabe destacar qué e</w:t>
      </w:r>
      <w:r w:rsidR="00D959D0" w:rsidRPr="00E12E93">
        <w:rPr>
          <w:lang w:val="es-ES_tradnl"/>
        </w:rPr>
        <w:t xml:space="preserve">ntre los </w:t>
      </w:r>
      <w:r w:rsidRPr="00E12E93">
        <w:rPr>
          <w:lang w:val="es-ES_tradnl"/>
        </w:rPr>
        <w:t xml:space="preserve">módulos de </w:t>
      </w:r>
      <w:r w:rsidR="00D959D0" w:rsidRPr="00E12E93">
        <w:rPr>
          <w:lang w:val="es-ES_tradnl"/>
        </w:rPr>
        <w:t>expertos, cerca del 50% no tienen ninguna definición de clase</w:t>
      </w:r>
      <w:r w:rsidRPr="00E12E93">
        <w:rPr>
          <w:lang w:val="es-ES_tradnl"/>
        </w:rPr>
        <w:t xml:space="preserve">. En el caso de </w:t>
      </w:r>
      <w:r w:rsidR="00D959D0" w:rsidRPr="00E12E93">
        <w:rPr>
          <w:lang w:val="es-ES_tradnl"/>
        </w:rPr>
        <w:t xml:space="preserve">los principiantes, este porcentaje </w:t>
      </w:r>
      <w:r w:rsidRPr="00E12E93">
        <w:rPr>
          <w:lang w:val="es-ES_tradnl"/>
        </w:rPr>
        <w:t>es</w:t>
      </w:r>
      <w:r w:rsidR="00D959D0" w:rsidRPr="00E12E93">
        <w:rPr>
          <w:lang w:val="es-ES_tradnl"/>
        </w:rPr>
        <w:t xml:space="preserve"> </w:t>
      </w:r>
      <w:r w:rsidRPr="00E12E93">
        <w:rPr>
          <w:lang w:val="es-ES_tradnl"/>
        </w:rPr>
        <w:t>d</w:t>
      </w:r>
      <w:r w:rsidR="00D959D0" w:rsidRPr="00E12E93">
        <w:rPr>
          <w:lang w:val="es-ES_tradnl"/>
        </w:rPr>
        <w:t xml:space="preserve">el 70%. </w:t>
      </w:r>
    </w:p>
    <w:p w14:paraId="04C92E09" w14:textId="3C9F04F1" w:rsidR="007D2266" w:rsidRDefault="00E12E93">
      <w:pPr>
        <w:pStyle w:val="Prrafodelista"/>
        <w:numPr>
          <w:ilvl w:val="0"/>
          <w:numId w:val="9"/>
        </w:numPr>
        <w:rPr>
          <w:lang w:val="es-ES_tradnl"/>
        </w:rPr>
      </w:pPr>
      <w:r>
        <w:rPr>
          <w:lang w:val="es-ES_tradnl"/>
        </w:rPr>
        <w:t>En lo que a funciones se refiere, se consideran anómalos cuando definen más de</w:t>
      </w:r>
      <w:r w:rsidRPr="00E12E93">
        <w:rPr>
          <w:lang w:val="es-ES_tradnl"/>
        </w:rPr>
        <w:t xml:space="preserve"> 185 funciones</w:t>
      </w:r>
      <w:r>
        <w:rPr>
          <w:lang w:val="es-ES_tradnl"/>
        </w:rPr>
        <w:t>.</w:t>
      </w:r>
      <w:r w:rsidRPr="00E12E93">
        <w:rPr>
          <w:lang w:val="es-ES_tradnl"/>
        </w:rPr>
        <w:t xml:space="preserve"> </w:t>
      </w:r>
      <w:r>
        <w:rPr>
          <w:lang w:val="es-ES_tradnl"/>
        </w:rPr>
        <w:t xml:space="preserve">Solamente un módulo de expertos supera este </w:t>
      </w:r>
      <w:r w:rsidR="007647EE">
        <w:rPr>
          <w:lang w:val="es-ES_tradnl"/>
        </w:rPr>
        <w:t>límite</w:t>
      </w:r>
      <w:r>
        <w:rPr>
          <w:lang w:val="es-ES_tradnl"/>
        </w:rPr>
        <w:t xml:space="preserve"> con 285 funciones definidas. </w:t>
      </w:r>
    </w:p>
    <w:p w14:paraId="058582FA" w14:textId="2EBBB241" w:rsidR="007D2266" w:rsidRPr="00D959D0" w:rsidRDefault="00E12E93" w:rsidP="00193563">
      <w:pPr>
        <w:pStyle w:val="Prrafodelista"/>
        <w:numPr>
          <w:ilvl w:val="0"/>
          <w:numId w:val="9"/>
        </w:numPr>
        <w:rPr>
          <w:lang w:val="es-ES_tradnl"/>
        </w:rPr>
      </w:pPr>
      <w:r>
        <w:rPr>
          <w:lang w:val="es-ES_tradnl"/>
        </w:rPr>
        <w:t xml:space="preserve">Ninguno de los convenios de nombrado de módulos fue identificado como anómalo. </w:t>
      </w:r>
      <w:r w:rsidR="007D2266" w:rsidRPr="00D959D0">
        <w:rPr>
          <w:lang w:val="es-ES_tradnl"/>
        </w:rPr>
        <w:t xml:space="preserve">Entre los expertos, el convenio de nombrado más habitual es el </w:t>
      </w:r>
      <w:r w:rsidR="007D2266" w:rsidRPr="00D959D0">
        <w:rPr>
          <w:rFonts w:ascii="Consolas" w:hAnsi="Consolas"/>
          <w:lang w:val="es-ES_tradnl"/>
        </w:rPr>
        <w:t>SnakeCase</w:t>
      </w:r>
      <w:r w:rsidR="007D2266" w:rsidRPr="00D959D0">
        <w:rPr>
          <w:lang w:val="es-ES_tradnl"/>
        </w:rPr>
        <w:t xml:space="preserve">, con cerca de un 65% de uso. Por el contrario, entre los principiantes el </w:t>
      </w:r>
      <w:r w:rsidR="007D2266" w:rsidRPr="00D959D0">
        <w:rPr>
          <w:rFonts w:ascii="Consolas" w:hAnsi="Consolas"/>
          <w:lang w:val="es-ES_tradnl"/>
        </w:rPr>
        <w:t>SnakeCase</w:t>
      </w:r>
      <w:r w:rsidR="007D2266" w:rsidRPr="00D959D0">
        <w:rPr>
          <w:lang w:val="es-ES_tradnl"/>
        </w:rPr>
        <w:t xml:space="preserve"> solo se usa un 20% de los casos, y es el </w:t>
      </w:r>
      <w:r w:rsidR="007D2266" w:rsidRPr="00D959D0">
        <w:rPr>
          <w:rFonts w:ascii="Consolas" w:hAnsi="Consolas"/>
          <w:lang w:val="es-ES_tradnl"/>
        </w:rPr>
        <w:t>Lower</w:t>
      </w:r>
      <w:r w:rsidR="007D2266" w:rsidRPr="00D959D0">
        <w:rPr>
          <w:lang w:val="es-ES_tradnl"/>
        </w:rPr>
        <w:t xml:space="preserve"> el más usado </w:t>
      </w:r>
      <w:r w:rsidR="00D959D0" w:rsidRPr="00D959D0">
        <w:rPr>
          <w:lang w:val="es-ES_tradnl"/>
        </w:rPr>
        <w:t>con</w:t>
      </w:r>
      <w:r w:rsidR="007D2266" w:rsidRPr="00D959D0">
        <w:rPr>
          <w:lang w:val="es-ES_tradnl"/>
        </w:rPr>
        <w:t xml:space="preserve"> un 45% de los módulos.</w:t>
      </w:r>
    </w:p>
    <w:p w14:paraId="515240B0" w14:textId="7FAFC8D0" w:rsidR="007D2266" w:rsidRDefault="009E5055">
      <w:pPr>
        <w:pStyle w:val="Prrafodelista"/>
        <w:numPr>
          <w:ilvl w:val="0"/>
          <w:numId w:val="9"/>
        </w:numPr>
        <w:rPr>
          <w:lang w:val="es-ES_tradnl"/>
        </w:rPr>
      </w:pPr>
      <w:r w:rsidRPr="009E5055">
        <w:rPr>
          <w:lang w:val="es-ES_tradnl"/>
        </w:rPr>
        <w:t xml:space="preserve">Entre los expertos, el 41% de los módulos tienen al menos una anotación de tipo, mientras que entre los principiantes este porcentaje es de apenas el 12%. Además, entre los principiantes no existe ningún módulo con un 100% de anotaciones de tipo. Con estos datos, se considera anómalo cualquier módulo con un porcentaje de anotaciones de tipo superior al 96%. Teniendo en cuenta solo a los expertos, no se identificaron anomalías, mientras </w:t>
      </w:r>
      <w:r w:rsidR="00FD4BDB" w:rsidRPr="009E5055">
        <w:rPr>
          <w:lang w:val="es-ES_tradnl"/>
        </w:rPr>
        <w:t>qu</w:t>
      </w:r>
      <w:r w:rsidR="00FD4BDB">
        <w:rPr>
          <w:lang w:val="es-ES_tradnl"/>
        </w:rPr>
        <w:t>e,</w:t>
      </w:r>
      <w:r>
        <w:rPr>
          <w:lang w:val="es-ES_tradnl"/>
        </w:rPr>
        <w:t xml:space="preserve"> </w:t>
      </w:r>
      <w:r w:rsidRPr="009E5055">
        <w:rPr>
          <w:lang w:val="es-ES_tradnl"/>
        </w:rPr>
        <w:t>entre los principiantes, una sola anotación ya hace que el módulo sea considerado anómalo.</w:t>
      </w:r>
    </w:p>
    <w:p w14:paraId="39522B21" w14:textId="62E3E969" w:rsidR="009B169E" w:rsidRPr="00782E76" w:rsidRDefault="004D5F51">
      <w:pPr>
        <w:pStyle w:val="Prrafodelista"/>
        <w:numPr>
          <w:ilvl w:val="0"/>
          <w:numId w:val="9"/>
        </w:numPr>
        <w:rPr>
          <w:lang w:val="es-ES_tradnl"/>
        </w:rPr>
      </w:pPr>
      <w:r w:rsidRPr="004D5F51">
        <w:rPr>
          <w:lang w:val="es-ES_tradnl"/>
        </w:rPr>
        <w:t>El análisis multivariante identificó 22 módulos anómalos que tenían una media de 49,4 clases y 33,9 funciones definidas. Además, todos ellos cuentan con un punto de entrada (</w:t>
      </w:r>
      <w:r w:rsidRPr="004D5F51">
        <w:rPr>
          <w:rFonts w:ascii="Consolas" w:hAnsi="Consolas"/>
          <w:lang w:val="es-ES_tradnl"/>
        </w:rPr>
        <w:t>has_entry_point</w:t>
      </w:r>
      <w:r w:rsidRPr="004D5F51">
        <w:rPr>
          <w:lang w:val="es-ES_tradnl"/>
        </w:rPr>
        <w:t>) y no tienen definiciones de enumeraciones. En contraste, los módulos no anómalos tenían una media de 0,98 clases y 2,48 funciones</w:t>
      </w:r>
      <w:r>
        <w:rPr>
          <w:lang w:val="es-ES_tradnl"/>
        </w:rPr>
        <w:t>, con y sin puntos de entrada y definiciones de enumeraciones.</w:t>
      </w:r>
    </w:p>
    <w:p w14:paraId="5B888A69" w14:textId="77777777" w:rsidR="007D2266" w:rsidRPr="00396E1C" w:rsidRDefault="007D2266" w:rsidP="007D2266">
      <w:pPr>
        <w:pStyle w:val="Ttulo2"/>
        <w:rPr>
          <w:lang w:val="es-ES_tradnl"/>
        </w:rPr>
      </w:pPr>
      <w:bookmarkStart w:id="120" w:name="_Toc168659725"/>
      <w:bookmarkStart w:id="121" w:name="_Toc170228919"/>
      <w:r w:rsidRPr="00396E1C">
        <w:rPr>
          <w:lang w:val="es-ES_tradnl"/>
        </w:rPr>
        <w:t>Imports</w:t>
      </w:r>
      <w:bookmarkEnd w:id="120"/>
      <w:bookmarkEnd w:id="121"/>
    </w:p>
    <w:p w14:paraId="33A3D909" w14:textId="6AC461FC" w:rsidR="00F124B5" w:rsidRDefault="00F124B5">
      <w:pPr>
        <w:pStyle w:val="Prrafodelista"/>
        <w:numPr>
          <w:ilvl w:val="0"/>
          <w:numId w:val="10"/>
        </w:numPr>
        <w:rPr>
          <w:lang w:val="es-ES_tradnl"/>
        </w:rPr>
      </w:pPr>
      <w:r w:rsidRPr="00F124B5">
        <w:rPr>
          <w:lang w:val="es-ES_tradnl"/>
        </w:rPr>
        <w:t xml:space="preserve">Se considera anómalo cuando el número de </w:t>
      </w:r>
      <w:r w:rsidRPr="00FE5C56">
        <w:rPr>
          <w:i/>
          <w:iCs/>
          <w:lang w:val="es-ES_tradnl"/>
        </w:rPr>
        <w:t>imports</w:t>
      </w:r>
      <w:r w:rsidRPr="00F124B5">
        <w:rPr>
          <w:lang w:val="es-ES_tradnl"/>
        </w:rPr>
        <w:t xml:space="preserve"> es superior a 30 en el caso de los expertos y 20 en el caso de los principiantes. Se detectaron 3 módulos de expertos con más de 123 </w:t>
      </w:r>
      <w:r w:rsidRPr="00FE5C56">
        <w:rPr>
          <w:i/>
          <w:iCs/>
          <w:lang w:val="es-ES_tradnl"/>
        </w:rPr>
        <w:t>imports</w:t>
      </w:r>
      <w:r w:rsidRPr="00F124B5">
        <w:rPr>
          <w:lang w:val="es-ES_tradnl"/>
        </w:rPr>
        <w:t>.</w:t>
      </w:r>
      <w:r>
        <w:rPr>
          <w:lang w:val="es-ES_tradnl"/>
        </w:rPr>
        <w:t xml:space="preserve"> Cabe destacar que el 18% de los módulos no tienen ningún </w:t>
      </w:r>
      <w:r w:rsidRPr="00FE5C56">
        <w:rPr>
          <w:i/>
          <w:iCs/>
          <w:lang w:val="es-ES_tradnl"/>
        </w:rPr>
        <w:t>import</w:t>
      </w:r>
      <w:r>
        <w:rPr>
          <w:lang w:val="es-ES_tradnl"/>
        </w:rPr>
        <w:t>.</w:t>
      </w:r>
    </w:p>
    <w:p w14:paraId="2032BC42" w14:textId="276842FE" w:rsidR="007D2266" w:rsidRPr="00F124B5" w:rsidRDefault="00F124B5" w:rsidP="000B73CC">
      <w:pPr>
        <w:pStyle w:val="Prrafodelista"/>
        <w:numPr>
          <w:ilvl w:val="0"/>
          <w:numId w:val="10"/>
        </w:numPr>
        <w:rPr>
          <w:lang w:val="es-ES_tradnl"/>
        </w:rPr>
      </w:pPr>
      <w:r w:rsidRPr="00F124B5">
        <w:rPr>
          <w:lang w:val="es-ES_tradnl"/>
        </w:rPr>
        <w:t xml:space="preserve">Solo el 6% de los módulos tiene </w:t>
      </w:r>
      <w:r w:rsidR="007D2266" w:rsidRPr="00FE5C56">
        <w:rPr>
          <w:i/>
          <w:iCs/>
          <w:lang w:val="es-ES_tradnl"/>
        </w:rPr>
        <w:t>imports</w:t>
      </w:r>
      <w:r w:rsidR="007D2266" w:rsidRPr="00F124B5">
        <w:rPr>
          <w:lang w:val="es-ES_tradnl"/>
        </w:rPr>
        <w:t xml:space="preserve"> del tipo </w:t>
      </w:r>
      <w:r w:rsidR="007D2266" w:rsidRPr="00F124B5">
        <w:rPr>
          <w:rFonts w:ascii="Consolas" w:hAnsi="Consolas"/>
          <w:lang w:val="es-ES_tradnl"/>
        </w:rPr>
        <w:t>as</w:t>
      </w:r>
      <w:r w:rsidRPr="00F124B5">
        <w:rPr>
          <w:lang w:val="es-ES_tradnl"/>
        </w:rPr>
        <w:t>,</w:t>
      </w:r>
      <w:r w:rsidR="007D2266" w:rsidRPr="00F124B5">
        <w:rPr>
          <w:lang w:val="es-ES_tradnl"/>
        </w:rPr>
        <w:t xml:space="preserve"> </w:t>
      </w:r>
      <w:r w:rsidRPr="00F124B5">
        <w:rPr>
          <w:lang w:val="es-ES_tradnl"/>
        </w:rPr>
        <w:t xml:space="preserve">de </w:t>
      </w:r>
      <w:r>
        <w:rPr>
          <w:lang w:val="es-ES_tradnl"/>
        </w:rPr>
        <w:t>modo</w:t>
      </w:r>
      <w:r w:rsidR="007B0561">
        <w:rPr>
          <w:lang w:val="es-ES_tradnl"/>
        </w:rPr>
        <w:t xml:space="preserve"> que</w:t>
      </w:r>
      <w:r w:rsidRPr="00F124B5">
        <w:rPr>
          <w:lang w:val="es-ES_tradnl"/>
        </w:rPr>
        <w:t xml:space="preserve"> cualquier </w:t>
      </w:r>
      <w:r>
        <w:rPr>
          <w:lang w:val="es-ES_tradnl"/>
        </w:rPr>
        <w:t xml:space="preserve">módulo con un </w:t>
      </w:r>
      <w:r w:rsidRPr="00FE5C56">
        <w:rPr>
          <w:i/>
          <w:iCs/>
          <w:lang w:val="es-ES_tradnl"/>
        </w:rPr>
        <w:t>import</w:t>
      </w:r>
      <w:r>
        <w:rPr>
          <w:lang w:val="es-ES_tradnl"/>
        </w:rPr>
        <w:t xml:space="preserve"> de este tipo es anómalo.</w:t>
      </w:r>
    </w:p>
    <w:p w14:paraId="6912DB76" w14:textId="2B20D8FE" w:rsidR="007D2266" w:rsidRDefault="00396E1C">
      <w:pPr>
        <w:pStyle w:val="Prrafodelista"/>
        <w:numPr>
          <w:ilvl w:val="0"/>
          <w:numId w:val="10"/>
        </w:numPr>
        <w:rPr>
          <w:lang w:val="es-ES_tradnl"/>
        </w:rPr>
      </w:pPr>
      <w:r>
        <w:rPr>
          <w:lang w:val="es-ES_tradnl"/>
        </w:rPr>
        <w:t>No se</w:t>
      </w:r>
      <w:r w:rsidR="007D2266">
        <w:rPr>
          <w:lang w:val="es-ES_tradnl"/>
        </w:rPr>
        <w:t xml:space="preserve"> ha</w:t>
      </w:r>
      <w:r>
        <w:rPr>
          <w:lang w:val="es-ES_tradnl"/>
        </w:rPr>
        <w:t>n</w:t>
      </w:r>
      <w:r w:rsidR="007D2266">
        <w:rPr>
          <w:lang w:val="es-ES_tradnl"/>
        </w:rPr>
        <w:t xml:space="preserve"> </w:t>
      </w:r>
      <w:r>
        <w:rPr>
          <w:lang w:val="es-ES_tradnl"/>
        </w:rPr>
        <w:t xml:space="preserve">detectado anomalías en los </w:t>
      </w:r>
      <w:r w:rsidRPr="00FE5C56">
        <w:rPr>
          <w:i/>
          <w:iCs/>
          <w:lang w:val="es-ES_tradnl"/>
        </w:rPr>
        <w:t>imports</w:t>
      </w:r>
      <w:r>
        <w:rPr>
          <w:lang w:val="es-ES_tradnl"/>
        </w:rPr>
        <w:t xml:space="preserve"> simples, locales y de tipo </w:t>
      </w:r>
      <w:r w:rsidRPr="00396E1C">
        <w:rPr>
          <w:rFonts w:ascii="Consolas" w:hAnsi="Consolas"/>
          <w:lang w:val="es-ES_tradnl"/>
        </w:rPr>
        <w:t>from</w:t>
      </w:r>
      <w:r>
        <w:rPr>
          <w:lang w:val="es-ES_tradnl"/>
        </w:rPr>
        <w:t>.</w:t>
      </w:r>
    </w:p>
    <w:p w14:paraId="137A3EF9" w14:textId="5DC43919" w:rsidR="007D2266" w:rsidRPr="006F2E6A" w:rsidRDefault="006F2E6A" w:rsidP="007D2266">
      <w:pPr>
        <w:pStyle w:val="Ttulo2"/>
        <w:rPr>
          <w:lang w:val="es-ES_tradnl"/>
        </w:rPr>
      </w:pPr>
      <w:bookmarkStart w:id="122" w:name="_Toc170228920"/>
      <w:r w:rsidRPr="006F2E6A">
        <w:rPr>
          <w:lang w:val="es-ES_tradnl"/>
        </w:rPr>
        <w:t>Class Definitions</w:t>
      </w:r>
      <w:bookmarkEnd w:id="122"/>
    </w:p>
    <w:p w14:paraId="1AE5C408" w14:textId="3BC35B25" w:rsidR="00FA1EDE" w:rsidRDefault="00FA1EDE">
      <w:pPr>
        <w:pStyle w:val="Prrafodelista"/>
        <w:numPr>
          <w:ilvl w:val="0"/>
          <w:numId w:val="11"/>
        </w:numPr>
        <w:rPr>
          <w:lang w:val="es-ES_tradnl"/>
        </w:rPr>
      </w:pPr>
      <w:r w:rsidRPr="00FA1EDE">
        <w:rPr>
          <w:lang w:val="es-ES_tradnl"/>
        </w:rPr>
        <w:t>Se ha detectado que ninguna definición de clase tiene una anotación de tipo genérica. Esto puede deberse a que dicha funcionalidad fue añadida a Python en la versión 3.12, la más reciente al momento de realizar este trabajo, por lo que aún no es una característica muy conocida entre los programadores</w:t>
      </w:r>
      <w:r>
        <w:rPr>
          <w:lang w:val="es-ES_tradnl"/>
        </w:rPr>
        <w:t>.</w:t>
      </w:r>
    </w:p>
    <w:p w14:paraId="53CE88A8" w14:textId="0C464B23" w:rsidR="007D2266" w:rsidRDefault="002459E0">
      <w:pPr>
        <w:pStyle w:val="Prrafodelista"/>
        <w:numPr>
          <w:ilvl w:val="0"/>
          <w:numId w:val="11"/>
        </w:numPr>
        <w:rPr>
          <w:lang w:val="es-ES_tradnl"/>
        </w:rPr>
      </w:pPr>
      <w:r>
        <w:rPr>
          <w:lang w:val="es-ES_tradnl"/>
        </w:rPr>
        <w:t>C</w:t>
      </w:r>
      <w:r w:rsidRPr="002459E0">
        <w:rPr>
          <w:lang w:val="es-ES_tradnl"/>
        </w:rPr>
        <w:t>ualquier definición de clase que tenga un decorador es considerada anómala</w:t>
      </w:r>
      <w:r>
        <w:rPr>
          <w:lang w:val="es-ES_tradnl"/>
        </w:rPr>
        <w:t xml:space="preserve">. </w:t>
      </w:r>
      <w:r w:rsidRPr="002459E0">
        <w:rPr>
          <w:lang w:val="es-ES_tradnl"/>
        </w:rPr>
        <w:t xml:space="preserve">Solo el 13% de las definiciones de clase tienen decoradores. En el caso de los principiantes, este porcentaje se reduce hasta apenas un 0,1%, mientras que para los expertos ronda el 20%. </w:t>
      </w:r>
    </w:p>
    <w:p w14:paraId="4C658328" w14:textId="0D23A843" w:rsidR="002459E0" w:rsidRDefault="002459E0">
      <w:pPr>
        <w:pStyle w:val="Prrafodelista"/>
        <w:numPr>
          <w:ilvl w:val="0"/>
          <w:numId w:val="11"/>
        </w:numPr>
        <w:rPr>
          <w:lang w:val="es-ES_tradnl"/>
        </w:rPr>
      </w:pPr>
      <w:r w:rsidRPr="002459E0">
        <w:rPr>
          <w:lang w:val="es-ES_tradnl"/>
        </w:rPr>
        <w:t xml:space="preserve">Se consideran anómalas las clases con más de 17 métodos. Se ha detectado una clase escrita por expertos que contiene más de 200 definiciones de métodos, junto con aproximadamente 4.000 clases (20% del total) que carecen de métodos. Estas clases generalmente consisten en un comentario de clase y una sentencia </w:t>
      </w:r>
      <w:r>
        <w:rPr>
          <w:rFonts w:ascii="Consolas" w:hAnsi="Consolas"/>
          <w:lang w:val="es-ES_tradnl"/>
        </w:rPr>
        <w:t>P</w:t>
      </w:r>
      <w:r w:rsidRPr="002459E0">
        <w:rPr>
          <w:rFonts w:ascii="Consolas" w:hAnsi="Consolas"/>
          <w:lang w:val="es-ES_tradnl"/>
        </w:rPr>
        <w:t>ass</w:t>
      </w:r>
      <w:r w:rsidRPr="002459E0">
        <w:rPr>
          <w:lang w:val="es-ES_tradnl"/>
        </w:rPr>
        <w:t>. Por último, es importante destacar que el número medio de métodos por clase es de 4,17.</w:t>
      </w:r>
    </w:p>
    <w:p w14:paraId="4184B9DC" w14:textId="21447D4D" w:rsidR="007D2266" w:rsidRDefault="002459E0">
      <w:pPr>
        <w:pStyle w:val="Prrafodelista"/>
        <w:numPr>
          <w:ilvl w:val="0"/>
          <w:numId w:val="11"/>
        </w:numPr>
        <w:rPr>
          <w:lang w:val="es-ES_tradnl"/>
        </w:rPr>
      </w:pPr>
      <w:r w:rsidRPr="002459E0">
        <w:rPr>
          <w:lang w:val="es-ES"/>
        </w:rPr>
        <w:t xml:space="preserve">Se ha identificado como anómala cualquier clase que tenga más de una clase base. Esto se debe a que solo el 4,2% de las clases tienen más de una clase base. Entre las clases con más de una clase base, el 70% pertenece a expertos y hay una clase con un total de 45 clases base. Esta última clase implementa parte de una interfaz gráfica y hereda funcionalidad de múltiples clases de </w:t>
      </w:r>
      <w:r w:rsidRPr="002459E0">
        <w:rPr>
          <w:i/>
          <w:iCs/>
          <w:lang w:val="es-ES"/>
        </w:rPr>
        <w:t>frameworks</w:t>
      </w:r>
      <w:r w:rsidRPr="002459E0">
        <w:rPr>
          <w:lang w:val="es-ES"/>
        </w:rPr>
        <w:t>.</w:t>
      </w:r>
    </w:p>
    <w:p w14:paraId="707D833A" w14:textId="7FE65F5D" w:rsidR="002506AC" w:rsidRPr="006F2E6A" w:rsidRDefault="006F2E6A" w:rsidP="001E56F3">
      <w:pPr>
        <w:pStyle w:val="Prrafodelista"/>
        <w:numPr>
          <w:ilvl w:val="0"/>
          <w:numId w:val="11"/>
        </w:numPr>
        <w:rPr>
          <w:lang w:val="es-ES_tradnl"/>
        </w:rPr>
      </w:pPr>
      <w:r w:rsidRPr="006F2E6A">
        <w:rPr>
          <w:lang w:val="es-ES"/>
        </w:rPr>
        <w:lastRenderedPageBreak/>
        <w:t>Se consideran anómalas las clases cuya proporción de tipos anotados en métodos y funciones es superior al 80%. En el caso de los alumnos, cualquier clase que contenga alguna de estas anotaciones ya se considera anómala.</w:t>
      </w:r>
      <w:r w:rsidRPr="006F2E6A">
        <w:rPr>
          <w:lang w:val="es-ES_tradnl"/>
        </w:rPr>
        <w:t xml:space="preserve"> </w:t>
      </w:r>
    </w:p>
    <w:p w14:paraId="49813D9D" w14:textId="55928177" w:rsidR="002506AC" w:rsidRPr="002506AC" w:rsidRDefault="002506AC">
      <w:pPr>
        <w:pStyle w:val="Prrafodelista"/>
        <w:numPr>
          <w:ilvl w:val="0"/>
          <w:numId w:val="11"/>
        </w:numPr>
        <w:rPr>
          <w:lang w:val="es-ES_tradnl"/>
        </w:rPr>
      </w:pPr>
      <w:r w:rsidRPr="002506AC">
        <w:rPr>
          <w:lang w:val="es-ES"/>
        </w:rPr>
        <w:t>Se han identificado como anómalas aquellas clases que poseen algún método especial, ya sea privado, asíncrono, de clase, estático, abstracto o propiedad, excluyendo los métodos mágicos.</w:t>
      </w:r>
    </w:p>
    <w:p w14:paraId="6D5AC3AC" w14:textId="30F410FB" w:rsidR="002506AC" w:rsidRPr="006F2E6A" w:rsidRDefault="002506AC">
      <w:pPr>
        <w:pStyle w:val="Prrafodelista"/>
        <w:numPr>
          <w:ilvl w:val="0"/>
          <w:numId w:val="11"/>
        </w:numPr>
        <w:rPr>
          <w:lang w:val="es-ES_tradnl"/>
        </w:rPr>
      </w:pPr>
      <w:r w:rsidRPr="002506AC">
        <w:rPr>
          <w:lang w:val="es-ES"/>
        </w:rPr>
        <w:t xml:space="preserve">Ningún convenio de nombrado de clases fue identificado como anómalo; en todos los casos, el convenio de nombre más utilizado es </w:t>
      </w:r>
      <w:r w:rsidRPr="002506AC">
        <w:rPr>
          <w:rFonts w:ascii="Consolas" w:hAnsi="Consolas"/>
          <w:lang w:val="es-ES_tradnl"/>
        </w:rPr>
        <w:t>CamelUp</w:t>
      </w:r>
      <w:r w:rsidRPr="002506AC">
        <w:rPr>
          <w:lang w:val="es-ES"/>
        </w:rPr>
        <w:t xml:space="preserve">, utilizado por casi el 90% de las clases. Es notable que los principiantes no hacen uso de los convenios de nombrado </w:t>
      </w:r>
      <w:r w:rsidRPr="002506AC">
        <w:rPr>
          <w:rFonts w:ascii="Consolas" w:hAnsi="Consolas"/>
          <w:lang w:val="es-ES_tradnl"/>
        </w:rPr>
        <w:t>CamelLow</w:t>
      </w:r>
      <w:r w:rsidRPr="002506AC">
        <w:rPr>
          <w:lang w:val="es-ES"/>
        </w:rPr>
        <w:t xml:space="preserve"> o </w:t>
      </w:r>
      <w:r w:rsidRPr="002506AC">
        <w:rPr>
          <w:rFonts w:ascii="Consolas" w:hAnsi="Consolas"/>
          <w:lang w:val="es-ES_tradnl"/>
        </w:rPr>
        <w:t>Discard</w:t>
      </w:r>
      <w:r w:rsidRPr="002506AC">
        <w:rPr>
          <w:lang w:val="es-ES"/>
        </w:rPr>
        <w:t>.</w:t>
      </w:r>
    </w:p>
    <w:p w14:paraId="474CD412" w14:textId="6FE41D82" w:rsidR="006F2E6A" w:rsidRDefault="00BC5B72">
      <w:pPr>
        <w:pStyle w:val="Prrafodelista"/>
        <w:numPr>
          <w:ilvl w:val="0"/>
          <w:numId w:val="11"/>
        </w:numPr>
        <w:rPr>
          <w:lang w:val="es-ES_tradnl"/>
        </w:rPr>
      </w:pPr>
      <w:r>
        <w:rPr>
          <w:lang w:val="es-ES"/>
        </w:rPr>
        <w:t xml:space="preserve">El análisis multivariado ha identificado como anómalas 19 clases con una media de 52 sentencias en su cuerpo, un porcentaje de métodos estáticos cercano al 95% y convenio de nombrado </w:t>
      </w:r>
      <w:r w:rsidRPr="00BC5B72">
        <w:rPr>
          <w:rFonts w:ascii="Consolas" w:hAnsi="Consolas"/>
          <w:lang w:val="es-ES_tradnl"/>
        </w:rPr>
        <w:t>SnakeCase</w:t>
      </w:r>
      <w:r>
        <w:rPr>
          <w:lang w:val="es-ES"/>
        </w:rPr>
        <w:t xml:space="preserve">. </w:t>
      </w:r>
    </w:p>
    <w:p w14:paraId="2C9685CC" w14:textId="2922D48A" w:rsidR="007D2266" w:rsidRPr="00D634A1" w:rsidRDefault="00537C80" w:rsidP="007D2266">
      <w:pPr>
        <w:pStyle w:val="Ttulo2"/>
        <w:rPr>
          <w:lang w:val="es-ES_tradnl"/>
        </w:rPr>
      </w:pPr>
      <w:bookmarkStart w:id="123" w:name="_Toc170228921"/>
      <w:r w:rsidRPr="00D634A1">
        <w:rPr>
          <w:lang w:val="es-ES_tradnl"/>
        </w:rPr>
        <w:t>Function Definitions</w:t>
      </w:r>
      <w:bookmarkEnd w:id="123"/>
    </w:p>
    <w:p w14:paraId="6561C7F3" w14:textId="1C7967A0" w:rsidR="00B247EF" w:rsidRDefault="00B247EF" w:rsidP="00EF7517">
      <w:pPr>
        <w:pStyle w:val="Prrafodelista"/>
        <w:numPr>
          <w:ilvl w:val="0"/>
          <w:numId w:val="12"/>
        </w:numPr>
        <w:rPr>
          <w:lang w:val="es-ES_tradnl"/>
        </w:rPr>
      </w:pPr>
      <w:r w:rsidRPr="00B247EF">
        <w:rPr>
          <w:lang w:val="es-ES"/>
        </w:rPr>
        <w:t>Las definiciones de métodos que no tienen al menos un decorador se consideran anómalas. Sin embargo, en el conjunto de datos de expertos, solo se consideran anómalas aquellas definiciones de métodos que tienen más de cuatro decoradores.</w:t>
      </w:r>
      <w:r w:rsidR="00777883">
        <w:rPr>
          <w:lang w:val="es-ES"/>
        </w:rPr>
        <w:t xml:space="preserve"> </w:t>
      </w:r>
      <w:r w:rsidR="00777883">
        <w:rPr>
          <w:lang w:val="es-ES_tradnl"/>
        </w:rPr>
        <w:t>Se ha detectado una función con un total de 45 decoradores.</w:t>
      </w:r>
    </w:p>
    <w:p w14:paraId="2E6AAEA4" w14:textId="5C5D0A09" w:rsidR="007D2266" w:rsidRDefault="00D634A1">
      <w:pPr>
        <w:pStyle w:val="Prrafodelista"/>
        <w:numPr>
          <w:ilvl w:val="0"/>
          <w:numId w:val="12"/>
        </w:numPr>
        <w:rPr>
          <w:lang w:val="es-ES_tradnl"/>
        </w:rPr>
      </w:pPr>
      <w:r w:rsidRPr="00D634A1">
        <w:rPr>
          <w:lang w:val="es-ES"/>
        </w:rPr>
        <w:t>El 73% de las funciones no tienen ninguna anotación de tipo, mientras que cerca del 22% tienen todas las anotaciones de tipo posibles. Al desglosar los datos por nivel de experiencia, se observa que el 84% de las funciones escritas por principiantes carecen de anotaciones de tipo, y solo el 15% tienen todas las anotaciones de tipo posibles. En contraste, entre los expertos, estos porcentajes son del 64% y 27% respectivamente. Basándonos en estos datos, no se encontraron anomalías en las funciones de los expertos, pero se considera anómala cualquier definición de función escrita por principiantes que incluya anotaciones de tipos en los parámetros o en el retorno</w:t>
      </w:r>
      <w:r>
        <w:rPr>
          <w:lang w:val="es-ES_tradnl"/>
        </w:rPr>
        <w:t>.</w:t>
      </w:r>
    </w:p>
    <w:p w14:paraId="1FE5BFBB" w14:textId="5D00F0C5" w:rsidR="00D634A1" w:rsidRDefault="00D634A1">
      <w:pPr>
        <w:pStyle w:val="Prrafodelista"/>
        <w:numPr>
          <w:ilvl w:val="0"/>
          <w:numId w:val="12"/>
        </w:numPr>
        <w:rPr>
          <w:lang w:val="es-ES_tradnl"/>
        </w:rPr>
      </w:pPr>
      <w:r>
        <w:rPr>
          <w:lang w:val="es-ES_tradnl"/>
        </w:rPr>
        <w:t>R</w:t>
      </w:r>
      <w:r w:rsidRPr="00777883">
        <w:rPr>
          <w:lang w:val="es-ES"/>
        </w:rPr>
        <w:t>especto a la altura de las definiciones de funciones, el 83% tienen una altura de 1 (funciones en el ámbito global del módulo) y solo un 7% tienen una altura superior a 2. Por lo tanto, cualquier función con una altura superior a 1 se considera anómala</w:t>
      </w:r>
      <w:r>
        <w:rPr>
          <w:lang w:val="es-ES_tradnl"/>
        </w:rPr>
        <w:t>.</w:t>
      </w:r>
    </w:p>
    <w:p w14:paraId="7FE64D84" w14:textId="1FEDE50C" w:rsidR="00B73ED3" w:rsidRPr="00B634A8" w:rsidRDefault="00B73ED3">
      <w:pPr>
        <w:pStyle w:val="Prrafodelista"/>
        <w:numPr>
          <w:ilvl w:val="0"/>
          <w:numId w:val="12"/>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r w:rsidRPr="00081329">
        <w:rPr>
          <w:rFonts w:ascii="Consolas" w:hAnsi="Consolas"/>
          <w:lang w:val="es-ES"/>
        </w:rPr>
        <w:t>SnakeCase</w:t>
      </w:r>
      <w:r>
        <w:rPr>
          <w:lang w:val="es-ES"/>
        </w:rPr>
        <w:t xml:space="preserve">. En el caso concreto de los principiantes se detectaron como anómalos los nombrados </w:t>
      </w:r>
      <w:r w:rsidRPr="00B73ED3">
        <w:rPr>
          <w:rFonts w:ascii="Consolas" w:hAnsi="Consolas"/>
          <w:lang w:val="es-ES"/>
        </w:rPr>
        <w:t>Di</w:t>
      </w:r>
      <w:r>
        <w:rPr>
          <w:rFonts w:ascii="Consolas" w:hAnsi="Consolas"/>
          <w:lang w:val="es-ES"/>
        </w:rPr>
        <w:t>s</w:t>
      </w:r>
      <w:r w:rsidRPr="00B73ED3">
        <w:rPr>
          <w:rFonts w:ascii="Consolas" w:hAnsi="Consolas"/>
          <w:lang w:val="es-ES"/>
        </w:rPr>
        <w:t>car</w:t>
      </w:r>
      <w:r>
        <w:rPr>
          <w:lang w:val="es-ES"/>
        </w:rPr>
        <w:t xml:space="preserve"> y </w:t>
      </w:r>
      <w:r w:rsidRPr="00B73ED3">
        <w:rPr>
          <w:rFonts w:ascii="Consolas" w:hAnsi="Consolas"/>
          <w:lang w:val="es-ES"/>
        </w:rPr>
        <w:t>Upper</w:t>
      </w:r>
      <w:r>
        <w:rPr>
          <w:lang w:val="es-ES"/>
        </w:rPr>
        <w:t>.</w:t>
      </w:r>
    </w:p>
    <w:p w14:paraId="2F44F801" w14:textId="4B0E8BDD" w:rsidR="00B634A8" w:rsidRDefault="00B634A8">
      <w:pPr>
        <w:pStyle w:val="Prrafodelista"/>
        <w:numPr>
          <w:ilvl w:val="0"/>
          <w:numId w:val="12"/>
        </w:numPr>
        <w:rPr>
          <w:lang w:val="es-ES_tradnl"/>
        </w:rPr>
      </w:pPr>
      <w:r w:rsidRPr="000D1E1C">
        <w:rPr>
          <w:lang w:val="es-ES"/>
        </w:rPr>
        <w:t>El análisis multivariante de los datos de expertos identificó como anómalas 38 funciones con nombres cortos (3,8 caracteres de media frente a 17,7 de media en las demás definiciones), en minúsculas (convención</w:t>
      </w:r>
      <w:r>
        <w:rPr>
          <w:lang w:val="es-ES"/>
        </w:rPr>
        <w:t xml:space="preserve"> </w:t>
      </w:r>
      <w:r w:rsidRPr="000D1E1C">
        <w:rPr>
          <w:rFonts w:ascii="Consolas" w:hAnsi="Consolas"/>
          <w:lang w:val="es-ES"/>
        </w:rPr>
        <w:t>Lower</w:t>
      </w:r>
      <w:r w:rsidRPr="000D1E1C">
        <w:rPr>
          <w:lang w:val="es-ES"/>
        </w:rPr>
        <w:t>), con un alto porcentaje de tipos anotados (97% de media frente a 31%) y cuerpos largos (12,3 sentencias de media frente a 4,9).</w:t>
      </w:r>
    </w:p>
    <w:p w14:paraId="4DBAA8BD" w14:textId="64C96171" w:rsidR="007D2266" w:rsidRDefault="00537C80" w:rsidP="007D2266">
      <w:pPr>
        <w:pStyle w:val="Ttulo2"/>
        <w:rPr>
          <w:lang w:val="es-ES_tradnl"/>
        </w:rPr>
      </w:pPr>
      <w:bookmarkStart w:id="124" w:name="_Toc170228922"/>
      <w:r>
        <w:rPr>
          <w:lang w:val="es-ES_tradnl"/>
        </w:rPr>
        <w:t>Method Definitions</w:t>
      </w:r>
      <w:bookmarkEnd w:id="124"/>
    </w:p>
    <w:p w14:paraId="0CE8285D" w14:textId="359D0186" w:rsidR="007D2266" w:rsidRPr="00475325" w:rsidRDefault="00D634A1">
      <w:pPr>
        <w:pStyle w:val="Prrafodelista"/>
        <w:numPr>
          <w:ilvl w:val="0"/>
          <w:numId w:val="13"/>
        </w:numPr>
        <w:rPr>
          <w:lang w:val="es-ES_tradnl"/>
        </w:rPr>
      </w:pPr>
      <w:r w:rsidRPr="00D634A1">
        <w:rPr>
          <w:lang w:val="es-ES"/>
        </w:rPr>
        <w:t xml:space="preserve">No se ha encontrado ningún método </w:t>
      </w:r>
      <w:r w:rsidRPr="00D634A1">
        <w:rPr>
          <w:rStyle w:val="CdigoHTML"/>
          <w:rFonts w:ascii="Consolas" w:eastAsiaTheme="minorEastAsia" w:hAnsi="Consolas"/>
          <w:lang w:val="es-ES"/>
        </w:rPr>
        <w:t>wrapper</w:t>
      </w:r>
      <w:r w:rsidRPr="00D634A1">
        <w:rPr>
          <w:lang w:val="es-ES"/>
        </w:rPr>
        <w:t xml:space="preserve"> ni </w:t>
      </w:r>
      <w:r w:rsidRPr="00D634A1">
        <w:rPr>
          <w:rStyle w:val="CdigoHTML"/>
          <w:rFonts w:ascii="Consolas" w:eastAsiaTheme="minorEastAsia" w:hAnsi="Consolas"/>
          <w:lang w:val="es-ES"/>
        </w:rPr>
        <w:t>cached</w:t>
      </w:r>
      <w:r w:rsidRPr="00D634A1">
        <w:rPr>
          <w:lang w:val="es-ES"/>
        </w:rPr>
        <w:t>, ni entre los principiantes ni entre los expertos.</w:t>
      </w:r>
    </w:p>
    <w:p w14:paraId="2EEF8141" w14:textId="57838B2D" w:rsidR="007D2266" w:rsidRDefault="00475325">
      <w:pPr>
        <w:pStyle w:val="Prrafodelista"/>
        <w:numPr>
          <w:ilvl w:val="0"/>
          <w:numId w:val="13"/>
        </w:numPr>
        <w:rPr>
          <w:lang w:val="es-ES_tradnl"/>
        </w:rPr>
      </w:pPr>
      <w:r>
        <w:rPr>
          <w:lang w:val="es-ES_tradnl"/>
        </w:rPr>
        <w:t>Se considera anómalo el uso de decoradores en las definiciones de métodos.</w:t>
      </w:r>
    </w:p>
    <w:p w14:paraId="46932D4F" w14:textId="77777777" w:rsidR="007D6D8E" w:rsidRPr="007D6D8E" w:rsidRDefault="007D6D8E" w:rsidP="007D6D8E">
      <w:pPr>
        <w:pStyle w:val="Prrafodelista"/>
        <w:numPr>
          <w:ilvl w:val="0"/>
          <w:numId w:val="13"/>
        </w:numPr>
        <w:rPr>
          <w:lang w:val="es-ES_tradnl"/>
        </w:rPr>
      </w:pPr>
      <w:r w:rsidRPr="007D6D8E">
        <w:rPr>
          <w:lang w:val="es-ES_tradnl"/>
        </w:rPr>
        <w:t>Respecto a las anotaciones de tipos en los métodos, al igual que en el caso de las funciones, el uso de anotaciones de tipo por parte de los principiantes se considera anómalo.</w:t>
      </w:r>
    </w:p>
    <w:p w14:paraId="0F8CCF1A" w14:textId="77777777" w:rsidR="007D6D8E" w:rsidRPr="007D6D8E" w:rsidRDefault="007D6D8E" w:rsidP="007D6D8E">
      <w:pPr>
        <w:pStyle w:val="Prrafodelista"/>
        <w:numPr>
          <w:ilvl w:val="0"/>
          <w:numId w:val="13"/>
        </w:numPr>
        <w:rPr>
          <w:lang w:val="es-ES_tradnl"/>
        </w:rPr>
      </w:pPr>
      <w:r w:rsidRPr="007D6D8E">
        <w:rPr>
          <w:lang w:val="es-ES_tradnl"/>
        </w:rPr>
        <w:t xml:space="preserve">El convenio de nombrado más usado es </w:t>
      </w:r>
      <w:r w:rsidRPr="007D6D8E">
        <w:rPr>
          <w:rFonts w:ascii="Consolas" w:hAnsi="Consolas"/>
          <w:lang w:val="es-ES_tradnl"/>
        </w:rPr>
        <w:t>SnakeCase</w:t>
      </w:r>
      <w:r w:rsidRPr="007D6D8E">
        <w:rPr>
          <w:lang w:val="es-ES_tradnl"/>
        </w:rPr>
        <w:t xml:space="preserve">, mientras que </w:t>
      </w:r>
      <w:r w:rsidRPr="007D6D8E">
        <w:rPr>
          <w:rFonts w:ascii="Consolas" w:hAnsi="Consolas"/>
          <w:lang w:val="es-ES_tradnl"/>
        </w:rPr>
        <w:t>Discard</w:t>
      </w:r>
      <w:r w:rsidRPr="007D6D8E">
        <w:rPr>
          <w:lang w:val="es-ES_tradnl"/>
        </w:rPr>
        <w:t xml:space="preserve"> se ha identificado como un valor anómalo. En el caso de los principiantes, ni siquiera se utiliza este convenio de nombrado.</w:t>
      </w:r>
    </w:p>
    <w:p w14:paraId="4B60D1E5" w14:textId="2C7256FF" w:rsidR="00475325" w:rsidRDefault="00475325" w:rsidP="005D5CBE">
      <w:pPr>
        <w:pStyle w:val="Prrafodelista"/>
        <w:numPr>
          <w:ilvl w:val="0"/>
          <w:numId w:val="13"/>
        </w:numPr>
        <w:rPr>
          <w:lang w:val="es-ES_tradnl"/>
        </w:rPr>
      </w:pPr>
      <w:r>
        <w:rPr>
          <w:lang w:val="es-ES_tradnl"/>
        </w:rPr>
        <w:t>Se ha detectado como anómalo la definición de métodos asíncronos por parte de los principiantes, no así en el caso de los expertos.</w:t>
      </w:r>
    </w:p>
    <w:p w14:paraId="006395D5" w14:textId="32EAA09D" w:rsidR="00FA4098" w:rsidRPr="00B634A8" w:rsidRDefault="00906754" w:rsidP="005D5CBE">
      <w:pPr>
        <w:pStyle w:val="Prrafodelista"/>
        <w:numPr>
          <w:ilvl w:val="0"/>
          <w:numId w:val="13"/>
        </w:numPr>
        <w:rPr>
          <w:lang w:val="es-ES_tradnl"/>
        </w:rPr>
      </w:pPr>
      <w:r w:rsidRPr="00906754">
        <w:rPr>
          <w:lang w:val="es-ES"/>
        </w:rPr>
        <w:lastRenderedPageBreak/>
        <w:t xml:space="preserve">El análisis multivariado ha identificado 111 definiciones de métodos como anómalas. Todas estas definiciones son de métodos abstractos, con el tipo de retorno anotado y </w:t>
      </w:r>
      <w:r>
        <w:rPr>
          <w:lang w:val="es-ES"/>
        </w:rPr>
        <w:t xml:space="preserve">con </w:t>
      </w:r>
      <w:r w:rsidR="00FA4098">
        <w:rPr>
          <w:lang w:val="es-ES_tradnl"/>
        </w:rPr>
        <w:t xml:space="preserve">el 100% </w:t>
      </w:r>
      <w:r>
        <w:rPr>
          <w:lang w:val="es-ES_tradnl"/>
        </w:rPr>
        <w:t xml:space="preserve">del cuerpo compuesto por </w:t>
      </w:r>
      <w:r w:rsidR="00FA4098" w:rsidRPr="00782E76">
        <w:rPr>
          <w:lang w:val="es-ES"/>
        </w:rPr>
        <w:t>expresiones</w:t>
      </w:r>
      <w:r w:rsidR="00FA4098">
        <w:rPr>
          <w:lang w:val="es-ES"/>
        </w:rPr>
        <w:t>.</w:t>
      </w:r>
    </w:p>
    <w:p w14:paraId="352C38AA" w14:textId="47C60E90" w:rsidR="007D2266" w:rsidRDefault="00537C80" w:rsidP="007D2266">
      <w:pPr>
        <w:pStyle w:val="Ttulo2"/>
        <w:rPr>
          <w:lang w:val="es-ES_tradnl"/>
        </w:rPr>
      </w:pPr>
      <w:bookmarkStart w:id="125" w:name="_Toc170228923"/>
      <w:r>
        <w:rPr>
          <w:lang w:val="es-ES_tradnl"/>
        </w:rPr>
        <w:t>Statements</w:t>
      </w:r>
      <w:bookmarkEnd w:id="125"/>
    </w:p>
    <w:p w14:paraId="7875C328" w14:textId="3E328601" w:rsidR="00BF2AFE" w:rsidRPr="00BF2AFE" w:rsidRDefault="00BF2AFE">
      <w:pPr>
        <w:pStyle w:val="Prrafodelista"/>
        <w:numPr>
          <w:ilvl w:val="0"/>
          <w:numId w:val="14"/>
        </w:numPr>
        <w:rPr>
          <w:lang w:val="es-ES_tradnl"/>
        </w:rPr>
      </w:pPr>
      <w:r w:rsidRPr="00BF2AFE">
        <w:rPr>
          <w:lang w:val="es-ES"/>
        </w:rPr>
        <w:t>Se han identificado 52 sentencias como anómalas debido a que contienen más de 49 sentencias o expresiones en su cuerpo.</w:t>
      </w:r>
      <w:r>
        <w:rPr>
          <w:lang w:val="es-ES"/>
        </w:rPr>
        <w:t xml:space="preserve"> </w:t>
      </w:r>
      <w:r w:rsidRPr="00BF2AFE">
        <w:rPr>
          <w:lang w:val="es-ES"/>
        </w:rPr>
        <w:t>En particular, una de estas sentencias destaca al contener un total de 276 elementos.</w:t>
      </w:r>
    </w:p>
    <w:p w14:paraId="1FD0A792" w14:textId="472B510B" w:rsidR="00BF2AFE" w:rsidRDefault="005B1DC9">
      <w:pPr>
        <w:pStyle w:val="Prrafodelista"/>
        <w:numPr>
          <w:ilvl w:val="0"/>
          <w:numId w:val="14"/>
        </w:numPr>
        <w:rPr>
          <w:lang w:val="es-ES_tradnl"/>
        </w:rPr>
      </w:pPr>
      <w:r w:rsidRPr="005B1DC9">
        <w:rPr>
          <w:lang w:val="es-ES_tradnl"/>
        </w:rPr>
        <w:t xml:space="preserve">La sentencia más utilizada es </w:t>
      </w:r>
      <w:r w:rsidRPr="005B1DC9">
        <w:rPr>
          <w:rFonts w:ascii="Consolas" w:hAnsi="Consolas"/>
          <w:lang w:val="es-ES_tradnl"/>
        </w:rPr>
        <w:t>AssignmentStmt</w:t>
      </w:r>
      <w:r w:rsidRPr="005B1DC9">
        <w:rPr>
          <w:lang w:val="es-ES_tradnl"/>
        </w:rPr>
        <w:t xml:space="preserve">, mientras que las de tipo </w:t>
      </w:r>
      <w:r w:rsidRPr="005B1DC9">
        <w:rPr>
          <w:rFonts w:ascii="Consolas" w:hAnsi="Consolas"/>
          <w:lang w:val="es-ES_tradnl"/>
        </w:rPr>
        <w:t>Match</w:t>
      </w:r>
      <w:r w:rsidRPr="005B1DC9">
        <w:rPr>
          <w:lang w:val="es-ES_tradnl"/>
        </w:rPr>
        <w:t xml:space="preserve"> y </w:t>
      </w:r>
      <w:r w:rsidRPr="005B1DC9">
        <w:rPr>
          <w:rFonts w:ascii="Consolas" w:hAnsi="Consolas"/>
          <w:lang w:val="es-ES_tradnl"/>
        </w:rPr>
        <w:t>Nonlocal</w:t>
      </w:r>
      <w:r w:rsidRPr="005B1DC9">
        <w:rPr>
          <w:lang w:val="es-ES_tradnl"/>
        </w:rPr>
        <w:t xml:space="preserve"> se han identificado como anómalas. Además, las sentencias de tipo </w:t>
      </w:r>
      <w:r w:rsidRPr="005B1DC9">
        <w:rPr>
          <w:rFonts w:ascii="Consolas" w:hAnsi="Consolas"/>
          <w:lang w:val="es-ES_tradnl"/>
        </w:rPr>
        <w:t>ExceptHandler</w:t>
      </w:r>
      <w:r w:rsidRPr="005B1DC9">
        <w:rPr>
          <w:lang w:val="es-ES_tradnl"/>
        </w:rPr>
        <w:t xml:space="preserve"> y </w:t>
      </w:r>
      <w:r w:rsidRPr="005B1DC9">
        <w:rPr>
          <w:rFonts w:ascii="Consolas" w:hAnsi="Consolas"/>
          <w:lang w:val="es-ES_tradnl"/>
        </w:rPr>
        <w:t>TypeAlias</w:t>
      </w:r>
      <w:r w:rsidRPr="005B1DC9">
        <w:rPr>
          <w:lang w:val="es-ES_tradnl"/>
        </w:rPr>
        <w:t xml:space="preserve"> no se usan nunca. En el caso concreto de los principiantes, además de no utilizar las dos anteriores, tampoco hacen uso de </w:t>
      </w:r>
      <w:r w:rsidRPr="005B1DC9">
        <w:rPr>
          <w:rFonts w:ascii="Consolas" w:hAnsi="Consolas"/>
          <w:lang w:val="es-ES_tradnl"/>
        </w:rPr>
        <w:t>AsyncWith</w:t>
      </w:r>
      <w:r w:rsidRPr="005B1DC9">
        <w:rPr>
          <w:lang w:val="es-ES_tradnl"/>
        </w:rPr>
        <w:t xml:space="preserve"> y </w:t>
      </w:r>
      <w:r w:rsidRPr="005B1DC9">
        <w:rPr>
          <w:rFonts w:ascii="Consolas" w:hAnsi="Consolas"/>
          <w:lang w:val="es-ES_tradnl"/>
        </w:rPr>
        <w:t>AsyncFor</w:t>
      </w:r>
      <w:r w:rsidRPr="005B1DC9">
        <w:rPr>
          <w:lang w:val="es-ES_tradnl"/>
        </w:rPr>
        <w:t>.</w:t>
      </w:r>
    </w:p>
    <w:p w14:paraId="4BC4D41F" w14:textId="49DEAFEA" w:rsidR="007D2266" w:rsidRPr="005B1DC9" w:rsidRDefault="00946A70" w:rsidP="005B1DC9">
      <w:pPr>
        <w:pStyle w:val="Prrafodelista"/>
        <w:numPr>
          <w:ilvl w:val="0"/>
          <w:numId w:val="14"/>
        </w:numPr>
        <w:rPr>
          <w:lang w:val="es-ES_tradnl"/>
        </w:rPr>
      </w:pPr>
      <w:r w:rsidRPr="00946A70">
        <w:rPr>
          <w:lang w:val="es-ES_tradnl"/>
        </w:rPr>
        <w:t xml:space="preserve">Ninguna sentencia cumple el rol de </w:t>
      </w:r>
      <w:r w:rsidRPr="00946A70">
        <w:rPr>
          <w:rFonts w:ascii="Consolas" w:hAnsi="Consolas"/>
          <w:lang w:val="es-ES_tradnl"/>
        </w:rPr>
        <w:t>TryHandler</w:t>
      </w:r>
      <w:r w:rsidRPr="00946A70">
        <w:rPr>
          <w:lang w:val="es-ES_tradnl"/>
        </w:rPr>
        <w:t xml:space="preserve">, </w:t>
      </w:r>
      <w:r w:rsidRPr="00946A70">
        <w:rPr>
          <w:rFonts w:ascii="Consolas" w:hAnsi="Consolas"/>
          <w:lang w:val="es-ES_tradnl"/>
        </w:rPr>
        <w:t>AsyncForElseBody</w:t>
      </w:r>
      <w:r w:rsidRPr="00946A70">
        <w:rPr>
          <w:lang w:val="es-ES_tradnl"/>
        </w:rPr>
        <w:t xml:space="preserve"> o </w:t>
      </w:r>
      <w:r w:rsidRPr="00946A70">
        <w:rPr>
          <w:rFonts w:ascii="Consolas" w:hAnsi="Consolas"/>
          <w:lang w:val="es-ES_tradnl"/>
        </w:rPr>
        <w:t>TryHandlerStar</w:t>
      </w:r>
      <w:r w:rsidRPr="00946A70">
        <w:rPr>
          <w:lang w:val="es-ES_tradnl"/>
        </w:rPr>
        <w:t xml:space="preserve">, y el rol </w:t>
      </w:r>
      <w:r w:rsidRPr="00946A70">
        <w:rPr>
          <w:rFonts w:ascii="Consolas" w:hAnsi="Consolas"/>
          <w:lang w:val="es-ES_tradnl"/>
        </w:rPr>
        <w:t>WhileElseBody</w:t>
      </w:r>
      <w:r w:rsidRPr="00946A70">
        <w:rPr>
          <w:lang w:val="es-ES_tradnl"/>
        </w:rPr>
        <w:t xml:space="preserve"> fue identificado como anómalo. Considerando solo los datos de expertos, el rol </w:t>
      </w:r>
      <w:r w:rsidRPr="00946A70">
        <w:rPr>
          <w:rFonts w:ascii="Consolas" w:hAnsi="Consolas"/>
          <w:lang w:val="es-ES_tradnl"/>
        </w:rPr>
        <w:t>ForElseBody</w:t>
      </w:r>
      <w:r w:rsidRPr="00946A70">
        <w:rPr>
          <w:lang w:val="es-ES_tradnl"/>
        </w:rPr>
        <w:t xml:space="preserve"> también se considera anómalo. Los principiantes tampoco tienen sentencias que cumplan los roles de </w:t>
      </w:r>
      <w:r w:rsidRPr="00946A70">
        <w:rPr>
          <w:rFonts w:ascii="Consolas" w:hAnsi="Consolas"/>
          <w:lang w:val="es-ES_tradnl"/>
        </w:rPr>
        <w:t>AsyncForBody</w:t>
      </w:r>
      <w:r w:rsidRPr="00946A70">
        <w:rPr>
          <w:lang w:val="es-ES_tradnl"/>
        </w:rPr>
        <w:t xml:space="preserve">, </w:t>
      </w:r>
      <w:r w:rsidRPr="00946A70">
        <w:rPr>
          <w:rFonts w:ascii="Consolas" w:hAnsi="Consolas"/>
          <w:lang w:val="es-ES_tradnl"/>
        </w:rPr>
        <w:t>CaseBody</w:t>
      </w:r>
      <w:r w:rsidRPr="00946A70">
        <w:rPr>
          <w:lang w:val="es-ES_tradnl"/>
        </w:rPr>
        <w:t xml:space="preserve"> o </w:t>
      </w:r>
      <w:r w:rsidRPr="00946A70">
        <w:rPr>
          <w:rFonts w:ascii="Consolas" w:hAnsi="Consolas"/>
          <w:lang w:val="es-ES_tradnl"/>
        </w:rPr>
        <w:t>AsyncWithBody</w:t>
      </w:r>
      <w:r w:rsidRPr="00946A70">
        <w:rPr>
          <w:lang w:val="es-ES_tradnl"/>
        </w:rPr>
        <w:t xml:space="preserve">, y el rol </w:t>
      </w:r>
      <w:r w:rsidRPr="00946A70">
        <w:rPr>
          <w:rFonts w:ascii="Consolas" w:hAnsi="Consolas"/>
          <w:lang w:val="es-ES_tradnl"/>
        </w:rPr>
        <w:t>AsyncMethodDefBody</w:t>
      </w:r>
      <w:r w:rsidRPr="00946A70">
        <w:rPr>
          <w:lang w:val="es-ES_tradnl"/>
        </w:rPr>
        <w:t xml:space="preserve"> es el único identificado como anómalo</w:t>
      </w:r>
      <w:r>
        <w:rPr>
          <w:lang w:val="es-ES_tradnl"/>
        </w:rPr>
        <w:t>.</w:t>
      </w:r>
    </w:p>
    <w:p w14:paraId="590A94DC" w14:textId="15244845" w:rsidR="007D2266" w:rsidRPr="00056F73" w:rsidRDefault="00946A70">
      <w:pPr>
        <w:pStyle w:val="Prrafodelista"/>
        <w:numPr>
          <w:ilvl w:val="0"/>
          <w:numId w:val="14"/>
        </w:numPr>
        <w:rPr>
          <w:lang w:val="es-ES_tradnl"/>
        </w:rPr>
      </w:pPr>
      <w:r>
        <w:rPr>
          <w:lang w:val="es-ES_tradnl"/>
        </w:rPr>
        <w:t xml:space="preserve">La categoría mas usada como primer hijo de </w:t>
      </w:r>
      <w:r w:rsidR="00D2280A">
        <w:rPr>
          <w:lang w:val="es-ES_tradnl"/>
        </w:rPr>
        <w:t>sentencia</w:t>
      </w:r>
      <w:r>
        <w:rPr>
          <w:lang w:val="es-ES_tradnl"/>
        </w:rPr>
        <w:t xml:space="preserve"> es </w:t>
      </w:r>
      <w:r w:rsidRPr="00946A70">
        <w:rPr>
          <w:rFonts w:ascii="Consolas" w:hAnsi="Consolas"/>
          <w:lang w:val="es-ES_tradnl"/>
        </w:rPr>
        <w:t>Variable</w:t>
      </w:r>
      <w:r>
        <w:rPr>
          <w:lang w:val="es-ES_tradnl"/>
        </w:rPr>
        <w:t xml:space="preserve"> y los </w:t>
      </w:r>
      <w:r w:rsidRPr="00084ED8">
        <w:rPr>
          <w:lang w:val="es-ES"/>
        </w:rPr>
        <w:t xml:space="preserve">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w:t>
      </w:r>
      <w:r>
        <w:rPr>
          <w:rFonts w:asciiTheme="minorHAnsi" w:hAnsiTheme="minorHAnsi" w:cstheme="minorHAnsi"/>
          <w:lang w:val="es-ES"/>
        </w:rPr>
        <w:t xml:space="preserve">fueron identificados como anómalos. Por otra parte, las categorías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Pr>
          <w:rFonts w:asciiTheme="minorHAnsi" w:hAnsiTheme="minorHAnsi" w:cstheme="minorHAnsi"/>
          <w:lang w:val="es-ES"/>
        </w:rPr>
        <w:t xml:space="preserve"> </w:t>
      </w:r>
      <w:r w:rsidR="00D2280A">
        <w:rPr>
          <w:rFonts w:asciiTheme="minorHAnsi" w:hAnsiTheme="minorHAnsi" w:cstheme="minorHAnsi"/>
          <w:lang w:val="es-ES"/>
        </w:rPr>
        <w:t>no s</w:t>
      </w:r>
      <w:r>
        <w:rPr>
          <w:rFonts w:asciiTheme="minorHAnsi" w:hAnsiTheme="minorHAnsi" w:cstheme="minorHAnsi"/>
          <w:lang w:val="es-ES"/>
        </w:rPr>
        <w:t>e usan nunca.</w:t>
      </w:r>
    </w:p>
    <w:p w14:paraId="1DE25B2A" w14:textId="77777777" w:rsidR="007D2266" w:rsidRDefault="007D2266" w:rsidP="007D2266">
      <w:pPr>
        <w:pStyle w:val="Ttulo2"/>
        <w:rPr>
          <w:lang w:val="es-ES_tradnl"/>
        </w:rPr>
      </w:pPr>
      <w:bookmarkStart w:id="126" w:name="_Toc170228924"/>
      <w:r>
        <w:rPr>
          <w:lang w:val="es-ES_tradnl"/>
        </w:rPr>
        <w:t>Cases</w:t>
      </w:r>
      <w:bookmarkEnd w:id="126"/>
    </w:p>
    <w:p w14:paraId="23E486B8" w14:textId="299BB968" w:rsidR="00E45082" w:rsidRDefault="00E45082">
      <w:pPr>
        <w:pStyle w:val="Prrafodelista"/>
        <w:numPr>
          <w:ilvl w:val="0"/>
          <w:numId w:val="15"/>
        </w:numPr>
        <w:rPr>
          <w:lang w:val="es-ES_tradnl"/>
        </w:rPr>
      </w:pPr>
      <w:r>
        <w:rPr>
          <w:lang w:val="es-ES_tradnl"/>
        </w:rPr>
        <w:t xml:space="preserve">No se ha detectado ningún case de los tipos </w:t>
      </w:r>
      <w:r w:rsidRPr="003075ED">
        <w:rPr>
          <w:rFonts w:ascii="Consolas" w:hAnsi="Consolas"/>
          <w:lang w:val="es-ES_tradnl"/>
        </w:rPr>
        <w:t>Singleton</w:t>
      </w:r>
      <w:r w:rsidRPr="00E45082">
        <w:rPr>
          <w:lang w:val="es-ES_tradnl"/>
        </w:rPr>
        <w:t xml:space="preserve">, </w:t>
      </w:r>
      <w:r w:rsidRPr="003075ED">
        <w:rPr>
          <w:rFonts w:ascii="Consolas" w:hAnsi="Consolas"/>
          <w:lang w:val="es-ES_tradnl"/>
        </w:rPr>
        <w:t>Sequence</w:t>
      </w:r>
      <w:r w:rsidRPr="00E45082">
        <w:rPr>
          <w:lang w:val="es-ES_tradnl"/>
        </w:rPr>
        <w:t xml:space="preserve">, </w:t>
      </w:r>
      <w:r w:rsidRPr="003075ED">
        <w:rPr>
          <w:rFonts w:ascii="Consolas" w:hAnsi="Consolas"/>
          <w:lang w:val="es-ES_tradnl"/>
        </w:rPr>
        <w:t>Or</w:t>
      </w:r>
      <w:r w:rsidRPr="00E45082">
        <w:rPr>
          <w:lang w:val="es-ES_tradnl"/>
        </w:rPr>
        <w:t xml:space="preserve">, </w:t>
      </w:r>
      <w:r w:rsidRPr="003075ED">
        <w:rPr>
          <w:rFonts w:ascii="Consolas" w:hAnsi="Consolas"/>
          <w:lang w:val="es-ES_tradnl"/>
        </w:rPr>
        <w:t>Mapping</w:t>
      </w:r>
      <w:r w:rsidRPr="00E45082">
        <w:rPr>
          <w:lang w:val="es-ES_tradnl"/>
        </w:rPr>
        <w:t xml:space="preserve"> </w:t>
      </w:r>
      <w:r>
        <w:rPr>
          <w:lang w:val="es-ES_tradnl"/>
        </w:rPr>
        <w:t xml:space="preserve">o </w:t>
      </w:r>
      <w:r w:rsidRPr="003075ED">
        <w:rPr>
          <w:rFonts w:ascii="Consolas" w:hAnsi="Consolas"/>
          <w:lang w:val="es-ES_tradnl"/>
        </w:rPr>
        <w:t>Star</w:t>
      </w:r>
      <w:r>
        <w:rPr>
          <w:lang w:val="es-ES_tradnl"/>
        </w:rPr>
        <w:t>.</w:t>
      </w:r>
    </w:p>
    <w:p w14:paraId="62745937" w14:textId="77777777" w:rsidR="00E45082" w:rsidRDefault="00E45082" w:rsidP="00E45082">
      <w:pPr>
        <w:pStyle w:val="Prrafodelista"/>
        <w:numPr>
          <w:ilvl w:val="0"/>
          <w:numId w:val="15"/>
        </w:numPr>
        <w:rPr>
          <w:lang w:val="es-ES_tradnl"/>
        </w:rPr>
      </w:pPr>
      <w:r>
        <w:rPr>
          <w:lang w:val="es-ES_tradnl"/>
        </w:rPr>
        <w:t xml:space="preserve">No se ha detectado ningún case con un </w:t>
      </w:r>
      <w:r w:rsidRPr="00E45082">
        <w:rPr>
          <w:rFonts w:ascii="Consolas" w:hAnsi="Consolas"/>
          <w:lang w:val="es-ES_tradnl"/>
        </w:rPr>
        <w:t>guard</w:t>
      </w:r>
      <w:r>
        <w:rPr>
          <w:lang w:val="es-ES_tradnl"/>
        </w:rPr>
        <w:t>.</w:t>
      </w:r>
    </w:p>
    <w:p w14:paraId="541CF495" w14:textId="5CA90661" w:rsidR="00E45082" w:rsidRDefault="00E45082" w:rsidP="00E45082">
      <w:pPr>
        <w:pStyle w:val="Prrafodelista"/>
        <w:numPr>
          <w:ilvl w:val="0"/>
          <w:numId w:val="15"/>
        </w:numPr>
        <w:rPr>
          <w:lang w:val="es-ES_tradnl"/>
        </w:rPr>
      </w:pPr>
      <w:r w:rsidRPr="00E45082">
        <w:rPr>
          <w:lang w:val="es-ES_tradnl"/>
        </w:rPr>
        <w:t xml:space="preserve">Entre los principiantes no hay ninguna sentencia del tipo </w:t>
      </w:r>
      <w:r w:rsidRPr="00E45082">
        <w:rPr>
          <w:rFonts w:ascii="Consolas" w:hAnsi="Consolas"/>
          <w:lang w:val="es-ES_tradnl"/>
        </w:rPr>
        <w:t>Match</w:t>
      </w:r>
      <w:r w:rsidRPr="00E45082">
        <w:rPr>
          <w:lang w:val="es-ES_tradnl"/>
        </w:rPr>
        <w:t>.</w:t>
      </w:r>
    </w:p>
    <w:p w14:paraId="1E115B85" w14:textId="3B1D1E92" w:rsidR="007D2266" w:rsidRPr="00E45082" w:rsidRDefault="0040589F" w:rsidP="00A23B20">
      <w:pPr>
        <w:pStyle w:val="Prrafodelista"/>
        <w:numPr>
          <w:ilvl w:val="0"/>
          <w:numId w:val="15"/>
        </w:numPr>
        <w:rPr>
          <w:lang w:val="es-ES_tradnl"/>
        </w:rPr>
      </w:pPr>
      <w:r w:rsidRPr="00E45082">
        <w:rPr>
          <w:lang w:val="es-ES_tradnl"/>
        </w:rPr>
        <w:t xml:space="preserve">Se considera anómala cualquier sentencia </w:t>
      </w:r>
      <w:r w:rsidRPr="00E45082">
        <w:rPr>
          <w:rFonts w:ascii="Consolas" w:hAnsi="Consolas"/>
          <w:lang w:val="es-ES"/>
        </w:rPr>
        <w:t>Match</w:t>
      </w:r>
      <w:r w:rsidRPr="00E45082">
        <w:rPr>
          <w:lang w:val="es-ES_tradnl"/>
        </w:rPr>
        <w:t xml:space="preserve"> con más de 10 cases. Tan solo 2 sentencias </w:t>
      </w:r>
      <w:r w:rsidRPr="00E45082">
        <w:rPr>
          <w:rFonts w:ascii="Consolas" w:hAnsi="Consolas"/>
          <w:lang w:val="es-ES_tradnl"/>
        </w:rPr>
        <w:t>Match</w:t>
      </w:r>
      <w:r w:rsidRPr="00E45082">
        <w:rPr>
          <w:lang w:val="es-ES_tradnl"/>
        </w:rPr>
        <w:t xml:space="preserve"> han sido detectadas como anómalas.</w:t>
      </w:r>
    </w:p>
    <w:p w14:paraId="1AF0BD3C" w14:textId="575FB425" w:rsidR="007D2266" w:rsidRDefault="007D2266" w:rsidP="007D2266">
      <w:pPr>
        <w:pStyle w:val="Ttulo2"/>
        <w:rPr>
          <w:lang w:val="es-ES_tradnl"/>
        </w:rPr>
      </w:pPr>
      <w:bookmarkStart w:id="127" w:name="_Toc170228925"/>
      <w:r>
        <w:rPr>
          <w:lang w:val="es-ES_tradnl"/>
        </w:rPr>
        <w:t>Handler</w:t>
      </w:r>
      <w:r w:rsidR="00537C80">
        <w:rPr>
          <w:lang w:val="es-ES_tradnl"/>
        </w:rPr>
        <w:t>s</w:t>
      </w:r>
      <w:bookmarkEnd w:id="127"/>
    </w:p>
    <w:p w14:paraId="209857F4" w14:textId="022614B0" w:rsidR="007D2266" w:rsidRDefault="007D2266">
      <w:pPr>
        <w:pStyle w:val="Prrafodelista"/>
        <w:numPr>
          <w:ilvl w:val="0"/>
          <w:numId w:val="16"/>
        </w:numPr>
        <w:rPr>
          <w:lang w:val="es-ES_tradnl"/>
        </w:rPr>
      </w:pPr>
      <w:r>
        <w:rPr>
          <w:lang w:val="es-ES_tradnl"/>
        </w:rPr>
        <w:t xml:space="preserve">No </w:t>
      </w:r>
      <w:r w:rsidR="00E45082">
        <w:rPr>
          <w:lang w:val="es-ES_tradnl"/>
        </w:rPr>
        <w:t>hay</w:t>
      </w:r>
      <w:r>
        <w:rPr>
          <w:lang w:val="es-ES_tradnl"/>
        </w:rPr>
        <w:t xml:space="preserve"> ning</w:t>
      </w:r>
      <w:r w:rsidR="00E45082">
        <w:rPr>
          <w:lang w:val="es-ES_tradnl"/>
        </w:rPr>
        <w:t>una sentencia</w:t>
      </w:r>
      <w:r>
        <w:rPr>
          <w:lang w:val="es-ES_tradnl"/>
        </w:rPr>
        <w:t xml:space="preserve"> </w:t>
      </w:r>
      <w:r w:rsidRPr="00E45082">
        <w:rPr>
          <w:rFonts w:ascii="Consolas" w:hAnsi="Consolas"/>
          <w:lang w:val="es-ES_tradnl"/>
        </w:rPr>
        <w:t>Try</w:t>
      </w:r>
      <w:r>
        <w:rPr>
          <w:lang w:val="es-ES_tradnl"/>
        </w:rPr>
        <w:t xml:space="preserve"> del tipo </w:t>
      </w:r>
      <w:r w:rsidRPr="00E45082">
        <w:rPr>
          <w:rFonts w:ascii="Consolas" w:hAnsi="Consolas"/>
          <w:lang w:val="es-ES_tradnl"/>
        </w:rPr>
        <w:t>TryStar</w:t>
      </w:r>
      <w:r>
        <w:rPr>
          <w:lang w:val="es-ES_tradnl"/>
        </w:rPr>
        <w:t xml:space="preserve">. </w:t>
      </w:r>
    </w:p>
    <w:p w14:paraId="0F72E51D" w14:textId="77777777" w:rsidR="007D2266" w:rsidRDefault="007D2266">
      <w:pPr>
        <w:pStyle w:val="Prrafodelista"/>
        <w:numPr>
          <w:ilvl w:val="0"/>
          <w:numId w:val="16"/>
        </w:numPr>
        <w:rPr>
          <w:lang w:val="es-ES_tradnl"/>
        </w:rPr>
      </w:pPr>
      <w:r>
        <w:rPr>
          <w:lang w:val="es-ES_tradnl"/>
        </w:rPr>
        <w:t xml:space="preserve">Se ha detectado un </w:t>
      </w:r>
      <w:r w:rsidRPr="00E45082">
        <w:rPr>
          <w:rFonts w:ascii="Consolas" w:hAnsi="Consolas"/>
          <w:lang w:val="es-ES_tradnl"/>
        </w:rPr>
        <w:t>Try</w:t>
      </w:r>
      <w:r>
        <w:rPr>
          <w:lang w:val="es-ES_tradnl"/>
        </w:rPr>
        <w:t xml:space="preserve"> que solo cuenta con una cláusula </w:t>
      </w:r>
      <w:r w:rsidRPr="00E45082">
        <w:rPr>
          <w:rFonts w:ascii="Consolas" w:hAnsi="Consolas"/>
          <w:lang w:val="es-ES_tradnl"/>
        </w:rPr>
        <w:t>finally</w:t>
      </w:r>
      <w:r>
        <w:rPr>
          <w:lang w:val="es-ES_tradnl"/>
        </w:rPr>
        <w:t xml:space="preserve"> sin ningún </w:t>
      </w:r>
      <w:r w:rsidRPr="00E45082">
        <w:rPr>
          <w:rFonts w:ascii="Consolas" w:hAnsi="Consolas"/>
          <w:lang w:val="es-ES_tradnl"/>
        </w:rPr>
        <w:t>except</w:t>
      </w:r>
      <w:r>
        <w:rPr>
          <w:lang w:val="es-ES_tradnl"/>
        </w:rPr>
        <w:t>, esto hace que tenga una media de sentencias en cada except de 0.</w:t>
      </w:r>
    </w:p>
    <w:p w14:paraId="45CC4939" w14:textId="54403ECE" w:rsidR="007D2266" w:rsidRPr="0010459B" w:rsidRDefault="007D2266" w:rsidP="007D2266">
      <w:pPr>
        <w:pStyle w:val="Ttulo2"/>
        <w:rPr>
          <w:lang w:val="es-ES_tradnl"/>
        </w:rPr>
      </w:pPr>
      <w:bookmarkStart w:id="128" w:name="_Toc170228926"/>
      <w:r w:rsidRPr="0010459B">
        <w:rPr>
          <w:lang w:val="es-ES_tradnl"/>
        </w:rPr>
        <w:t>Expres</w:t>
      </w:r>
      <w:r w:rsidR="00537C80" w:rsidRPr="0010459B">
        <w:rPr>
          <w:lang w:val="es-ES_tradnl"/>
        </w:rPr>
        <w:t>s</w:t>
      </w:r>
      <w:r w:rsidRPr="0010459B">
        <w:rPr>
          <w:lang w:val="es-ES_tradnl"/>
        </w:rPr>
        <w:t>ion</w:t>
      </w:r>
      <w:r w:rsidR="00537C80" w:rsidRPr="0010459B">
        <w:rPr>
          <w:lang w:val="es-ES_tradnl"/>
        </w:rPr>
        <w:t>s</w:t>
      </w:r>
      <w:bookmarkEnd w:id="128"/>
    </w:p>
    <w:p w14:paraId="5AC6787F" w14:textId="08DBB358" w:rsidR="00A8237D" w:rsidRPr="0010459B" w:rsidRDefault="00A8237D">
      <w:pPr>
        <w:pStyle w:val="Prrafodelista"/>
        <w:numPr>
          <w:ilvl w:val="0"/>
          <w:numId w:val="17"/>
        </w:numPr>
        <w:rPr>
          <w:lang w:val="es-ES_tradnl"/>
        </w:rPr>
      </w:pPr>
      <w:r w:rsidRPr="0010459B">
        <w:rPr>
          <w:lang w:val="es-ES_tradnl"/>
        </w:rPr>
        <w:t xml:space="preserve">La categoría de expresión más utilizada es la de Variable. Por otro lado, la categoría sintáctica </w:t>
      </w:r>
      <w:r w:rsidRPr="0010459B">
        <w:rPr>
          <w:rFonts w:ascii="Consolas" w:hAnsi="Consolas"/>
          <w:lang w:val="es-ES_tradnl"/>
        </w:rPr>
        <w:t>NoneType</w:t>
      </w:r>
      <w:r w:rsidRPr="0010459B">
        <w:rPr>
          <w:lang w:val="es-ES_tradnl"/>
        </w:rPr>
        <w:t xml:space="preserve"> no se usa nunca. En el caso de los principiantes, tampoco hacen uso de expresiones </w:t>
      </w:r>
      <w:r w:rsidRPr="0010459B">
        <w:rPr>
          <w:rFonts w:ascii="Consolas" w:hAnsi="Consolas"/>
          <w:lang w:val="es-ES_tradnl"/>
        </w:rPr>
        <w:t>MatMult</w:t>
      </w:r>
      <w:r w:rsidRPr="0010459B">
        <w:rPr>
          <w:lang w:val="es-ES_tradnl"/>
        </w:rPr>
        <w:t xml:space="preserve">. Finalmente, se consideran anómalos los valores </w:t>
      </w:r>
      <w:r w:rsidRPr="0010459B">
        <w:rPr>
          <w:rFonts w:ascii="Consolas" w:hAnsi="Consolas"/>
          <w:lang w:val="es-ES_tradnl"/>
        </w:rPr>
        <w:t>AssignmentExp</w:t>
      </w:r>
      <w:r w:rsidRPr="0010459B">
        <w:rPr>
          <w:lang w:val="es-ES_tradnl"/>
        </w:rPr>
        <w:t xml:space="preserve">, </w:t>
      </w:r>
      <w:r w:rsidRPr="0010459B">
        <w:rPr>
          <w:rFonts w:ascii="Consolas" w:hAnsi="Consolas"/>
          <w:lang w:val="es-ES_tradnl"/>
        </w:rPr>
        <w:t>SetComprehension</w:t>
      </w:r>
      <w:r w:rsidRPr="0010459B">
        <w:rPr>
          <w:lang w:val="es-ES_tradnl"/>
        </w:rPr>
        <w:t xml:space="preserve">, </w:t>
      </w:r>
      <w:r w:rsidRPr="0010459B">
        <w:rPr>
          <w:rFonts w:ascii="Consolas" w:hAnsi="Consolas"/>
          <w:lang w:val="es-ES_tradnl"/>
        </w:rPr>
        <w:t>MatMult</w:t>
      </w:r>
      <w:r w:rsidRPr="0010459B">
        <w:rPr>
          <w:lang w:val="es-ES_tradnl"/>
        </w:rPr>
        <w:t xml:space="preserve">, </w:t>
      </w:r>
      <w:r w:rsidRPr="0010459B">
        <w:rPr>
          <w:rFonts w:ascii="Consolas" w:hAnsi="Consolas"/>
          <w:lang w:val="es-ES_tradnl"/>
        </w:rPr>
        <w:t>YieldFrom</w:t>
      </w:r>
      <w:r w:rsidRPr="0010459B">
        <w:rPr>
          <w:lang w:val="es-ES_tradnl"/>
        </w:rPr>
        <w:t xml:space="preserve"> y </w:t>
      </w:r>
      <w:r w:rsidRPr="0010459B">
        <w:rPr>
          <w:rFonts w:ascii="Consolas" w:hAnsi="Consolas"/>
          <w:lang w:val="es-ES_tradnl"/>
        </w:rPr>
        <w:t>UnaryBWNot</w:t>
      </w:r>
      <w:r w:rsidRPr="0010459B">
        <w:rPr>
          <w:lang w:val="es-ES_tradnl"/>
        </w:rPr>
        <w:t>.</w:t>
      </w:r>
    </w:p>
    <w:p w14:paraId="374E1769" w14:textId="071189F6" w:rsidR="007D2266" w:rsidRPr="0010459B" w:rsidRDefault="0010459B">
      <w:pPr>
        <w:pStyle w:val="Prrafodelista"/>
        <w:numPr>
          <w:ilvl w:val="0"/>
          <w:numId w:val="17"/>
        </w:numPr>
        <w:rPr>
          <w:lang w:val="es-ES_tradnl"/>
        </w:rPr>
      </w:pPr>
      <w:r w:rsidRPr="0010459B">
        <w:rPr>
          <w:lang w:val="es-ES"/>
        </w:rPr>
        <w:t xml:space="preserve">En cuanto a la categoría del padre, el valor predominante es </w:t>
      </w:r>
      <w:r w:rsidRPr="0010459B">
        <w:rPr>
          <w:rFonts w:ascii="Consolas" w:hAnsi="Consolas"/>
          <w:lang w:val="es-ES_tradnl"/>
        </w:rPr>
        <w:t>Call</w:t>
      </w:r>
      <w:r w:rsidRPr="0010459B">
        <w:rPr>
          <w:lang w:val="es-ES"/>
        </w:rPr>
        <w:t xml:space="preserve">. Los valores </w:t>
      </w:r>
      <w:r w:rsidRPr="0010459B">
        <w:rPr>
          <w:rFonts w:ascii="Consolas" w:hAnsi="Consolas"/>
          <w:lang w:val="es-ES"/>
        </w:rPr>
        <w:t>AsyncWith</w:t>
      </w:r>
      <w:r w:rsidRPr="0010459B">
        <w:rPr>
          <w:lang w:val="es-ES"/>
        </w:rPr>
        <w:t xml:space="preserve">, </w:t>
      </w:r>
      <w:r w:rsidRPr="0010459B">
        <w:rPr>
          <w:rFonts w:ascii="Consolas" w:hAnsi="Consolas"/>
          <w:lang w:val="es-ES"/>
        </w:rPr>
        <w:t>AssignmentExp</w:t>
      </w:r>
      <w:r w:rsidRPr="0010459B">
        <w:rPr>
          <w:lang w:val="es-ES"/>
        </w:rPr>
        <w:t xml:space="preserve">, </w:t>
      </w:r>
      <w:r w:rsidRPr="0010459B">
        <w:rPr>
          <w:rFonts w:ascii="Consolas" w:hAnsi="Consolas"/>
          <w:lang w:val="es-ES"/>
        </w:rPr>
        <w:t>Match</w:t>
      </w:r>
      <w:r w:rsidRPr="0010459B">
        <w:rPr>
          <w:lang w:val="es-ES"/>
        </w:rPr>
        <w:t xml:space="preserve">, </w:t>
      </w:r>
      <w:r w:rsidRPr="0010459B">
        <w:rPr>
          <w:rFonts w:ascii="Consolas" w:hAnsi="Consolas"/>
          <w:lang w:val="es-ES"/>
        </w:rPr>
        <w:t>UnaryBWNot</w:t>
      </w:r>
      <w:r w:rsidRPr="0010459B">
        <w:rPr>
          <w:lang w:val="es-ES"/>
        </w:rPr>
        <w:t xml:space="preserve"> y </w:t>
      </w:r>
      <w:r w:rsidRPr="0010459B">
        <w:rPr>
          <w:rFonts w:ascii="Consolas" w:hAnsi="Consolas"/>
          <w:lang w:val="es-ES"/>
        </w:rPr>
        <w:t>MatMult</w:t>
      </w:r>
      <w:r w:rsidRPr="0010459B">
        <w:rPr>
          <w:lang w:val="es-ES"/>
        </w:rPr>
        <w:t xml:space="preserve"> fueron identificados como anómalos. </w:t>
      </w:r>
    </w:p>
    <w:p w14:paraId="49E4D5B6" w14:textId="3547E8D6" w:rsidR="007D2266" w:rsidRDefault="0010459B">
      <w:pPr>
        <w:pStyle w:val="Prrafodelista"/>
        <w:numPr>
          <w:ilvl w:val="0"/>
          <w:numId w:val="17"/>
        </w:numPr>
        <w:rPr>
          <w:lang w:val="es-ES_tradnl"/>
        </w:rPr>
      </w:pPr>
      <w:r w:rsidRPr="0010459B">
        <w:rPr>
          <w:lang w:val="es-ES"/>
        </w:rPr>
        <w:t>Se consideran anómalos los primeros hijos de las expresiones con las categorías</w:t>
      </w:r>
      <w:r w:rsidRPr="0010459B">
        <w:rPr>
          <w:lang w:val="es-ES_tradnl"/>
        </w:rPr>
        <w:t xml:space="preserve"> </w:t>
      </w:r>
      <w:r w:rsidRPr="0010459B">
        <w:rPr>
          <w:rFonts w:ascii="Consolas" w:hAnsi="Consolas"/>
          <w:lang w:val="es-ES"/>
        </w:rPr>
        <w:t>AssignmentExp</w:t>
      </w:r>
      <w:r w:rsidRPr="0010459B">
        <w:rPr>
          <w:lang w:val="es-ES"/>
        </w:rPr>
        <w:t xml:space="preserve">, </w:t>
      </w:r>
      <w:r w:rsidRPr="0010459B">
        <w:rPr>
          <w:rFonts w:ascii="Consolas" w:hAnsi="Consolas"/>
          <w:lang w:val="es-ES"/>
        </w:rPr>
        <w:t>SetComprehension</w:t>
      </w:r>
      <w:r w:rsidRPr="0010459B">
        <w:rPr>
          <w:lang w:val="es-ES"/>
        </w:rPr>
        <w:t xml:space="preserve">, </w:t>
      </w:r>
      <w:r w:rsidRPr="0010459B">
        <w:rPr>
          <w:rFonts w:ascii="Consolas" w:hAnsi="Consolas"/>
          <w:lang w:val="es-ES"/>
        </w:rPr>
        <w:t>DictComprehension</w:t>
      </w:r>
      <w:r w:rsidRPr="0010459B">
        <w:rPr>
          <w:lang w:val="es-ES"/>
        </w:rPr>
        <w:t xml:space="preserve">, </w:t>
      </w:r>
      <w:r w:rsidRPr="0010459B">
        <w:rPr>
          <w:rFonts w:ascii="Consolas" w:hAnsi="Consolas"/>
          <w:lang w:val="es-ES"/>
        </w:rPr>
        <w:t>NoneType</w:t>
      </w:r>
      <w:r w:rsidRPr="0010459B">
        <w:rPr>
          <w:lang w:val="es-ES"/>
        </w:rPr>
        <w:t xml:space="preserve">, </w:t>
      </w:r>
      <w:r w:rsidRPr="0010459B">
        <w:rPr>
          <w:rFonts w:ascii="Consolas" w:hAnsi="Consolas"/>
          <w:lang w:val="es-ES"/>
        </w:rPr>
        <w:t>Shift</w:t>
      </w:r>
      <w:r w:rsidRPr="0010459B">
        <w:rPr>
          <w:lang w:val="es-ES"/>
        </w:rPr>
        <w:t xml:space="preserve">, </w:t>
      </w:r>
      <w:r w:rsidRPr="0010459B">
        <w:rPr>
          <w:rFonts w:ascii="Consolas" w:hAnsi="Consolas"/>
          <w:lang w:val="es-ES"/>
        </w:rPr>
        <w:t>Lambda</w:t>
      </w:r>
      <w:r w:rsidRPr="0010459B">
        <w:rPr>
          <w:lang w:val="es-ES"/>
        </w:rPr>
        <w:t xml:space="preserve">, </w:t>
      </w:r>
      <w:r w:rsidRPr="0010459B">
        <w:rPr>
          <w:rFonts w:ascii="Consolas" w:hAnsi="Consolas"/>
          <w:lang w:val="es-ES"/>
        </w:rPr>
        <w:t>GeneratorComprehension</w:t>
      </w:r>
      <w:r w:rsidRPr="0010459B">
        <w:rPr>
          <w:lang w:val="es-ES"/>
        </w:rPr>
        <w:t xml:space="preserve">, </w:t>
      </w:r>
      <w:r w:rsidRPr="0010459B">
        <w:rPr>
          <w:rFonts w:ascii="Consolas" w:hAnsi="Consolas"/>
          <w:lang w:val="es-ES"/>
        </w:rPr>
        <w:t>MatMult</w:t>
      </w:r>
      <w:r w:rsidRPr="0010459B">
        <w:rPr>
          <w:lang w:val="es-ES"/>
        </w:rPr>
        <w:t xml:space="preserve">, </w:t>
      </w:r>
      <w:r w:rsidRPr="0010459B">
        <w:rPr>
          <w:rFonts w:ascii="Consolas" w:hAnsi="Consolas"/>
          <w:lang w:val="es-ES"/>
        </w:rPr>
        <w:t>Await</w:t>
      </w:r>
      <w:r w:rsidRPr="0010459B">
        <w:rPr>
          <w:lang w:val="es-ES"/>
        </w:rPr>
        <w:t xml:space="preserve">, </w:t>
      </w:r>
      <w:r w:rsidRPr="0010459B">
        <w:rPr>
          <w:rFonts w:ascii="Consolas" w:hAnsi="Consolas"/>
          <w:lang w:val="es-ES"/>
        </w:rPr>
        <w:t>UnaryBWNot</w:t>
      </w:r>
      <w:r w:rsidRPr="0010459B">
        <w:rPr>
          <w:lang w:val="es-ES"/>
        </w:rPr>
        <w:t xml:space="preserve">, </w:t>
      </w:r>
      <w:r w:rsidRPr="0010459B">
        <w:rPr>
          <w:rFonts w:ascii="Consolas" w:hAnsi="Consolas"/>
          <w:lang w:val="es-ES"/>
        </w:rPr>
        <w:t>Star</w:t>
      </w:r>
      <w:r w:rsidRPr="0010459B">
        <w:rPr>
          <w:lang w:val="es-ES"/>
        </w:rPr>
        <w:t xml:space="preserve"> o </w:t>
      </w:r>
      <w:r w:rsidRPr="0010459B">
        <w:rPr>
          <w:rFonts w:ascii="Consolas" w:hAnsi="Consolas"/>
          <w:lang w:val="es-ES"/>
        </w:rPr>
        <w:t>EllipsisLiteral</w:t>
      </w:r>
      <w:r>
        <w:rPr>
          <w:lang w:val="es-ES_tradnl"/>
        </w:rPr>
        <w:t xml:space="preserve">. Además, las categorías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_tradnl"/>
        </w:rPr>
        <w:t xml:space="preserve"> nunca se usan como primer hijo.</w:t>
      </w:r>
    </w:p>
    <w:p w14:paraId="5F2BDBB8" w14:textId="75F13204" w:rsidR="007839A8" w:rsidRPr="0010459B" w:rsidRDefault="007839A8">
      <w:pPr>
        <w:pStyle w:val="Prrafodelista"/>
        <w:numPr>
          <w:ilvl w:val="0"/>
          <w:numId w:val="17"/>
        </w:numPr>
        <w:rPr>
          <w:lang w:val="es-ES_tradnl"/>
        </w:rPr>
      </w:pPr>
      <w:r>
        <w:rPr>
          <w:lang w:val="es-ES_tradnl"/>
        </w:rPr>
        <w:t xml:space="preserve">Respecto a el rol de la expresión, el valor más frecuente es </w:t>
      </w:r>
      <w:r w:rsidRPr="00321EE3">
        <w:rPr>
          <w:rFonts w:ascii="Consolas" w:hAnsi="Consolas"/>
          <w:lang w:val="es-ES"/>
        </w:rPr>
        <w:t>CallArg</w:t>
      </w:r>
      <w:r w:rsidR="00321EE3">
        <w:rPr>
          <w:lang w:val="es-ES"/>
        </w:rPr>
        <w:t xml:space="preserve">. </w:t>
      </w:r>
      <w:r w:rsidR="00321EE3">
        <w:rPr>
          <w:lang w:val="es-ES_tradnl"/>
        </w:rPr>
        <w:t>S</w:t>
      </w:r>
      <w:r>
        <w:rPr>
          <w:lang w:val="es-ES_tradnl"/>
        </w:rPr>
        <w:t>in embargo, en el caso de los principiantes</w:t>
      </w:r>
      <w:r w:rsidR="00321EE3">
        <w:rPr>
          <w:lang w:val="es-ES_tradnl"/>
        </w:rPr>
        <w:t>,</w:t>
      </w:r>
      <w:r>
        <w:rPr>
          <w:lang w:val="es-ES_tradnl"/>
        </w:rPr>
        <w:t xml:space="preserve"> es </w:t>
      </w:r>
      <w:r w:rsidRPr="00321EE3">
        <w:rPr>
          <w:rFonts w:ascii="Consolas" w:hAnsi="Consolas"/>
          <w:lang w:val="es-ES"/>
        </w:rPr>
        <w:t>TupleLiteral</w:t>
      </w:r>
      <w:r>
        <w:rPr>
          <w:lang w:val="es-ES_tradnl"/>
        </w:rPr>
        <w:t xml:space="preserve">. En este </w:t>
      </w:r>
      <w:r w:rsidR="00321EE3">
        <w:rPr>
          <w:lang w:val="es-ES_tradnl"/>
        </w:rPr>
        <w:t>análisis</w:t>
      </w:r>
      <w:r>
        <w:rPr>
          <w:lang w:val="es-ES_tradnl"/>
        </w:rPr>
        <w:t xml:space="preserve">, 13 de las 79 </w:t>
      </w:r>
      <w:r w:rsidR="00321EE3">
        <w:rPr>
          <w:lang w:val="es-ES_tradnl"/>
        </w:rPr>
        <w:t>categorías</w:t>
      </w:r>
      <w:r>
        <w:rPr>
          <w:lang w:val="es-ES_tradnl"/>
        </w:rPr>
        <w:t xml:space="preserve"> posibles fueron identificadas como anómalas (</w:t>
      </w:r>
      <w:r w:rsidR="00321EE3">
        <w:rPr>
          <w:lang w:val="es-ES_tradnl"/>
        </w:rPr>
        <w:t xml:space="preserve">véase </w:t>
      </w:r>
      <w:r w:rsidR="00321EE3">
        <w:rPr>
          <w:lang w:val="es-ES_tradnl"/>
        </w:rPr>
        <w:fldChar w:fldCharType="begin"/>
      </w:r>
      <w:r w:rsidR="00321EE3">
        <w:rPr>
          <w:lang w:val="es-ES_tradnl"/>
        </w:rPr>
        <w:instrText xml:space="preserve"> REF _Ref169779488 \w \h </w:instrText>
      </w:r>
      <w:r w:rsidR="00321EE3">
        <w:rPr>
          <w:lang w:val="es-ES_tradnl"/>
        </w:rPr>
      </w:r>
      <w:r w:rsidR="00321EE3">
        <w:rPr>
          <w:lang w:val="es-ES_tradnl"/>
        </w:rPr>
        <w:fldChar w:fldCharType="separate"/>
      </w:r>
      <w:r w:rsidR="00F84C7A">
        <w:rPr>
          <w:lang w:val="es-ES_tradnl"/>
        </w:rPr>
        <w:t>9.3.10</w:t>
      </w:r>
      <w:r w:rsidR="00321EE3">
        <w:rPr>
          <w:lang w:val="es-ES_tradnl"/>
        </w:rPr>
        <w:fldChar w:fldCharType="end"/>
      </w:r>
      <w:r>
        <w:rPr>
          <w:lang w:val="es-ES_tradnl"/>
        </w:rPr>
        <w:t>).</w:t>
      </w:r>
    </w:p>
    <w:p w14:paraId="2B6F6640" w14:textId="77777777" w:rsidR="007D2266" w:rsidRDefault="007D2266" w:rsidP="007D2266">
      <w:pPr>
        <w:pStyle w:val="Ttulo2"/>
      </w:pPr>
      <w:bookmarkStart w:id="129" w:name="_Toc170228927"/>
      <w:r>
        <w:lastRenderedPageBreak/>
        <w:t>Comprehensions</w:t>
      </w:r>
      <w:bookmarkEnd w:id="129"/>
    </w:p>
    <w:p w14:paraId="6BB268D5" w14:textId="77777777" w:rsidR="007D2266" w:rsidRPr="007430C8" w:rsidRDefault="007D2266">
      <w:pPr>
        <w:pStyle w:val="Prrafodelista"/>
        <w:numPr>
          <w:ilvl w:val="0"/>
          <w:numId w:val="18"/>
        </w:numPr>
        <w:rPr>
          <w:lang w:val="es-ES_tradnl"/>
        </w:rPr>
      </w:pPr>
      <w:r>
        <w:rPr>
          <w:rFonts w:asciiTheme="minorHAnsi" w:hAnsiTheme="minorHAnsi" w:cstheme="minorHAnsi"/>
          <w:lang w:val="es-ES"/>
        </w:rPr>
        <w:t xml:space="preserve">Se han detectado como anómalas las </w:t>
      </w:r>
      <w:r w:rsidRPr="00E45082">
        <w:rPr>
          <w:rFonts w:asciiTheme="minorHAnsi" w:hAnsiTheme="minorHAnsi" w:cstheme="minorHAnsi"/>
          <w:i/>
          <w:iCs/>
          <w:lang w:val="es-ES"/>
        </w:rPr>
        <w:t>comprehensions</w:t>
      </w:r>
      <w:r>
        <w:rPr>
          <w:rFonts w:asciiTheme="minorHAnsi" w:hAnsiTheme="minorHAnsi" w:cstheme="minorHAnsi"/>
          <w:lang w:val="es-ES"/>
        </w:rPr>
        <w:t xml:space="preserve"> asíncronas. En el caso de los principiantes, no se ha detectado ninguna de este tipo.</w:t>
      </w:r>
    </w:p>
    <w:p w14:paraId="366CAD70" w14:textId="2335D845" w:rsidR="007D2266" w:rsidRPr="004D71E2" w:rsidRDefault="00537C80" w:rsidP="007D2266">
      <w:pPr>
        <w:pStyle w:val="Ttulo2"/>
        <w:rPr>
          <w:lang w:val="es-ES_tradnl"/>
        </w:rPr>
      </w:pPr>
      <w:bookmarkStart w:id="130" w:name="_Toc170228928"/>
      <w:r w:rsidRPr="004D71E2">
        <w:rPr>
          <w:lang w:val="es-ES_tradnl"/>
        </w:rPr>
        <w:t>CallArgs</w:t>
      </w:r>
      <w:bookmarkEnd w:id="130"/>
    </w:p>
    <w:p w14:paraId="323CDEC7" w14:textId="165FB186" w:rsidR="007D2266" w:rsidRPr="004D71E2" w:rsidRDefault="004D71E2" w:rsidP="00EB656F">
      <w:pPr>
        <w:pStyle w:val="Prrafodelista"/>
        <w:numPr>
          <w:ilvl w:val="0"/>
          <w:numId w:val="19"/>
        </w:numPr>
        <w:rPr>
          <w:lang w:val="es-ES_tradnl"/>
        </w:rPr>
      </w:pPr>
      <w:r w:rsidRPr="004D71E2">
        <w:rPr>
          <w:lang w:val="es-ES_tradnl"/>
        </w:rPr>
        <w:t xml:space="preserve">Se consideran anómalas las invocaciones que utilicen argumentos pasados por nombre o </w:t>
      </w:r>
      <w:r w:rsidRPr="004D71E2">
        <w:rPr>
          <w:i/>
          <w:iCs/>
          <w:lang w:val="es-ES_tradnl"/>
        </w:rPr>
        <w:t>double star</w:t>
      </w:r>
      <w:r w:rsidRPr="004D71E2">
        <w:rPr>
          <w:lang w:val="es-ES_tradnl"/>
        </w:rPr>
        <w:t>.</w:t>
      </w:r>
    </w:p>
    <w:p w14:paraId="643B494A" w14:textId="3EB7718D" w:rsidR="007D2266" w:rsidRPr="004D71E2" w:rsidRDefault="00537C80" w:rsidP="007D2266">
      <w:pPr>
        <w:pStyle w:val="Ttulo2"/>
        <w:rPr>
          <w:lang w:val="es-ES_tradnl"/>
        </w:rPr>
      </w:pPr>
      <w:bookmarkStart w:id="131" w:name="_Toc170228929"/>
      <w:r w:rsidRPr="004D71E2">
        <w:rPr>
          <w:lang w:val="es-ES_tradnl"/>
        </w:rPr>
        <w:t>FStrings</w:t>
      </w:r>
      <w:bookmarkEnd w:id="131"/>
    </w:p>
    <w:p w14:paraId="51778348" w14:textId="21D9A16C" w:rsidR="007D2266" w:rsidRPr="004D71E2" w:rsidRDefault="004D71E2">
      <w:pPr>
        <w:pStyle w:val="Prrafodelista"/>
        <w:numPr>
          <w:ilvl w:val="0"/>
          <w:numId w:val="20"/>
        </w:numPr>
        <w:rPr>
          <w:lang w:val="es-ES_tradnl"/>
        </w:rPr>
      </w:pPr>
      <w:r w:rsidRPr="004D71E2">
        <w:rPr>
          <w:lang w:val="es-ES"/>
        </w:rPr>
        <w:t>Se considera anómala cualquier cadena formateada que tenga más de 10 elementos. En el análisis, se detectaron varias cadenas formateadas con un número de elementos muy superior a la media. En el caso de los principiantes, se encontró una cadena con 43 elementos, mientras que la media es de 3,2. Entre los expertos, se identificaron tres cadenas con alrededor de 40 elementos, siendo la media de 3,16.</w:t>
      </w:r>
    </w:p>
    <w:p w14:paraId="70F45478" w14:textId="77777777" w:rsidR="007D2266" w:rsidRDefault="007D2266" w:rsidP="007D2266">
      <w:pPr>
        <w:pStyle w:val="Ttulo2"/>
        <w:rPr>
          <w:lang w:val="es-ES_tradnl"/>
        </w:rPr>
      </w:pPr>
      <w:bookmarkStart w:id="132" w:name="_Toc170228930"/>
      <w:r>
        <w:rPr>
          <w:lang w:val="es-ES_tradnl"/>
        </w:rPr>
        <w:t>Variables</w:t>
      </w:r>
      <w:bookmarkEnd w:id="132"/>
    </w:p>
    <w:p w14:paraId="68596E56" w14:textId="61376127" w:rsidR="007D2266" w:rsidRPr="002A6455" w:rsidRDefault="00E45082">
      <w:pPr>
        <w:pStyle w:val="Prrafodelista"/>
        <w:numPr>
          <w:ilvl w:val="0"/>
          <w:numId w:val="21"/>
        </w:numPr>
        <w:rPr>
          <w:lang w:val="es-ES_tradnl"/>
        </w:rPr>
      </w:pPr>
      <w:r>
        <w:rPr>
          <w:lang w:val="es-ES"/>
        </w:rPr>
        <w:t>E</w:t>
      </w:r>
      <w:r w:rsidRPr="002506AC">
        <w:rPr>
          <w:lang w:val="es-ES"/>
        </w:rPr>
        <w:t xml:space="preserve">l convenio de nombre más utilizado </w:t>
      </w:r>
      <w:r>
        <w:rPr>
          <w:lang w:val="es-ES"/>
        </w:rPr>
        <w:t xml:space="preserve">en todos los casos </w:t>
      </w:r>
      <w:r w:rsidRPr="002506AC">
        <w:rPr>
          <w:lang w:val="es-ES"/>
        </w:rPr>
        <w:t>es</w:t>
      </w:r>
      <w:r>
        <w:rPr>
          <w:lang w:val="es-ES"/>
        </w:rPr>
        <w:t xml:space="preserve"> </w:t>
      </w:r>
      <w:r w:rsidR="004F4720">
        <w:rPr>
          <w:rFonts w:ascii="Consolas" w:hAnsi="Consolas"/>
          <w:lang w:val="es-ES"/>
        </w:rPr>
        <w:t>Lower</w:t>
      </w:r>
      <w:r>
        <w:rPr>
          <w:lang w:val="es-ES"/>
        </w:rPr>
        <w:t>. No se han encontrado valores anómalos.</w:t>
      </w:r>
    </w:p>
    <w:p w14:paraId="0975EB5A" w14:textId="3A3E3FC7" w:rsidR="002A6455" w:rsidRPr="00E45082" w:rsidRDefault="002A6455">
      <w:pPr>
        <w:pStyle w:val="Prrafodelista"/>
        <w:numPr>
          <w:ilvl w:val="0"/>
          <w:numId w:val="21"/>
        </w:numPr>
        <w:rPr>
          <w:lang w:val="es-ES_tradnl"/>
        </w:rPr>
      </w:pPr>
      <w:r w:rsidRPr="002A6455">
        <w:rPr>
          <w:lang w:val="es-ES"/>
        </w:rPr>
        <w:t>El análisis multivaria</w:t>
      </w:r>
      <w:r w:rsidR="00321EE3">
        <w:rPr>
          <w:lang w:val="es-ES"/>
        </w:rPr>
        <w:t>nte</w:t>
      </w:r>
      <w:r>
        <w:rPr>
          <w:lang w:val="es-ES"/>
        </w:rPr>
        <w:t xml:space="preserve"> </w:t>
      </w:r>
      <w:r w:rsidRPr="002A6455">
        <w:rPr>
          <w:lang w:val="es-ES"/>
        </w:rPr>
        <w:t xml:space="preserve">identificó un conjunto de </w:t>
      </w:r>
      <w:r>
        <w:rPr>
          <w:lang w:val="es-ES"/>
        </w:rPr>
        <w:t>3</w:t>
      </w:r>
      <w:r w:rsidRPr="002A6455">
        <w:rPr>
          <w:lang w:val="es-ES"/>
        </w:rPr>
        <w:t>.3</w:t>
      </w:r>
      <w:r>
        <w:rPr>
          <w:lang w:val="es-ES"/>
        </w:rPr>
        <w:t>89</w:t>
      </w:r>
      <w:r w:rsidRPr="002A6455">
        <w:rPr>
          <w:lang w:val="es-ES"/>
        </w:rPr>
        <w:t xml:space="preserve"> variables privadas con nombres largos (2</w:t>
      </w:r>
      <w:r>
        <w:rPr>
          <w:lang w:val="es-ES"/>
        </w:rPr>
        <w:t>4</w:t>
      </w:r>
      <w:r w:rsidRPr="002A6455">
        <w:rPr>
          <w:lang w:val="es-ES"/>
        </w:rPr>
        <w:t xml:space="preserve"> caracteres de media frente a los </w:t>
      </w:r>
      <w:r>
        <w:rPr>
          <w:lang w:val="es-ES"/>
        </w:rPr>
        <w:t>7</w:t>
      </w:r>
      <w:r w:rsidRPr="002A6455">
        <w:rPr>
          <w:lang w:val="es-ES"/>
        </w:rPr>
        <w:t xml:space="preserve"> de las demás).</w:t>
      </w:r>
    </w:p>
    <w:p w14:paraId="49EAC510" w14:textId="13D2A805" w:rsidR="007D2266" w:rsidRDefault="007D2266" w:rsidP="007D2266">
      <w:pPr>
        <w:pStyle w:val="Ttulo2"/>
        <w:rPr>
          <w:lang w:val="es-ES_tradnl"/>
        </w:rPr>
      </w:pPr>
      <w:bookmarkStart w:id="133" w:name="_Toc170228931"/>
      <w:r>
        <w:rPr>
          <w:lang w:val="es-ES_tradnl"/>
        </w:rPr>
        <w:t>Vectors</w:t>
      </w:r>
      <w:bookmarkEnd w:id="133"/>
    </w:p>
    <w:p w14:paraId="4E96DF43" w14:textId="382A29C2" w:rsidR="007D2266" w:rsidRPr="00D2280A" w:rsidRDefault="00D2280A">
      <w:pPr>
        <w:pStyle w:val="Prrafodelista"/>
        <w:numPr>
          <w:ilvl w:val="0"/>
          <w:numId w:val="22"/>
        </w:numPr>
        <w:rPr>
          <w:lang w:val="es-ES_tradnl"/>
        </w:rPr>
      </w:pPr>
      <w:r w:rsidRPr="00D2280A">
        <w:rPr>
          <w:lang w:val="es-ES"/>
        </w:rPr>
        <w:t>Se consideran anómalos los vectores con un número de elementos superior a 81 o inferior a 2. Cabe destacar que se ha detectado un vector con más de 14.500 elementos, escrito por un experto.</w:t>
      </w:r>
    </w:p>
    <w:p w14:paraId="06E929C4" w14:textId="0DDDCD63" w:rsidR="00D2280A" w:rsidRPr="002A6455" w:rsidRDefault="00D2280A">
      <w:pPr>
        <w:pStyle w:val="Prrafodelista"/>
        <w:numPr>
          <w:ilvl w:val="0"/>
          <w:numId w:val="22"/>
        </w:numPr>
        <w:rPr>
          <w:lang w:val="es-ES_tradnl"/>
        </w:rPr>
      </w:pPr>
      <w:r>
        <w:rPr>
          <w:lang w:val="es-ES_tradnl"/>
        </w:rPr>
        <w:t xml:space="preserve">La categoría de vector más usada es </w:t>
      </w:r>
      <w:r>
        <w:rPr>
          <w:rFonts w:ascii="Consolas" w:hAnsi="Consolas"/>
          <w:lang w:val="es-ES"/>
        </w:rPr>
        <w:t>TupleLiteral</w:t>
      </w:r>
      <w:r>
        <w:rPr>
          <w:lang w:val="es-ES_tradnl"/>
        </w:rPr>
        <w:t xml:space="preserve">. </w:t>
      </w:r>
      <w:r>
        <w:rPr>
          <w:lang w:val="es-ES"/>
        </w:rPr>
        <w:t>No se han encontrado valores anómalos.</w:t>
      </w:r>
    </w:p>
    <w:p w14:paraId="0CFFEF20" w14:textId="649B2D56" w:rsidR="007D2266" w:rsidRPr="00123721" w:rsidRDefault="00537C80" w:rsidP="007D2266">
      <w:pPr>
        <w:pStyle w:val="Ttulo2"/>
        <w:rPr>
          <w:lang w:val="es-ES_tradnl"/>
        </w:rPr>
      </w:pPr>
      <w:bookmarkStart w:id="134" w:name="_Toc170228932"/>
      <w:r w:rsidRPr="00123721">
        <w:rPr>
          <w:lang w:val="es-ES_tradnl"/>
        </w:rPr>
        <w:t>Parameters</w:t>
      </w:r>
      <w:bookmarkEnd w:id="134"/>
    </w:p>
    <w:p w14:paraId="710E60FE" w14:textId="340F9E94" w:rsidR="00123721" w:rsidRPr="00123721" w:rsidRDefault="00123721" w:rsidP="00101601">
      <w:pPr>
        <w:pStyle w:val="Prrafodelista"/>
        <w:numPr>
          <w:ilvl w:val="0"/>
          <w:numId w:val="23"/>
        </w:numPr>
        <w:rPr>
          <w:lang w:val="es-ES_tradnl"/>
        </w:rPr>
      </w:pPr>
      <w:r w:rsidRPr="00123721">
        <w:rPr>
          <w:lang w:val="es-ES_tradnl"/>
        </w:rPr>
        <w:t xml:space="preserve">Se considera anómalo el uso de argumentos posicionales, con </w:t>
      </w:r>
      <w:r w:rsidRPr="00123721">
        <w:rPr>
          <w:i/>
          <w:iCs/>
          <w:lang w:val="es-ES_tradnl"/>
        </w:rPr>
        <w:t>keyword</w:t>
      </w:r>
      <w:r w:rsidRPr="00123721">
        <w:rPr>
          <w:lang w:val="es-ES_tradnl"/>
        </w:rPr>
        <w:t xml:space="preserve"> o con valor por defecto.</w:t>
      </w:r>
    </w:p>
    <w:p w14:paraId="6215FBAA" w14:textId="4FABD786" w:rsidR="00123721" w:rsidRPr="00123721" w:rsidRDefault="00123721" w:rsidP="00123721">
      <w:pPr>
        <w:pStyle w:val="Prrafodelista"/>
        <w:numPr>
          <w:ilvl w:val="0"/>
          <w:numId w:val="23"/>
        </w:numPr>
        <w:rPr>
          <w:lang w:val="es-ES_tradnl"/>
        </w:rPr>
      </w:pPr>
      <w:r w:rsidRPr="00123721">
        <w:rPr>
          <w:lang w:val="es-ES_tradnl"/>
        </w:rPr>
        <w:t>Se considera anómalo un número de parámetros inferior a 1 y, en el caso de los principiantes, también cuando es superior a 11.</w:t>
      </w:r>
    </w:p>
    <w:p w14:paraId="35E40F0D" w14:textId="77777777" w:rsidR="006B0411" w:rsidRPr="00C50BB4" w:rsidRDefault="006B0411" w:rsidP="006B0411">
      <w:pPr>
        <w:spacing w:after="0"/>
        <w:rPr>
          <w:lang w:val="es-ES"/>
        </w:rPr>
      </w:pPr>
    </w:p>
    <w:p w14:paraId="22446F5A" w14:textId="69DB3355" w:rsidR="00AF6B4C" w:rsidRDefault="00AF6B4C" w:rsidP="00DB3353">
      <w:pPr>
        <w:rPr>
          <w:spacing w:val="-2"/>
          <w:lang w:val="es-ES_tradnl"/>
        </w:rPr>
        <w:sectPr w:rsidR="00AF6B4C" w:rsidSect="008F751A">
          <w:footerReference w:type="default" r:id="rId15"/>
          <w:pgSz w:w="11906" w:h="16838" w:code="9"/>
          <w:pgMar w:top="1440" w:right="1440" w:bottom="1440" w:left="1440" w:header="720" w:footer="720" w:gutter="0"/>
          <w:cols w:space="720"/>
          <w:docGrid w:linePitch="299"/>
        </w:sectPr>
      </w:pPr>
    </w:p>
    <w:p w14:paraId="71296720" w14:textId="76BCD936" w:rsidR="00E65854" w:rsidRDefault="004C19A1" w:rsidP="00E65854">
      <w:pPr>
        <w:pStyle w:val="Ttulo1"/>
        <w:rPr>
          <w:lang w:val="es-ES_tradnl"/>
        </w:rPr>
      </w:pPr>
      <w:bookmarkStart w:id="135" w:name="_Ref518300326"/>
      <w:bookmarkStart w:id="136" w:name="_Toc518574490"/>
      <w:bookmarkStart w:id="137" w:name="_Ref45216392"/>
      <w:bookmarkStart w:id="138" w:name="_Ref75440998"/>
      <w:bookmarkStart w:id="139" w:name="_Toc170228933"/>
      <w:bookmarkEnd w:id="101"/>
      <w:r w:rsidRPr="00E30EEF">
        <w:rPr>
          <w:lang w:val="es-ES_tradnl"/>
        </w:rPr>
        <w:lastRenderedPageBreak/>
        <w:t>Conclusion</w:t>
      </w:r>
      <w:bookmarkEnd w:id="135"/>
      <w:bookmarkEnd w:id="136"/>
      <w:r w:rsidR="005B2DBF" w:rsidRPr="00E30EEF">
        <w:rPr>
          <w:lang w:val="es-ES_tradnl"/>
        </w:rPr>
        <w:t>es</w:t>
      </w:r>
      <w:r w:rsidR="004444C0" w:rsidRPr="00E30EEF">
        <w:rPr>
          <w:lang w:val="es-ES_tradnl"/>
        </w:rPr>
        <w:t xml:space="preserve"> </w:t>
      </w:r>
      <w:r w:rsidR="005B2DBF" w:rsidRPr="00E30EEF">
        <w:rPr>
          <w:lang w:val="es-ES_tradnl"/>
        </w:rPr>
        <w:t xml:space="preserve">y </w:t>
      </w:r>
      <w:bookmarkEnd w:id="137"/>
      <w:r w:rsidR="005B2DBF" w:rsidRPr="00E30EEF">
        <w:rPr>
          <w:lang w:val="es-ES_tradnl"/>
        </w:rPr>
        <w:t>Trabajo Futuro</w:t>
      </w:r>
      <w:bookmarkEnd w:id="138"/>
      <w:bookmarkEnd w:id="139"/>
    </w:p>
    <w:p w14:paraId="1B276EBB" w14:textId="77777777" w:rsidR="0034275C" w:rsidRPr="0034275C" w:rsidRDefault="0034275C" w:rsidP="0034275C">
      <w:pPr>
        <w:rPr>
          <w:lang w:val="es-ES_tradnl"/>
        </w:rPr>
      </w:pPr>
    </w:p>
    <w:p w14:paraId="02B394BC" w14:textId="75FB6610" w:rsidR="004444C0" w:rsidRPr="00E30EEF" w:rsidRDefault="004444C0" w:rsidP="003452B6">
      <w:pPr>
        <w:pStyle w:val="Ttulo2"/>
        <w:rPr>
          <w:lang w:val="es-ES_tradnl"/>
        </w:rPr>
      </w:pPr>
      <w:bookmarkStart w:id="140" w:name="_Toc44948933"/>
      <w:bookmarkStart w:id="141" w:name="_Toc44948974"/>
      <w:bookmarkStart w:id="142" w:name="_Toc44949516"/>
      <w:bookmarkStart w:id="143" w:name="_Toc45018324"/>
      <w:bookmarkStart w:id="144" w:name="_Toc45037600"/>
      <w:bookmarkStart w:id="145" w:name="_Toc45059979"/>
      <w:bookmarkStart w:id="146" w:name="_Toc45105417"/>
      <w:bookmarkStart w:id="147" w:name="_Toc45153423"/>
      <w:bookmarkStart w:id="148" w:name="_Toc45220755"/>
      <w:bookmarkStart w:id="149" w:name="_Toc45273646"/>
      <w:bookmarkStart w:id="150" w:name="_Toc45295146"/>
      <w:bookmarkStart w:id="151" w:name="_Toc45295241"/>
      <w:bookmarkStart w:id="152" w:name="_Toc45308732"/>
      <w:bookmarkStart w:id="153" w:name="_Toc45321397"/>
      <w:bookmarkStart w:id="154" w:name="_Toc45365527"/>
      <w:bookmarkStart w:id="155" w:name="_Toc45365674"/>
      <w:bookmarkStart w:id="156" w:name="_Toc45365966"/>
      <w:bookmarkStart w:id="157" w:name="_Toc45366014"/>
      <w:bookmarkStart w:id="158" w:name="_Toc170228934"/>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rsidRPr="00E30EEF">
        <w:rPr>
          <w:lang w:val="es-ES_tradnl"/>
        </w:rPr>
        <w:t>Conclusion</w:t>
      </w:r>
      <w:r w:rsidR="005B2DBF" w:rsidRPr="00E30EEF">
        <w:rPr>
          <w:lang w:val="es-ES_tradnl"/>
        </w:rPr>
        <w:t>es</w:t>
      </w:r>
      <w:bookmarkEnd w:id="158"/>
    </w:p>
    <w:p w14:paraId="66F8D8E8" w14:textId="77777777" w:rsidR="004E3C8D" w:rsidRDefault="004E3C8D" w:rsidP="00556139">
      <w:pPr>
        <w:rPr>
          <w:lang w:val="es-ES"/>
        </w:rPr>
      </w:pPr>
      <w:bookmarkStart w:id="159" w:name="_Toc518574491"/>
    </w:p>
    <w:p w14:paraId="7CB0FA62" w14:textId="77777777" w:rsidR="0064485E" w:rsidRDefault="0064485E" w:rsidP="0064485E">
      <w:pPr>
        <w:rPr>
          <w:lang w:val="es-ES"/>
        </w:rPr>
      </w:pPr>
      <w:r w:rsidRPr="0064485E">
        <w:rPr>
          <w:lang w:val="es-ES"/>
        </w:rPr>
        <w:t>En este trabajo, proponemos un sistema para la extracción y análisis de construcciones sintácticas de código Python, con el objetivo de ampliar el conocimiento sobre cómo se utilizan estas construcciones en la práctica. A través de la identificación y modificación de Árboles de Sintaxis Abstracta (</w:t>
      </w:r>
      <w:r w:rsidRPr="0064485E">
        <w:rPr>
          <w:i/>
          <w:iCs/>
          <w:lang w:val="es-ES"/>
        </w:rPr>
        <w:t>AST</w:t>
      </w:r>
      <w:r w:rsidRPr="0064485E">
        <w:rPr>
          <w:lang w:val="es-ES"/>
        </w:rPr>
        <w:t>s), hemos logrado representar de manera detallada 16 construcciones sintácticas distintas.</w:t>
      </w:r>
    </w:p>
    <w:p w14:paraId="03737183" w14:textId="77777777" w:rsidR="0064485E" w:rsidRDefault="0064485E" w:rsidP="0064485E">
      <w:pPr>
        <w:rPr>
          <w:lang w:val="es-ES"/>
        </w:rPr>
      </w:pPr>
      <w:r w:rsidRPr="0064485E">
        <w:rPr>
          <w:lang w:val="es-ES"/>
        </w:rPr>
        <w:t xml:space="preserve">Diseñamos una versión modificada de la salida del módulo </w:t>
      </w:r>
      <w:r w:rsidRPr="0064485E">
        <w:rPr>
          <w:i/>
          <w:iCs/>
          <w:lang w:val="es-ES"/>
        </w:rPr>
        <w:t>AST</w:t>
      </w:r>
      <w:r w:rsidRPr="0064485E">
        <w:rPr>
          <w:lang w:val="es-ES"/>
        </w:rPr>
        <w:t xml:space="preserve"> de la Librería Estándar de Python (</w:t>
      </w:r>
      <w:r w:rsidRPr="0064485E">
        <w:rPr>
          <w:i/>
          <w:iCs/>
          <w:lang w:val="es-ES"/>
        </w:rPr>
        <w:t>Python Standard Library</w:t>
      </w:r>
      <w:r w:rsidRPr="0064485E">
        <w:rPr>
          <w:lang w:val="es-ES"/>
        </w:rPr>
        <w:t xml:space="preserve">). Esta modificación nos permitió ampliar la información sintáctica proporcionada, facilitando una representación más rica y contextualizada de los nodos del árbol. Posteriormente, desarrollamos un método eficiente para almacenar estos </w:t>
      </w:r>
      <w:r w:rsidRPr="0064485E">
        <w:rPr>
          <w:i/>
          <w:iCs/>
          <w:lang w:val="es-ES"/>
        </w:rPr>
        <w:t>AST</w:t>
      </w:r>
      <w:r w:rsidRPr="0064485E">
        <w:rPr>
          <w:lang w:val="es-ES"/>
        </w:rPr>
        <w:t>s en un modelo relacional, convirtiendo las estructuras jerárquicas en tablas que incluyen información tanto local como global del contexto de los nodos.</w:t>
      </w:r>
    </w:p>
    <w:p w14:paraId="2E85A241" w14:textId="77777777" w:rsidR="0064485E" w:rsidRDefault="0064485E" w:rsidP="0064485E">
      <w:pPr>
        <w:rPr>
          <w:lang w:val="es-ES"/>
        </w:rPr>
      </w:pPr>
      <w:r w:rsidRPr="0064485E">
        <w:rPr>
          <w:lang w:val="es-ES"/>
        </w:rPr>
        <w:t>Trabajamos con un conjunto de datos extenso, que comprende más de 13 millones de instancias extraídas de más de mil programas de distintas fuentes, escritos por programadores de dos niveles de experiencia: expertos y principiantes. Este amplio y variado conjunto de datos nos permitió generar información empírica valiosa sobre las construcciones sintácticas anómalas, proporcionando una visión detallada de cómo se utilizan las características sintácticas del lenguaje Python en diferentes contextos.</w:t>
      </w:r>
    </w:p>
    <w:p w14:paraId="0B0B3CA6" w14:textId="77777777" w:rsidR="0064485E" w:rsidRDefault="0064485E" w:rsidP="0064485E">
      <w:pPr>
        <w:rPr>
          <w:lang w:val="es-ES"/>
        </w:rPr>
      </w:pPr>
      <w:r w:rsidRPr="0064485E">
        <w:rPr>
          <w:lang w:val="es-ES"/>
        </w:rPr>
        <w:t>El sistema propuesto no solo permite identificar las construcciones sintácticas más utilizadas por programadores principiantes y expertos, sino que también destaca las diferencias en su uso. Esto permite una diferenciación clara entre los patrones de programación de ambos grupos, ofreciendo la posibilidad de adaptar estrategias educativas para mejorar el aprendizaje de los principiantes. Por ejemplo, los profesores pueden utilizar esta información para ayudar a los estudiantes a aprender los usos del lenguaje que son más comunes entre los desarrolladores profesionales, promoviendo así mejores prácticas de programación.</w:t>
      </w:r>
    </w:p>
    <w:p w14:paraId="1C15A52A" w14:textId="3F4CC9D6" w:rsidR="00023FBE" w:rsidRDefault="0064485E" w:rsidP="0064485E">
      <w:pPr>
        <w:rPr>
          <w:lang w:val="es-ES"/>
        </w:rPr>
      </w:pPr>
      <w:r w:rsidRPr="0064485E">
        <w:rPr>
          <w:lang w:val="es-ES"/>
        </w:rPr>
        <w:t>En resumen, las técnicas y métodos desarrollados en este trabajo no solo amplían el conocimiento sobre el uso de Python, sino que también ofrecen aplicaciones prácticas significativas en la educación de la programación y en el desarrollo de herramientas avanzadas para programadores.</w:t>
      </w:r>
    </w:p>
    <w:p w14:paraId="1604BB3D" w14:textId="77777777" w:rsidR="00E54F9A" w:rsidRPr="00BF1BA0" w:rsidRDefault="00E54F9A" w:rsidP="0064485E">
      <w:pPr>
        <w:rPr>
          <w:lang w:val="es-ES"/>
        </w:rPr>
      </w:pPr>
    </w:p>
    <w:p w14:paraId="57C95F6C" w14:textId="5E59CCE8" w:rsidR="004C19A1" w:rsidRPr="00E30EEF" w:rsidRDefault="005B2DBF" w:rsidP="003452B6">
      <w:pPr>
        <w:pStyle w:val="Ttulo2"/>
        <w:rPr>
          <w:lang w:val="es-ES_tradnl"/>
        </w:rPr>
      </w:pPr>
      <w:bookmarkStart w:id="160" w:name="_Ref170142816"/>
      <w:bookmarkStart w:id="161" w:name="_Toc170228935"/>
      <w:bookmarkEnd w:id="159"/>
      <w:r w:rsidRPr="00E30EEF">
        <w:rPr>
          <w:lang w:val="es-ES_tradnl"/>
        </w:rPr>
        <w:t>Trabajo Futuro</w:t>
      </w:r>
      <w:bookmarkEnd w:id="160"/>
      <w:bookmarkEnd w:id="161"/>
    </w:p>
    <w:p w14:paraId="4BD320AE" w14:textId="77777777" w:rsidR="00023FBE" w:rsidRDefault="00023FBE" w:rsidP="004E7FF7">
      <w:pPr>
        <w:rPr>
          <w:highlight w:val="yellow"/>
          <w:lang w:val="es-ES"/>
        </w:rPr>
      </w:pPr>
    </w:p>
    <w:p w14:paraId="5B590E69" w14:textId="227EDF14" w:rsidR="00E54F9A" w:rsidRDefault="00E54F9A" w:rsidP="00C258CE">
      <w:pPr>
        <w:rPr>
          <w:spacing w:val="-2"/>
          <w:lang w:val="es-ES_tradnl"/>
        </w:rPr>
      </w:pPr>
      <w:r w:rsidRPr="00E54F9A">
        <w:rPr>
          <w:spacing w:val="-2"/>
          <w:lang w:val="es-ES_tradnl"/>
        </w:rPr>
        <w:t>Como parte del trabajo futuro, planeamos aplicar diversas técnicas de minería de datos, utilizando algoritmos interpretables de aprendizaje automático supervisados y no supervisados sobre distintos conjuntos de datos homogéneos y heterogéneos. Con estas técnicas, esperamos obtener reglas de asociación, agrupamiento (</w:t>
      </w:r>
      <w:r w:rsidRPr="00E54F9A">
        <w:rPr>
          <w:i/>
          <w:iCs/>
          <w:spacing w:val="-2"/>
          <w:lang w:val="es-ES_tradnl"/>
        </w:rPr>
        <w:t>clustering</w:t>
      </w:r>
      <w:r w:rsidRPr="00E54F9A">
        <w:rPr>
          <w:spacing w:val="-2"/>
          <w:lang w:val="es-ES_tradnl"/>
        </w:rPr>
        <w:t>) y reglas de clasificación, entre otros.</w:t>
      </w:r>
    </w:p>
    <w:p w14:paraId="770EB66C" w14:textId="7A1EAD82" w:rsidR="00E54F9A" w:rsidRDefault="00E54F9A" w:rsidP="00C258CE">
      <w:pPr>
        <w:rPr>
          <w:spacing w:val="-2"/>
          <w:lang w:val="es-ES_tradnl"/>
        </w:rPr>
      </w:pPr>
      <w:r w:rsidRPr="00E54F9A">
        <w:rPr>
          <w:spacing w:val="-2"/>
          <w:lang w:val="es-ES_tradnl"/>
        </w:rPr>
        <w:t>Además, queremos aumentar la información extraída del compilador, añadiendo información semántica relacionada con el flujo de ejecución, la dependencia de datos y las invocaciones entre métodos</w:t>
      </w:r>
      <w:r w:rsidR="0066657B">
        <w:rPr>
          <w:spacing w:val="-2"/>
          <w:lang w:val="es-ES_tradnl"/>
        </w:rPr>
        <w:t xml:space="preserve"> </w:t>
      </w:r>
      <w:sdt>
        <w:sdtPr>
          <w:rPr>
            <w:spacing w:val="-2"/>
            <w:lang w:val="es-ES_tradnl"/>
          </w:rPr>
          <w:id w:val="1972942192"/>
          <w:citation/>
        </w:sdtPr>
        <w:sdtContent>
          <w:r w:rsidR="0066657B">
            <w:rPr>
              <w:spacing w:val="-2"/>
              <w:lang w:val="es-ES_tradnl"/>
            </w:rPr>
            <w:fldChar w:fldCharType="begin"/>
          </w:r>
          <w:r w:rsidR="0066657B">
            <w:rPr>
              <w:spacing w:val="-2"/>
              <w:lang w:val="es-ES"/>
            </w:rPr>
            <w:instrText xml:space="preserve"> CITATION Rod20 \l 3082 </w:instrText>
          </w:r>
          <w:r w:rsidR="0066657B">
            <w:rPr>
              <w:spacing w:val="-2"/>
              <w:lang w:val="es-ES_tradnl"/>
            </w:rPr>
            <w:fldChar w:fldCharType="separate"/>
          </w:r>
          <w:r w:rsidR="0066657B" w:rsidRPr="0066657B">
            <w:rPr>
              <w:noProof/>
              <w:spacing w:val="-2"/>
              <w:lang w:val="es-ES"/>
            </w:rPr>
            <w:t>[24]</w:t>
          </w:r>
          <w:r w:rsidR="0066657B">
            <w:rPr>
              <w:spacing w:val="-2"/>
              <w:lang w:val="es-ES_tradnl"/>
            </w:rPr>
            <w:fldChar w:fldCharType="end"/>
          </w:r>
        </w:sdtContent>
      </w:sdt>
      <w:r w:rsidRPr="00E54F9A">
        <w:rPr>
          <w:spacing w:val="-2"/>
          <w:lang w:val="es-ES_tradnl"/>
        </w:rPr>
        <w:t>. Esto permitirá un análisis más profundo y completo de las construcciones sintácticas, ofreciendo una visión más detallada de cómo se interrelacionan y se utilizan en diferentes contextos de programación.</w:t>
      </w:r>
    </w:p>
    <w:p w14:paraId="145BCEF3" w14:textId="5A58F8F4" w:rsidR="00E54F9A" w:rsidRPr="00E54F9A" w:rsidRDefault="00E54F9A" w:rsidP="00C258CE">
      <w:pPr>
        <w:rPr>
          <w:spacing w:val="-2"/>
          <w:lang w:val="es-ES_tradnl"/>
        </w:rPr>
      </w:pPr>
      <w:r w:rsidRPr="00E54F9A">
        <w:rPr>
          <w:spacing w:val="-2"/>
          <w:lang w:val="es-ES_tradnl"/>
        </w:rPr>
        <w:lastRenderedPageBreak/>
        <w:t>Asimismo, tras enriquecer los conjuntos de datos con información semántica, planeamos evaluar modelos de redes neuronales de grafos para la clasificación de la experiencia de los programadores</w:t>
      </w:r>
      <w:r w:rsidR="00F84C7A">
        <w:rPr>
          <w:spacing w:val="-2"/>
          <w:lang w:val="es-ES_tradnl"/>
        </w:rPr>
        <w:t xml:space="preserve"> </w:t>
      </w:r>
      <w:sdt>
        <w:sdtPr>
          <w:rPr>
            <w:spacing w:val="-2"/>
            <w:lang w:val="es-ES_tradnl"/>
          </w:rPr>
          <w:id w:val="-1092318838"/>
          <w:citation/>
        </w:sdtPr>
        <w:sdtContent>
          <w:r w:rsidR="0066657B">
            <w:rPr>
              <w:spacing w:val="-2"/>
              <w:lang w:val="es-ES_tradnl"/>
            </w:rPr>
            <w:fldChar w:fldCharType="begin"/>
          </w:r>
          <w:r w:rsidR="0066657B">
            <w:rPr>
              <w:spacing w:val="-2"/>
              <w:lang w:val="es-ES"/>
            </w:rPr>
            <w:instrText xml:space="preserve"> CITATION WuL22 \l 3082 </w:instrText>
          </w:r>
          <w:r w:rsidR="0066657B">
            <w:rPr>
              <w:spacing w:val="-2"/>
              <w:lang w:val="es-ES_tradnl"/>
            </w:rPr>
            <w:fldChar w:fldCharType="separate"/>
          </w:r>
          <w:r w:rsidR="0066657B" w:rsidRPr="0066657B">
            <w:rPr>
              <w:noProof/>
              <w:spacing w:val="-2"/>
              <w:lang w:val="es-ES"/>
            </w:rPr>
            <w:t>[25]</w:t>
          </w:r>
          <w:r w:rsidR="0066657B">
            <w:rPr>
              <w:spacing w:val="-2"/>
              <w:lang w:val="es-ES_tradnl"/>
            </w:rPr>
            <w:fldChar w:fldCharType="end"/>
          </w:r>
        </w:sdtContent>
      </w:sdt>
      <w:r w:rsidRPr="00E54F9A">
        <w:rPr>
          <w:spacing w:val="-2"/>
          <w:lang w:val="es-ES_tradnl"/>
        </w:rPr>
        <w:t>. Incluso se podrían desarrollar modelos cuya salida, en lugar de una clase, fuese una puntuación que refleje el nivel de experiencia del programador.</w:t>
      </w:r>
    </w:p>
    <w:p w14:paraId="01CC103F" w14:textId="7B01EFDC" w:rsidR="00C258CE" w:rsidRPr="00E54F9A" w:rsidRDefault="00C258CE" w:rsidP="00C258CE">
      <w:pPr>
        <w:rPr>
          <w:lang w:val="es-ES"/>
        </w:rPr>
      </w:pPr>
      <w:r>
        <w:rPr>
          <w:spacing w:val="-2"/>
          <w:lang w:val="es-ES_tradnl"/>
        </w:rPr>
        <w:t>Todos los datos utilizados en nuestro trabajo, el informe de valo</w:t>
      </w:r>
      <w:r w:rsidRPr="00B76470">
        <w:rPr>
          <w:spacing w:val="-2"/>
          <w:lang w:val="es-ES_tradnl"/>
        </w:rPr>
        <w:t xml:space="preserve">res anómalos, el nuevo diseño del AST y todo el código fuente utilizado para implementar nuestro sistema están disponibles para su descarga en </w:t>
      </w:r>
      <w:hyperlink r:id="rId16" w:history="1">
        <w:r w:rsidRPr="006229BD">
          <w:rPr>
            <w:rStyle w:val="Hipervnculo"/>
            <w:lang w:val="es-ES"/>
          </w:rPr>
          <w:t>https://github.com/ComputationalReflection/PythonSourceCodeAnalysis</w:t>
        </w:r>
      </w:hyperlink>
      <w:r w:rsidRPr="00B76470">
        <w:rPr>
          <w:spacing w:val="-2"/>
          <w:lang w:val="es-ES_tradnl"/>
        </w:rPr>
        <w:t>.</w:t>
      </w:r>
    </w:p>
    <w:p w14:paraId="635E8C72" w14:textId="77777777" w:rsidR="004C19A1" w:rsidRPr="008C6B90" w:rsidRDefault="004C19A1" w:rsidP="00E65854">
      <w:pPr>
        <w:spacing w:after="0"/>
        <w:rPr>
          <w:lang w:val="es-ES_tradnl"/>
        </w:rPr>
      </w:pPr>
    </w:p>
    <w:p w14:paraId="47E2A3A7" w14:textId="79B85621" w:rsidR="00B25AD0" w:rsidRPr="003452B6" w:rsidRDefault="00085E82" w:rsidP="003452B6">
      <w:pPr>
        <w:rPr>
          <w:rFonts w:asciiTheme="majorHAnsi" w:eastAsiaTheme="majorEastAsia" w:hAnsiTheme="majorHAnsi" w:cstheme="majorBidi"/>
          <w:color w:val="2F5496" w:themeColor="accent1" w:themeShade="BF"/>
          <w:sz w:val="32"/>
          <w:szCs w:val="32"/>
          <w:lang w:val="es-ES"/>
        </w:rPr>
      </w:pPr>
      <w:bookmarkStart w:id="162" w:name="_Toc518574492"/>
      <w:bookmarkStart w:id="163" w:name="_Ref45216425"/>
      <w:bookmarkStart w:id="164" w:name="_Ref75441092"/>
      <w:r w:rsidRPr="00C50BB4">
        <w:rPr>
          <w:lang w:val="es-ES"/>
        </w:rPr>
        <w:br w:type="page"/>
      </w:r>
      <w:bookmarkStart w:id="165" w:name="_Toc75467291"/>
      <w:bookmarkStart w:id="166" w:name="_Toc75469483"/>
      <w:bookmarkStart w:id="167" w:name="_Toc75511955"/>
      <w:bookmarkStart w:id="168" w:name="_Toc75512047"/>
      <w:bookmarkStart w:id="169" w:name="_Toc75469486"/>
      <w:bookmarkStart w:id="170" w:name="_Toc75511958"/>
      <w:bookmarkStart w:id="171" w:name="_Toc75512050"/>
      <w:bookmarkStart w:id="172" w:name="_Toc75469485"/>
      <w:bookmarkStart w:id="173" w:name="_Toc75511957"/>
      <w:bookmarkStart w:id="174" w:name="_Toc75512049"/>
      <w:bookmarkEnd w:id="162"/>
      <w:bookmarkEnd w:id="163"/>
      <w:bookmarkEnd w:id="164"/>
      <w:bookmarkEnd w:id="165"/>
      <w:bookmarkEnd w:id="166"/>
      <w:bookmarkEnd w:id="167"/>
      <w:bookmarkEnd w:id="168"/>
      <w:bookmarkEnd w:id="169"/>
      <w:bookmarkEnd w:id="170"/>
      <w:bookmarkEnd w:id="171"/>
      <w:bookmarkEnd w:id="172"/>
      <w:bookmarkEnd w:id="173"/>
      <w:bookmarkEnd w:id="174"/>
    </w:p>
    <w:p w14:paraId="5FB030E2" w14:textId="733D336C" w:rsidR="005F2CD5" w:rsidRDefault="005F2CD5" w:rsidP="0034275C">
      <w:pPr>
        <w:pStyle w:val="Ttulo1"/>
        <w:rPr>
          <w:lang w:val="es-ES_tradnl"/>
        </w:rPr>
      </w:pPr>
      <w:bookmarkStart w:id="175" w:name="_Ref76115173"/>
      <w:bookmarkStart w:id="176" w:name="_Toc170228936"/>
      <w:r>
        <w:rPr>
          <w:lang w:val="es-ES_tradnl"/>
        </w:rPr>
        <w:lastRenderedPageBreak/>
        <w:t>Planificación y Presupuesto</w:t>
      </w:r>
      <w:bookmarkEnd w:id="175"/>
      <w:bookmarkEnd w:id="176"/>
    </w:p>
    <w:p w14:paraId="0DEAA50F" w14:textId="77777777" w:rsidR="0034275C" w:rsidRPr="0034275C" w:rsidRDefault="0034275C" w:rsidP="0034275C">
      <w:pPr>
        <w:rPr>
          <w:lang w:val="es-ES_tradnl"/>
        </w:rPr>
      </w:pPr>
    </w:p>
    <w:p w14:paraId="0EDBEE07" w14:textId="758F5832" w:rsidR="005F2CD5" w:rsidRDefault="005F2CD5" w:rsidP="001F0092">
      <w:pPr>
        <w:pStyle w:val="Ttulo2"/>
        <w:rPr>
          <w:lang w:val="es-ES_tradnl"/>
        </w:rPr>
      </w:pPr>
      <w:bookmarkStart w:id="177" w:name="_Toc170228937"/>
      <w:r>
        <w:rPr>
          <w:lang w:val="es-ES_tradnl"/>
        </w:rPr>
        <w:t>Planificación del proyecto</w:t>
      </w:r>
      <w:bookmarkEnd w:id="177"/>
    </w:p>
    <w:p w14:paraId="17377E16" w14:textId="77777777" w:rsidR="001F0092" w:rsidRPr="001F0092" w:rsidRDefault="001F0092" w:rsidP="001F0092">
      <w:pPr>
        <w:rPr>
          <w:lang w:val="es-ES_tradnl"/>
        </w:rPr>
      </w:pPr>
    </w:p>
    <w:p w14:paraId="14CA71ED" w14:textId="0475A20F" w:rsidR="00431C16" w:rsidRDefault="00431C16" w:rsidP="00431C16">
      <w:pPr>
        <w:rPr>
          <w:lang w:val="es-ES"/>
        </w:rPr>
      </w:pPr>
      <w:r w:rsidRPr="00344AC7">
        <w:rPr>
          <w:lang w:val="es-ES"/>
        </w:rPr>
        <w:t xml:space="preserve">En la siguiente tabla </w:t>
      </w:r>
      <w:r>
        <w:rPr>
          <w:lang w:val="es-ES"/>
        </w:rPr>
        <w:t xml:space="preserve">se representan las fechas y las horas de trabajo del proyecto. Las horas de trabajo diarias han variado en función de la carga de trabajo, la dificultad de este y la previsión de plazos restantes. </w:t>
      </w:r>
      <w:r w:rsidRPr="00F01811">
        <w:rPr>
          <w:lang w:val="es-ES"/>
        </w:rPr>
        <w:t xml:space="preserve">Durante las fases 1, 3 y 4 hemos trabajado 2 horas diarias. </w:t>
      </w:r>
      <w:r w:rsidRPr="008F2B4A">
        <w:rPr>
          <w:lang w:val="es-ES"/>
        </w:rPr>
        <w:t>En la fase 2 han sido 3 horas. Por último, en l</w:t>
      </w:r>
      <w:r>
        <w:rPr>
          <w:lang w:val="es-ES"/>
        </w:rPr>
        <w:t>a fase de documentación, 4 horas diarias.</w:t>
      </w:r>
    </w:p>
    <w:p w14:paraId="35815D13" w14:textId="4893D806" w:rsidR="00431C16" w:rsidRPr="00287A76" w:rsidRDefault="00431C16" w:rsidP="00431C16">
      <w:pPr>
        <w:pStyle w:val="Descripcin"/>
        <w:keepNext/>
        <w:jc w:val="center"/>
        <w:rPr>
          <w:lang w:val="es-ES"/>
        </w:rPr>
      </w:pPr>
      <w:bookmarkStart w:id="178" w:name="_Toc170228988"/>
      <w:r w:rsidRPr="00287A76">
        <w:rPr>
          <w:lang w:val="es-ES"/>
        </w:rPr>
        <w:t xml:space="preserve">Tabla </w:t>
      </w:r>
      <w:r>
        <w:fldChar w:fldCharType="begin"/>
      </w:r>
      <w:r w:rsidRPr="00287A76">
        <w:rPr>
          <w:lang w:val="es-ES"/>
        </w:rPr>
        <w:instrText xml:space="preserve"> SEQ Tabla \* ARABIC </w:instrText>
      </w:r>
      <w:r>
        <w:fldChar w:fldCharType="separate"/>
      </w:r>
      <w:r w:rsidR="00F84C7A">
        <w:rPr>
          <w:noProof/>
          <w:lang w:val="es-ES"/>
        </w:rPr>
        <w:t>18</w:t>
      </w:r>
      <w:r>
        <w:fldChar w:fldCharType="end"/>
      </w:r>
      <w:r w:rsidRPr="00287A76">
        <w:rPr>
          <w:lang w:val="es-ES"/>
        </w:rPr>
        <w:t>: Planificación del Proyecto</w:t>
      </w:r>
      <w:bookmarkEnd w:id="178"/>
    </w:p>
    <w:tbl>
      <w:tblPr>
        <w:tblW w:w="5000" w:type="pct"/>
        <w:tblCellMar>
          <w:left w:w="70" w:type="dxa"/>
          <w:right w:w="70" w:type="dxa"/>
        </w:tblCellMar>
        <w:tblLook w:val="04A0" w:firstRow="1" w:lastRow="0" w:firstColumn="1" w:lastColumn="0" w:noHBand="0" w:noVBand="1"/>
      </w:tblPr>
      <w:tblGrid>
        <w:gridCol w:w="4538"/>
        <w:gridCol w:w="1511"/>
        <w:gridCol w:w="1664"/>
        <w:gridCol w:w="1359"/>
      </w:tblGrid>
      <w:tr w:rsidR="00431C16" w:rsidRPr="003A304B" w14:paraId="3DEDDBA7" w14:textId="77777777" w:rsidTr="00001E76">
        <w:trPr>
          <w:trHeight w:val="300"/>
        </w:trPr>
        <w:tc>
          <w:tcPr>
            <w:tcW w:w="2501" w:type="pct"/>
            <w:tcBorders>
              <w:top w:val="single" w:sz="8" w:space="0" w:color="7F7F7F"/>
              <w:left w:val="nil"/>
              <w:bottom w:val="single" w:sz="8" w:space="0" w:color="7F7F7F"/>
              <w:right w:val="single" w:sz="4" w:space="0" w:color="auto"/>
            </w:tcBorders>
            <w:shd w:val="clear" w:color="auto" w:fill="auto"/>
            <w:vAlign w:val="center"/>
            <w:hideMark/>
          </w:tcPr>
          <w:p w14:paraId="3EDC82C9" w14:textId="77777777" w:rsidR="00431C16" w:rsidRPr="003A304B" w:rsidRDefault="00431C16" w:rsidP="00001E76">
            <w:pPr>
              <w:spacing w:after="0" w:line="240" w:lineRule="auto"/>
              <w:rPr>
                <w:rFonts w:eastAsia="Times New Roman"/>
                <w:b/>
                <w:bCs/>
                <w:color w:val="000000"/>
                <w:lang w:val="es-ES" w:eastAsia="es-ES"/>
              </w:rPr>
            </w:pPr>
            <w:r w:rsidRPr="003A304B">
              <w:rPr>
                <w:rFonts w:eastAsia="Times New Roman"/>
                <w:b/>
                <w:bCs/>
                <w:color w:val="000000"/>
                <w:lang w:val="es-ES" w:eastAsia="es-ES"/>
              </w:rPr>
              <w:t>Tarea</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2C922D8A"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Duración (h)</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7EE9DCC6"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Comienzo</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CC7895E" w14:textId="77777777" w:rsidR="00431C16" w:rsidRPr="003A304B" w:rsidRDefault="00431C16" w:rsidP="00001E76">
            <w:pPr>
              <w:spacing w:after="0" w:line="240" w:lineRule="auto"/>
              <w:jc w:val="center"/>
              <w:rPr>
                <w:rFonts w:eastAsia="Times New Roman"/>
                <w:b/>
                <w:bCs/>
                <w:color w:val="000000"/>
                <w:lang w:val="es-ES" w:eastAsia="es-ES"/>
              </w:rPr>
            </w:pPr>
            <w:r w:rsidRPr="003A304B">
              <w:rPr>
                <w:rFonts w:eastAsia="Times New Roman"/>
                <w:b/>
                <w:bCs/>
                <w:color w:val="000000"/>
                <w:lang w:val="es-ES" w:eastAsia="es-ES"/>
              </w:rPr>
              <w:t>Fin</w:t>
            </w:r>
          </w:p>
        </w:tc>
      </w:tr>
      <w:tr w:rsidR="00431C16" w:rsidRPr="003A304B" w14:paraId="790C0251" w14:textId="77777777" w:rsidTr="00001E76">
        <w:trPr>
          <w:trHeight w:val="420"/>
        </w:trPr>
        <w:tc>
          <w:tcPr>
            <w:tcW w:w="2501" w:type="pct"/>
            <w:tcBorders>
              <w:top w:val="nil"/>
              <w:left w:val="nil"/>
              <w:bottom w:val="single" w:sz="8" w:space="0" w:color="7F7F7F"/>
              <w:right w:val="single" w:sz="4" w:space="0" w:color="auto"/>
            </w:tcBorders>
            <w:shd w:val="clear" w:color="auto" w:fill="auto"/>
            <w:vAlign w:val="center"/>
            <w:hideMark/>
          </w:tcPr>
          <w:p w14:paraId="69105CEC"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1 (Diseño y análisis de la solución)</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3C9BFF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30</w:t>
            </w:r>
          </w:p>
        </w:tc>
        <w:tc>
          <w:tcPr>
            <w:tcW w:w="917" w:type="pct"/>
            <w:tcBorders>
              <w:top w:val="nil"/>
              <w:left w:val="single" w:sz="4" w:space="0" w:color="auto"/>
              <w:bottom w:val="single" w:sz="8" w:space="0" w:color="7F7F7F"/>
              <w:right w:val="single" w:sz="4" w:space="0" w:color="auto"/>
            </w:tcBorders>
            <w:shd w:val="clear" w:color="auto" w:fill="auto"/>
            <w:vAlign w:val="center"/>
            <w:hideMark/>
          </w:tcPr>
          <w:p w14:paraId="5DD67F0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15/10/2023</w:t>
            </w:r>
          </w:p>
        </w:tc>
        <w:tc>
          <w:tcPr>
            <w:tcW w:w="749" w:type="pct"/>
            <w:tcBorders>
              <w:top w:val="nil"/>
              <w:left w:val="single" w:sz="4" w:space="0" w:color="auto"/>
              <w:bottom w:val="single" w:sz="8" w:space="0" w:color="7F7F7F"/>
              <w:right w:val="nil"/>
            </w:tcBorders>
            <w:shd w:val="clear" w:color="auto" w:fill="auto"/>
            <w:vAlign w:val="center"/>
            <w:hideMark/>
          </w:tcPr>
          <w:p w14:paraId="08D546D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02/11/2023</w:t>
            </w:r>
          </w:p>
        </w:tc>
      </w:tr>
      <w:tr w:rsidR="00431C16" w:rsidRPr="003A304B" w14:paraId="651A81A7" w14:textId="77777777" w:rsidTr="00001E76">
        <w:trPr>
          <w:trHeight w:val="324"/>
        </w:trPr>
        <w:tc>
          <w:tcPr>
            <w:tcW w:w="2501" w:type="pct"/>
            <w:tcBorders>
              <w:top w:val="nil"/>
              <w:left w:val="nil"/>
              <w:bottom w:val="nil"/>
              <w:right w:val="single" w:sz="4" w:space="0" w:color="auto"/>
            </w:tcBorders>
            <w:shd w:val="clear" w:color="auto" w:fill="auto"/>
            <w:vAlign w:val="center"/>
            <w:hideMark/>
          </w:tcPr>
          <w:p w14:paraId="5CC1D78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Decisión del alcance</w:t>
            </w:r>
          </w:p>
        </w:tc>
        <w:tc>
          <w:tcPr>
            <w:tcW w:w="833" w:type="pct"/>
            <w:tcBorders>
              <w:top w:val="nil"/>
              <w:left w:val="single" w:sz="4" w:space="0" w:color="auto"/>
              <w:bottom w:val="nil"/>
              <w:right w:val="single" w:sz="4" w:space="0" w:color="auto"/>
            </w:tcBorders>
            <w:shd w:val="clear" w:color="auto" w:fill="auto"/>
            <w:vAlign w:val="center"/>
            <w:hideMark/>
          </w:tcPr>
          <w:p w14:paraId="137765CA"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688ABE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15/10/2023</w:t>
            </w:r>
          </w:p>
        </w:tc>
        <w:tc>
          <w:tcPr>
            <w:tcW w:w="749" w:type="pct"/>
            <w:tcBorders>
              <w:top w:val="nil"/>
              <w:left w:val="single" w:sz="4" w:space="0" w:color="auto"/>
              <w:bottom w:val="nil"/>
              <w:right w:val="nil"/>
            </w:tcBorders>
            <w:shd w:val="clear" w:color="auto" w:fill="auto"/>
            <w:vAlign w:val="center"/>
            <w:hideMark/>
          </w:tcPr>
          <w:p w14:paraId="2436CB1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19/10/2023</w:t>
            </w:r>
          </w:p>
        </w:tc>
      </w:tr>
      <w:tr w:rsidR="00431C16" w:rsidRPr="003A304B" w14:paraId="04383D61" w14:textId="77777777" w:rsidTr="00001E76">
        <w:trPr>
          <w:trHeight w:val="348"/>
        </w:trPr>
        <w:tc>
          <w:tcPr>
            <w:tcW w:w="2501" w:type="pct"/>
            <w:tcBorders>
              <w:top w:val="nil"/>
              <w:left w:val="nil"/>
              <w:bottom w:val="nil"/>
              <w:right w:val="single" w:sz="4" w:space="0" w:color="auto"/>
            </w:tcBorders>
            <w:shd w:val="clear" w:color="auto" w:fill="auto"/>
            <w:vAlign w:val="center"/>
            <w:hideMark/>
          </w:tcPr>
          <w:p w14:paraId="44ECE25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Elección de tecnologías</w:t>
            </w:r>
          </w:p>
        </w:tc>
        <w:tc>
          <w:tcPr>
            <w:tcW w:w="833" w:type="pct"/>
            <w:tcBorders>
              <w:top w:val="nil"/>
              <w:left w:val="single" w:sz="4" w:space="0" w:color="auto"/>
              <w:bottom w:val="nil"/>
              <w:right w:val="single" w:sz="4" w:space="0" w:color="auto"/>
            </w:tcBorders>
            <w:shd w:val="clear" w:color="auto" w:fill="auto"/>
            <w:vAlign w:val="center"/>
            <w:hideMark/>
          </w:tcPr>
          <w:p w14:paraId="4EB5364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8EFD42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20/10/2023</w:t>
            </w:r>
          </w:p>
        </w:tc>
        <w:tc>
          <w:tcPr>
            <w:tcW w:w="749" w:type="pct"/>
            <w:tcBorders>
              <w:top w:val="nil"/>
              <w:left w:val="single" w:sz="4" w:space="0" w:color="auto"/>
              <w:bottom w:val="nil"/>
              <w:right w:val="nil"/>
            </w:tcBorders>
            <w:shd w:val="clear" w:color="auto" w:fill="auto"/>
            <w:vAlign w:val="center"/>
            <w:hideMark/>
          </w:tcPr>
          <w:p w14:paraId="43AAA2E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26/10/2023</w:t>
            </w:r>
          </w:p>
        </w:tc>
      </w:tr>
      <w:tr w:rsidR="00431C16" w:rsidRPr="003A304B" w14:paraId="770570F1"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7C977452"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Diseño de la arquitectura</w:t>
            </w:r>
          </w:p>
        </w:tc>
        <w:tc>
          <w:tcPr>
            <w:tcW w:w="833" w:type="pct"/>
            <w:tcBorders>
              <w:top w:val="nil"/>
              <w:left w:val="single" w:sz="4" w:space="0" w:color="auto"/>
              <w:bottom w:val="nil"/>
              <w:right w:val="single" w:sz="4" w:space="0" w:color="auto"/>
            </w:tcBorders>
            <w:shd w:val="clear" w:color="auto" w:fill="auto"/>
            <w:vAlign w:val="center"/>
            <w:hideMark/>
          </w:tcPr>
          <w:p w14:paraId="595675E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64F72D4F"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27/10/2023</w:t>
            </w:r>
          </w:p>
        </w:tc>
        <w:tc>
          <w:tcPr>
            <w:tcW w:w="749" w:type="pct"/>
            <w:tcBorders>
              <w:top w:val="nil"/>
              <w:left w:val="single" w:sz="4" w:space="0" w:color="auto"/>
              <w:bottom w:val="nil"/>
              <w:right w:val="nil"/>
            </w:tcBorders>
            <w:shd w:val="clear" w:color="auto" w:fill="auto"/>
            <w:vAlign w:val="center"/>
            <w:hideMark/>
          </w:tcPr>
          <w:p w14:paraId="7992279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02/11/2023</w:t>
            </w:r>
          </w:p>
        </w:tc>
      </w:tr>
      <w:tr w:rsidR="00431C16" w:rsidRPr="003A304B" w14:paraId="74F63C3A" w14:textId="77777777" w:rsidTr="00001E76">
        <w:trPr>
          <w:trHeight w:val="408"/>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26CACA75"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2 (Implementación de la solución)</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CC5BC8D"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294</w:t>
            </w:r>
          </w:p>
        </w:tc>
        <w:tc>
          <w:tcPr>
            <w:tcW w:w="917"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8DF4317"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03/11/2023</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081DA958"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19/03/2024</w:t>
            </w:r>
          </w:p>
        </w:tc>
      </w:tr>
      <w:tr w:rsidR="00431C16" w:rsidRPr="003A304B" w14:paraId="1C3C751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571842B"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del programa</w:t>
            </w:r>
          </w:p>
        </w:tc>
        <w:tc>
          <w:tcPr>
            <w:tcW w:w="833" w:type="pct"/>
            <w:tcBorders>
              <w:top w:val="nil"/>
              <w:left w:val="single" w:sz="4" w:space="0" w:color="auto"/>
              <w:bottom w:val="nil"/>
              <w:right w:val="single" w:sz="4" w:space="0" w:color="auto"/>
            </w:tcBorders>
            <w:shd w:val="clear" w:color="auto" w:fill="auto"/>
            <w:vAlign w:val="center"/>
            <w:hideMark/>
          </w:tcPr>
          <w:p w14:paraId="0EE82C4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150</w:t>
            </w:r>
          </w:p>
        </w:tc>
        <w:tc>
          <w:tcPr>
            <w:tcW w:w="917" w:type="pct"/>
            <w:tcBorders>
              <w:top w:val="nil"/>
              <w:left w:val="single" w:sz="4" w:space="0" w:color="auto"/>
              <w:bottom w:val="nil"/>
              <w:right w:val="single" w:sz="4" w:space="0" w:color="auto"/>
            </w:tcBorders>
            <w:shd w:val="clear" w:color="auto" w:fill="auto"/>
            <w:vAlign w:val="center"/>
            <w:hideMark/>
          </w:tcPr>
          <w:p w14:paraId="7BF784A5"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03/11/2023</w:t>
            </w:r>
          </w:p>
        </w:tc>
        <w:tc>
          <w:tcPr>
            <w:tcW w:w="749" w:type="pct"/>
            <w:tcBorders>
              <w:top w:val="nil"/>
              <w:left w:val="single" w:sz="4" w:space="0" w:color="auto"/>
              <w:bottom w:val="nil"/>
              <w:right w:val="nil"/>
            </w:tcBorders>
            <w:shd w:val="clear" w:color="auto" w:fill="auto"/>
            <w:vAlign w:val="center"/>
            <w:hideMark/>
          </w:tcPr>
          <w:p w14:paraId="61A89A83"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11/01/2024</w:t>
            </w:r>
          </w:p>
        </w:tc>
      </w:tr>
      <w:tr w:rsidR="00431C16" w:rsidRPr="003A304B" w14:paraId="092CB44D"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56641971"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Desarrollo de la interfaz a la BD</w:t>
            </w:r>
          </w:p>
        </w:tc>
        <w:tc>
          <w:tcPr>
            <w:tcW w:w="833" w:type="pct"/>
            <w:tcBorders>
              <w:top w:val="nil"/>
              <w:left w:val="single" w:sz="4" w:space="0" w:color="auto"/>
              <w:bottom w:val="nil"/>
              <w:right w:val="single" w:sz="4" w:space="0" w:color="auto"/>
            </w:tcBorders>
            <w:shd w:val="clear" w:color="auto" w:fill="auto"/>
            <w:vAlign w:val="center"/>
            <w:hideMark/>
          </w:tcPr>
          <w:p w14:paraId="5930DF1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39</w:t>
            </w:r>
          </w:p>
        </w:tc>
        <w:tc>
          <w:tcPr>
            <w:tcW w:w="917" w:type="pct"/>
            <w:tcBorders>
              <w:top w:val="nil"/>
              <w:left w:val="single" w:sz="4" w:space="0" w:color="auto"/>
              <w:bottom w:val="nil"/>
              <w:right w:val="single" w:sz="4" w:space="0" w:color="auto"/>
            </w:tcBorders>
            <w:shd w:val="clear" w:color="auto" w:fill="auto"/>
            <w:vAlign w:val="center"/>
            <w:hideMark/>
          </w:tcPr>
          <w:p w14:paraId="42EB436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12/01/2024</w:t>
            </w:r>
          </w:p>
        </w:tc>
        <w:tc>
          <w:tcPr>
            <w:tcW w:w="749" w:type="pct"/>
            <w:tcBorders>
              <w:top w:val="nil"/>
              <w:left w:val="single" w:sz="4" w:space="0" w:color="auto"/>
              <w:bottom w:val="nil"/>
              <w:right w:val="nil"/>
            </w:tcBorders>
            <w:shd w:val="clear" w:color="auto" w:fill="auto"/>
            <w:vAlign w:val="center"/>
            <w:hideMark/>
          </w:tcPr>
          <w:p w14:paraId="5686B72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30/01/2024</w:t>
            </w:r>
          </w:p>
        </w:tc>
      </w:tr>
      <w:tr w:rsidR="00431C16" w:rsidRPr="003A304B" w14:paraId="07110D95"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130DA7BF"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Creación y configuración del entorno</w:t>
            </w:r>
          </w:p>
        </w:tc>
        <w:tc>
          <w:tcPr>
            <w:tcW w:w="833" w:type="pct"/>
            <w:tcBorders>
              <w:top w:val="nil"/>
              <w:left w:val="single" w:sz="4" w:space="0" w:color="auto"/>
              <w:bottom w:val="nil"/>
              <w:right w:val="single" w:sz="4" w:space="0" w:color="auto"/>
            </w:tcBorders>
            <w:shd w:val="clear" w:color="auto" w:fill="auto"/>
            <w:vAlign w:val="center"/>
            <w:hideMark/>
          </w:tcPr>
          <w:p w14:paraId="0DE8FF9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9</w:t>
            </w:r>
          </w:p>
        </w:tc>
        <w:tc>
          <w:tcPr>
            <w:tcW w:w="917" w:type="pct"/>
            <w:tcBorders>
              <w:top w:val="nil"/>
              <w:left w:val="single" w:sz="4" w:space="0" w:color="auto"/>
              <w:bottom w:val="nil"/>
              <w:right w:val="single" w:sz="4" w:space="0" w:color="auto"/>
            </w:tcBorders>
            <w:shd w:val="clear" w:color="auto" w:fill="auto"/>
            <w:vAlign w:val="center"/>
            <w:hideMark/>
          </w:tcPr>
          <w:p w14:paraId="3EA1F5F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31/01/2024</w:t>
            </w:r>
          </w:p>
        </w:tc>
        <w:tc>
          <w:tcPr>
            <w:tcW w:w="749" w:type="pct"/>
            <w:tcBorders>
              <w:top w:val="nil"/>
              <w:left w:val="single" w:sz="4" w:space="0" w:color="auto"/>
              <w:bottom w:val="nil"/>
              <w:right w:val="nil"/>
            </w:tcBorders>
            <w:shd w:val="clear" w:color="auto" w:fill="auto"/>
            <w:vAlign w:val="center"/>
            <w:hideMark/>
          </w:tcPr>
          <w:p w14:paraId="66668BE0"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02/02/2024</w:t>
            </w:r>
          </w:p>
        </w:tc>
      </w:tr>
      <w:tr w:rsidR="00431C16" w:rsidRPr="003A304B" w14:paraId="78F2A0C3"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442D49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Integración de las partes</w:t>
            </w:r>
          </w:p>
        </w:tc>
        <w:tc>
          <w:tcPr>
            <w:tcW w:w="833" w:type="pct"/>
            <w:tcBorders>
              <w:top w:val="nil"/>
              <w:left w:val="single" w:sz="4" w:space="0" w:color="auto"/>
              <w:bottom w:val="nil"/>
              <w:right w:val="single" w:sz="4" w:space="0" w:color="auto"/>
            </w:tcBorders>
            <w:shd w:val="clear" w:color="auto" w:fill="auto"/>
            <w:vAlign w:val="center"/>
            <w:hideMark/>
          </w:tcPr>
          <w:p w14:paraId="02E3497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21</w:t>
            </w:r>
          </w:p>
        </w:tc>
        <w:tc>
          <w:tcPr>
            <w:tcW w:w="917" w:type="pct"/>
            <w:tcBorders>
              <w:top w:val="nil"/>
              <w:left w:val="single" w:sz="4" w:space="0" w:color="auto"/>
              <w:bottom w:val="nil"/>
              <w:right w:val="single" w:sz="4" w:space="0" w:color="auto"/>
            </w:tcBorders>
            <w:shd w:val="clear" w:color="auto" w:fill="auto"/>
            <w:vAlign w:val="center"/>
            <w:hideMark/>
          </w:tcPr>
          <w:p w14:paraId="6485A66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05/02/2024</w:t>
            </w:r>
          </w:p>
        </w:tc>
        <w:tc>
          <w:tcPr>
            <w:tcW w:w="749" w:type="pct"/>
            <w:tcBorders>
              <w:top w:val="nil"/>
              <w:left w:val="single" w:sz="4" w:space="0" w:color="auto"/>
              <w:bottom w:val="nil"/>
              <w:right w:val="nil"/>
            </w:tcBorders>
            <w:shd w:val="clear" w:color="auto" w:fill="auto"/>
            <w:vAlign w:val="center"/>
            <w:hideMark/>
          </w:tcPr>
          <w:p w14:paraId="764CBCC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13/02/2024</w:t>
            </w:r>
          </w:p>
        </w:tc>
      </w:tr>
      <w:tr w:rsidR="00431C16" w:rsidRPr="003A304B" w14:paraId="55C90F2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0F0E58E5" w14:textId="0CC95501" w:rsidR="00431C16" w:rsidRPr="003A304B" w:rsidRDefault="00431C16" w:rsidP="00001E76">
            <w:pPr>
              <w:spacing w:after="0" w:line="240" w:lineRule="auto"/>
              <w:rPr>
                <w:rFonts w:eastAsia="Times New Roman"/>
                <w:color w:val="000000"/>
                <w:lang w:val="es-ES" w:eastAsia="es-ES"/>
              </w:rPr>
            </w:pPr>
            <w:r w:rsidRPr="00F345B3">
              <w:rPr>
                <w:rFonts w:eastAsia="Times New Roman"/>
                <w:i/>
                <w:iCs/>
                <w:color w:val="000000"/>
                <w:lang w:val="es-ES" w:eastAsia="es-ES"/>
              </w:rPr>
              <w:t>Testing</w:t>
            </w:r>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34750D0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75</w:t>
            </w:r>
          </w:p>
        </w:tc>
        <w:tc>
          <w:tcPr>
            <w:tcW w:w="917" w:type="pct"/>
            <w:tcBorders>
              <w:top w:val="nil"/>
              <w:left w:val="single" w:sz="4" w:space="0" w:color="auto"/>
              <w:bottom w:val="nil"/>
              <w:right w:val="single" w:sz="4" w:space="0" w:color="auto"/>
            </w:tcBorders>
            <w:shd w:val="clear" w:color="auto" w:fill="auto"/>
            <w:vAlign w:val="center"/>
            <w:hideMark/>
          </w:tcPr>
          <w:p w14:paraId="0980A1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14/02/2024</w:t>
            </w:r>
          </w:p>
        </w:tc>
        <w:tc>
          <w:tcPr>
            <w:tcW w:w="749" w:type="pct"/>
            <w:tcBorders>
              <w:top w:val="nil"/>
              <w:left w:val="single" w:sz="4" w:space="0" w:color="auto"/>
              <w:bottom w:val="nil"/>
              <w:right w:val="nil"/>
            </w:tcBorders>
            <w:shd w:val="clear" w:color="auto" w:fill="auto"/>
            <w:vAlign w:val="center"/>
            <w:hideMark/>
          </w:tcPr>
          <w:p w14:paraId="26C45A4D"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19/03/2024</w:t>
            </w:r>
          </w:p>
        </w:tc>
      </w:tr>
      <w:tr w:rsidR="00431C16" w:rsidRPr="003A304B" w14:paraId="6C5CA3E4" w14:textId="77777777" w:rsidTr="00001E76">
        <w:trPr>
          <w:trHeight w:val="300"/>
        </w:trPr>
        <w:tc>
          <w:tcPr>
            <w:tcW w:w="2501" w:type="pct"/>
            <w:tcBorders>
              <w:top w:val="nil"/>
              <w:left w:val="nil"/>
              <w:bottom w:val="single" w:sz="8" w:space="0" w:color="7F7F7F"/>
              <w:right w:val="single" w:sz="4" w:space="0" w:color="auto"/>
            </w:tcBorders>
            <w:shd w:val="clear" w:color="auto" w:fill="auto"/>
            <w:vAlign w:val="center"/>
            <w:hideMark/>
          </w:tcPr>
          <w:p w14:paraId="1D56C9B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3 (Generación del dataset)</w:t>
            </w:r>
          </w:p>
        </w:tc>
        <w:tc>
          <w:tcPr>
            <w:tcW w:w="833" w:type="pct"/>
            <w:tcBorders>
              <w:top w:val="nil"/>
              <w:left w:val="single" w:sz="4" w:space="0" w:color="auto"/>
              <w:bottom w:val="single" w:sz="8" w:space="0" w:color="7F7F7F"/>
              <w:right w:val="single" w:sz="4" w:space="0" w:color="auto"/>
            </w:tcBorders>
            <w:shd w:val="clear" w:color="auto" w:fill="auto"/>
            <w:vAlign w:val="center"/>
            <w:hideMark/>
          </w:tcPr>
          <w:p w14:paraId="25866CE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70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0D469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20/03/2024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655AEDAB"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07/05/2024</w:t>
            </w:r>
          </w:p>
        </w:tc>
      </w:tr>
      <w:tr w:rsidR="00431C16" w:rsidRPr="003A304B" w14:paraId="6E77BB9A"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39085BD0"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Obtención de programas</w:t>
            </w:r>
          </w:p>
        </w:tc>
        <w:tc>
          <w:tcPr>
            <w:tcW w:w="833" w:type="pct"/>
            <w:tcBorders>
              <w:top w:val="nil"/>
              <w:left w:val="single" w:sz="4" w:space="0" w:color="auto"/>
              <w:bottom w:val="nil"/>
              <w:right w:val="single" w:sz="4" w:space="0" w:color="auto"/>
            </w:tcBorders>
            <w:shd w:val="clear" w:color="auto" w:fill="auto"/>
            <w:vAlign w:val="center"/>
            <w:hideMark/>
          </w:tcPr>
          <w:p w14:paraId="10B7095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58ED183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20/03/2024</w:t>
            </w:r>
          </w:p>
        </w:tc>
        <w:tc>
          <w:tcPr>
            <w:tcW w:w="749" w:type="pct"/>
            <w:tcBorders>
              <w:top w:val="nil"/>
              <w:left w:val="single" w:sz="4" w:space="0" w:color="auto"/>
              <w:bottom w:val="nil"/>
              <w:right w:val="nil"/>
            </w:tcBorders>
            <w:shd w:val="clear" w:color="auto" w:fill="auto"/>
            <w:vAlign w:val="center"/>
            <w:hideMark/>
          </w:tcPr>
          <w:p w14:paraId="1AC764EE"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26/03/2024</w:t>
            </w:r>
          </w:p>
        </w:tc>
      </w:tr>
      <w:tr w:rsidR="00431C16" w:rsidRPr="003A304B" w14:paraId="6C414F7E"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0264E52E"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Ejecución del programa</w:t>
            </w:r>
          </w:p>
        </w:tc>
        <w:tc>
          <w:tcPr>
            <w:tcW w:w="833" w:type="pct"/>
            <w:tcBorders>
              <w:top w:val="nil"/>
              <w:left w:val="single" w:sz="4" w:space="0" w:color="auto"/>
              <w:bottom w:val="nil"/>
              <w:right w:val="single" w:sz="4" w:space="0" w:color="auto"/>
            </w:tcBorders>
            <w:shd w:val="clear" w:color="auto" w:fill="auto"/>
            <w:vAlign w:val="center"/>
            <w:hideMark/>
          </w:tcPr>
          <w:p w14:paraId="73B8CE47"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10</w:t>
            </w:r>
          </w:p>
        </w:tc>
        <w:tc>
          <w:tcPr>
            <w:tcW w:w="917" w:type="pct"/>
            <w:tcBorders>
              <w:top w:val="nil"/>
              <w:left w:val="single" w:sz="4" w:space="0" w:color="auto"/>
              <w:bottom w:val="nil"/>
              <w:right w:val="single" w:sz="4" w:space="0" w:color="auto"/>
            </w:tcBorders>
            <w:shd w:val="clear" w:color="auto" w:fill="auto"/>
            <w:vAlign w:val="center"/>
            <w:hideMark/>
          </w:tcPr>
          <w:p w14:paraId="13CE7F52"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27/03/2024</w:t>
            </w:r>
          </w:p>
        </w:tc>
        <w:tc>
          <w:tcPr>
            <w:tcW w:w="749" w:type="pct"/>
            <w:tcBorders>
              <w:top w:val="nil"/>
              <w:left w:val="single" w:sz="4" w:space="0" w:color="auto"/>
              <w:bottom w:val="nil"/>
              <w:right w:val="nil"/>
            </w:tcBorders>
            <w:shd w:val="clear" w:color="auto" w:fill="auto"/>
            <w:vAlign w:val="center"/>
            <w:hideMark/>
          </w:tcPr>
          <w:p w14:paraId="73F72B34"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02/04/2024</w:t>
            </w:r>
          </w:p>
        </w:tc>
      </w:tr>
      <w:tr w:rsidR="00431C16" w:rsidRPr="003A304B" w14:paraId="71A255A3"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20937A4E" w14:textId="05281F2C" w:rsidR="00431C16" w:rsidRPr="003A304B" w:rsidRDefault="00431C16" w:rsidP="00001E76">
            <w:pPr>
              <w:spacing w:after="0" w:line="240" w:lineRule="auto"/>
              <w:rPr>
                <w:rFonts w:eastAsia="Times New Roman"/>
                <w:color w:val="000000"/>
                <w:lang w:val="es-ES" w:eastAsia="es-ES"/>
              </w:rPr>
            </w:pPr>
            <w:r w:rsidRPr="00F345B3">
              <w:rPr>
                <w:rFonts w:eastAsia="Times New Roman"/>
                <w:i/>
                <w:iCs/>
                <w:color w:val="000000"/>
                <w:lang w:val="es-ES" w:eastAsia="es-ES"/>
              </w:rPr>
              <w:t>Testing</w:t>
            </w:r>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w:t>
            </w:r>
          </w:p>
        </w:tc>
        <w:tc>
          <w:tcPr>
            <w:tcW w:w="833" w:type="pct"/>
            <w:tcBorders>
              <w:top w:val="nil"/>
              <w:left w:val="single" w:sz="4" w:space="0" w:color="auto"/>
              <w:bottom w:val="nil"/>
              <w:right w:val="single" w:sz="4" w:space="0" w:color="auto"/>
            </w:tcBorders>
            <w:shd w:val="clear" w:color="auto" w:fill="auto"/>
            <w:vAlign w:val="center"/>
            <w:hideMark/>
          </w:tcPr>
          <w:p w14:paraId="54C7BA9B"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50</w:t>
            </w:r>
          </w:p>
        </w:tc>
        <w:tc>
          <w:tcPr>
            <w:tcW w:w="917" w:type="pct"/>
            <w:tcBorders>
              <w:top w:val="nil"/>
              <w:left w:val="single" w:sz="4" w:space="0" w:color="auto"/>
              <w:bottom w:val="nil"/>
              <w:right w:val="single" w:sz="4" w:space="0" w:color="auto"/>
            </w:tcBorders>
            <w:shd w:val="clear" w:color="auto" w:fill="auto"/>
            <w:vAlign w:val="center"/>
            <w:hideMark/>
          </w:tcPr>
          <w:p w14:paraId="0D4EB5F6"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03/04/2024</w:t>
            </w:r>
          </w:p>
        </w:tc>
        <w:tc>
          <w:tcPr>
            <w:tcW w:w="749" w:type="pct"/>
            <w:tcBorders>
              <w:top w:val="nil"/>
              <w:left w:val="single" w:sz="4" w:space="0" w:color="auto"/>
              <w:bottom w:val="nil"/>
              <w:right w:val="nil"/>
            </w:tcBorders>
            <w:shd w:val="clear" w:color="auto" w:fill="auto"/>
            <w:vAlign w:val="center"/>
            <w:hideMark/>
          </w:tcPr>
          <w:p w14:paraId="1FA7563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07/05/2024</w:t>
            </w:r>
          </w:p>
        </w:tc>
      </w:tr>
      <w:tr w:rsidR="00431C16" w:rsidRPr="003A304B" w14:paraId="2F27D4E5" w14:textId="77777777" w:rsidTr="00001E76">
        <w:trPr>
          <w:trHeight w:val="300"/>
        </w:trPr>
        <w:tc>
          <w:tcPr>
            <w:tcW w:w="2501" w:type="pct"/>
            <w:tcBorders>
              <w:top w:val="single" w:sz="4" w:space="0" w:color="auto"/>
              <w:left w:val="nil"/>
              <w:bottom w:val="single" w:sz="4" w:space="0" w:color="auto"/>
              <w:right w:val="single" w:sz="4" w:space="0" w:color="auto"/>
            </w:tcBorders>
            <w:shd w:val="clear" w:color="auto" w:fill="auto"/>
            <w:vAlign w:val="center"/>
            <w:hideMark/>
          </w:tcPr>
          <w:p w14:paraId="7BBC451F"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Fase 4 (Análisis del dataset)</w:t>
            </w:r>
          </w:p>
        </w:tc>
        <w:tc>
          <w:tcPr>
            <w:tcW w:w="8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0B4C0A9"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314FB364"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08/05/2024</w:t>
            </w:r>
          </w:p>
        </w:tc>
        <w:tc>
          <w:tcPr>
            <w:tcW w:w="749" w:type="pct"/>
            <w:tcBorders>
              <w:top w:val="single" w:sz="4" w:space="0" w:color="auto"/>
              <w:left w:val="single" w:sz="4" w:space="0" w:color="auto"/>
              <w:bottom w:val="single" w:sz="4" w:space="0" w:color="auto"/>
              <w:right w:val="nil"/>
            </w:tcBorders>
            <w:shd w:val="clear" w:color="auto" w:fill="auto"/>
            <w:vAlign w:val="center"/>
            <w:hideMark/>
          </w:tcPr>
          <w:p w14:paraId="59A1CC4F"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18/06/2024</w:t>
            </w:r>
          </w:p>
        </w:tc>
      </w:tr>
      <w:tr w:rsidR="00431C16" w:rsidRPr="003A304B" w14:paraId="5B103884" w14:textId="77777777" w:rsidTr="00001E76">
        <w:trPr>
          <w:trHeight w:val="288"/>
        </w:trPr>
        <w:tc>
          <w:tcPr>
            <w:tcW w:w="2501" w:type="pct"/>
            <w:tcBorders>
              <w:top w:val="nil"/>
              <w:left w:val="nil"/>
              <w:bottom w:val="nil"/>
              <w:right w:val="single" w:sz="4" w:space="0" w:color="auto"/>
            </w:tcBorders>
            <w:shd w:val="clear" w:color="auto" w:fill="auto"/>
            <w:vAlign w:val="center"/>
            <w:hideMark/>
          </w:tcPr>
          <w:p w14:paraId="261F1D6D" w14:textId="77777777" w:rsidR="00431C16" w:rsidRPr="003A304B" w:rsidRDefault="00431C16" w:rsidP="00001E76">
            <w:pPr>
              <w:spacing w:after="0" w:line="240" w:lineRule="auto"/>
              <w:rPr>
                <w:rFonts w:eastAsia="Times New Roman"/>
                <w:color w:val="000000"/>
                <w:lang w:val="es-ES" w:eastAsia="es-ES"/>
              </w:rPr>
            </w:pPr>
            <w:r w:rsidRPr="003A304B">
              <w:rPr>
                <w:rFonts w:eastAsia="Times New Roman"/>
                <w:color w:val="000000"/>
                <w:lang w:val="es-ES" w:eastAsia="es-ES"/>
              </w:rPr>
              <w:t xml:space="preserve">Análisis del </w:t>
            </w:r>
            <w:r w:rsidRPr="00F345B3">
              <w:rPr>
                <w:rFonts w:eastAsia="Times New Roman"/>
                <w:i/>
                <w:iCs/>
                <w:color w:val="000000"/>
                <w:lang w:val="es-ES" w:eastAsia="es-ES"/>
              </w:rPr>
              <w:t>dataset</w:t>
            </w:r>
          </w:p>
        </w:tc>
        <w:tc>
          <w:tcPr>
            <w:tcW w:w="833" w:type="pct"/>
            <w:tcBorders>
              <w:top w:val="nil"/>
              <w:left w:val="single" w:sz="4" w:space="0" w:color="auto"/>
              <w:bottom w:val="nil"/>
              <w:right w:val="single" w:sz="4" w:space="0" w:color="auto"/>
            </w:tcBorders>
            <w:shd w:val="clear" w:color="auto" w:fill="auto"/>
            <w:vAlign w:val="center"/>
            <w:hideMark/>
          </w:tcPr>
          <w:p w14:paraId="12B895F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4E5E2DD9"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08/05/2024</w:t>
            </w:r>
          </w:p>
        </w:tc>
        <w:tc>
          <w:tcPr>
            <w:tcW w:w="749" w:type="pct"/>
            <w:tcBorders>
              <w:top w:val="nil"/>
              <w:left w:val="single" w:sz="4" w:space="0" w:color="auto"/>
              <w:bottom w:val="nil"/>
              <w:right w:val="nil"/>
            </w:tcBorders>
            <w:shd w:val="clear" w:color="auto" w:fill="auto"/>
            <w:vAlign w:val="center"/>
            <w:hideMark/>
          </w:tcPr>
          <w:p w14:paraId="0E11C71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28/05/2024</w:t>
            </w:r>
          </w:p>
        </w:tc>
      </w:tr>
      <w:tr w:rsidR="00431C16" w:rsidRPr="003A304B" w14:paraId="77D857DC" w14:textId="77777777" w:rsidTr="00001E76">
        <w:trPr>
          <w:trHeight w:val="300"/>
        </w:trPr>
        <w:tc>
          <w:tcPr>
            <w:tcW w:w="2501" w:type="pct"/>
            <w:tcBorders>
              <w:top w:val="nil"/>
              <w:left w:val="nil"/>
              <w:bottom w:val="nil"/>
              <w:right w:val="single" w:sz="4" w:space="0" w:color="auto"/>
            </w:tcBorders>
            <w:shd w:val="clear" w:color="auto" w:fill="auto"/>
            <w:vAlign w:val="center"/>
            <w:hideMark/>
          </w:tcPr>
          <w:p w14:paraId="1854F466" w14:textId="7BF30F9E" w:rsidR="00431C16" w:rsidRPr="003A304B" w:rsidRDefault="00431C16" w:rsidP="00001E76">
            <w:pPr>
              <w:spacing w:after="0" w:line="240" w:lineRule="auto"/>
              <w:rPr>
                <w:rFonts w:eastAsia="Times New Roman"/>
                <w:color w:val="000000"/>
                <w:lang w:val="es-ES" w:eastAsia="es-ES"/>
              </w:rPr>
            </w:pPr>
            <w:r w:rsidRPr="00F345B3">
              <w:rPr>
                <w:rFonts w:eastAsia="Times New Roman"/>
                <w:i/>
                <w:iCs/>
                <w:color w:val="000000"/>
                <w:lang w:val="es-ES" w:eastAsia="es-ES"/>
              </w:rPr>
              <w:t>Testing</w:t>
            </w:r>
            <w:r w:rsidRPr="003A304B">
              <w:rPr>
                <w:rFonts w:eastAsia="Times New Roman"/>
                <w:color w:val="000000"/>
                <w:lang w:val="es-ES" w:eastAsia="es-ES"/>
              </w:rPr>
              <w:t xml:space="preserve"> y corrección de errores</w:t>
            </w:r>
            <w:r w:rsidR="00B9267D">
              <w:rPr>
                <w:rFonts w:eastAsia="Times New Roman"/>
                <w:color w:val="000000"/>
                <w:lang w:val="es-ES" w:eastAsia="es-ES"/>
              </w:rPr>
              <w:t xml:space="preserve"> III</w:t>
            </w:r>
          </w:p>
        </w:tc>
        <w:tc>
          <w:tcPr>
            <w:tcW w:w="833" w:type="pct"/>
            <w:tcBorders>
              <w:top w:val="nil"/>
              <w:left w:val="single" w:sz="4" w:space="0" w:color="auto"/>
              <w:bottom w:val="nil"/>
              <w:right w:val="single" w:sz="4" w:space="0" w:color="auto"/>
            </w:tcBorders>
            <w:shd w:val="clear" w:color="auto" w:fill="auto"/>
            <w:vAlign w:val="center"/>
            <w:hideMark/>
          </w:tcPr>
          <w:p w14:paraId="0E30BBBC"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30</w:t>
            </w:r>
          </w:p>
        </w:tc>
        <w:tc>
          <w:tcPr>
            <w:tcW w:w="917" w:type="pct"/>
            <w:tcBorders>
              <w:top w:val="nil"/>
              <w:left w:val="single" w:sz="4" w:space="0" w:color="auto"/>
              <w:bottom w:val="nil"/>
              <w:right w:val="single" w:sz="4" w:space="0" w:color="auto"/>
            </w:tcBorders>
            <w:shd w:val="clear" w:color="auto" w:fill="auto"/>
            <w:vAlign w:val="center"/>
            <w:hideMark/>
          </w:tcPr>
          <w:p w14:paraId="7E9EC421"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29/05/2024</w:t>
            </w:r>
          </w:p>
        </w:tc>
        <w:tc>
          <w:tcPr>
            <w:tcW w:w="749" w:type="pct"/>
            <w:tcBorders>
              <w:top w:val="nil"/>
              <w:left w:val="single" w:sz="4" w:space="0" w:color="auto"/>
              <w:bottom w:val="nil"/>
              <w:right w:val="nil"/>
            </w:tcBorders>
            <w:shd w:val="clear" w:color="auto" w:fill="auto"/>
            <w:vAlign w:val="center"/>
            <w:hideMark/>
          </w:tcPr>
          <w:p w14:paraId="2BD725F8" w14:textId="77777777" w:rsidR="00431C16" w:rsidRPr="003A304B" w:rsidRDefault="00431C16" w:rsidP="00001E76">
            <w:pPr>
              <w:spacing w:after="0" w:line="240" w:lineRule="auto"/>
              <w:jc w:val="center"/>
              <w:rPr>
                <w:rFonts w:eastAsia="Times New Roman"/>
                <w:color w:val="000000"/>
                <w:lang w:val="es-ES" w:eastAsia="es-ES"/>
              </w:rPr>
            </w:pPr>
            <w:r w:rsidRPr="003A304B">
              <w:rPr>
                <w:rFonts w:eastAsia="Times New Roman"/>
                <w:color w:val="000000"/>
                <w:lang w:val="es-ES" w:eastAsia="es-ES"/>
              </w:rPr>
              <w:t>18/06/2024</w:t>
            </w:r>
          </w:p>
        </w:tc>
      </w:tr>
      <w:tr w:rsidR="00431C16" w:rsidRPr="003A304B" w14:paraId="3BACF2F9" w14:textId="77777777" w:rsidTr="00001E76">
        <w:trPr>
          <w:trHeight w:val="300"/>
        </w:trPr>
        <w:tc>
          <w:tcPr>
            <w:tcW w:w="2501" w:type="pct"/>
            <w:tcBorders>
              <w:top w:val="single" w:sz="4" w:space="0" w:color="auto"/>
              <w:left w:val="nil"/>
              <w:bottom w:val="single" w:sz="8" w:space="0" w:color="7F7F7F"/>
              <w:right w:val="single" w:sz="4" w:space="0" w:color="auto"/>
            </w:tcBorders>
            <w:shd w:val="clear" w:color="auto" w:fill="auto"/>
            <w:vAlign w:val="center"/>
            <w:hideMark/>
          </w:tcPr>
          <w:p w14:paraId="41AF78AD" w14:textId="77777777" w:rsidR="00431C16" w:rsidRPr="003A304B" w:rsidRDefault="00431C16" w:rsidP="00001E76">
            <w:pPr>
              <w:spacing w:after="0" w:line="240" w:lineRule="auto"/>
              <w:rPr>
                <w:rFonts w:eastAsia="Times New Roman"/>
                <w:b/>
                <w:bCs/>
                <w:i/>
                <w:iCs/>
                <w:color w:val="000000"/>
                <w:lang w:val="es-ES" w:eastAsia="es-ES"/>
              </w:rPr>
            </w:pPr>
            <w:r w:rsidRPr="003A304B">
              <w:rPr>
                <w:rFonts w:eastAsia="Times New Roman"/>
                <w:b/>
                <w:bCs/>
                <w:i/>
                <w:iCs/>
                <w:color w:val="000000"/>
                <w:lang w:val="es-ES" w:eastAsia="es-ES"/>
              </w:rPr>
              <w:t>Documentación del proyecto</w:t>
            </w:r>
          </w:p>
        </w:tc>
        <w:tc>
          <w:tcPr>
            <w:tcW w:w="833"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03B5521A"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60</w:t>
            </w:r>
          </w:p>
        </w:tc>
        <w:tc>
          <w:tcPr>
            <w:tcW w:w="917" w:type="pct"/>
            <w:tcBorders>
              <w:top w:val="single" w:sz="4" w:space="0" w:color="auto"/>
              <w:left w:val="single" w:sz="4" w:space="0" w:color="auto"/>
              <w:bottom w:val="single" w:sz="8" w:space="0" w:color="7F7F7F"/>
              <w:right w:val="single" w:sz="4" w:space="0" w:color="auto"/>
            </w:tcBorders>
            <w:shd w:val="clear" w:color="auto" w:fill="auto"/>
            <w:vAlign w:val="center"/>
            <w:hideMark/>
          </w:tcPr>
          <w:p w14:paraId="5E1B6D56"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19/06/2024</w:t>
            </w:r>
          </w:p>
        </w:tc>
        <w:tc>
          <w:tcPr>
            <w:tcW w:w="749" w:type="pct"/>
            <w:tcBorders>
              <w:top w:val="single" w:sz="4" w:space="0" w:color="auto"/>
              <w:left w:val="single" w:sz="4" w:space="0" w:color="auto"/>
              <w:bottom w:val="single" w:sz="8" w:space="0" w:color="7F7F7F"/>
              <w:right w:val="nil"/>
            </w:tcBorders>
            <w:shd w:val="clear" w:color="auto" w:fill="auto"/>
            <w:vAlign w:val="center"/>
            <w:hideMark/>
          </w:tcPr>
          <w:p w14:paraId="5D3E576E" w14:textId="77777777" w:rsidR="00431C16" w:rsidRPr="003A304B" w:rsidRDefault="00431C16" w:rsidP="00001E76">
            <w:pPr>
              <w:spacing w:after="0" w:line="240" w:lineRule="auto"/>
              <w:jc w:val="center"/>
              <w:rPr>
                <w:rFonts w:eastAsia="Times New Roman"/>
                <w:b/>
                <w:bCs/>
                <w:i/>
                <w:iCs/>
                <w:color w:val="000000"/>
                <w:lang w:val="es-ES" w:eastAsia="es-ES"/>
              </w:rPr>
            </w:pPr>
            <w:r w:rsidRPr="003A304B">
              <w:rPr>
                <w:rFonts w:eastAsia="Times New Roman"/>
                <w:b/>
                <w:bCs/>
                <w:i/>
                <w:iCs/>
                <w:color w:val="000000"/>
                <w:lang w:val="es-ES" w:eastAsia="es-ES"/>
              </w:rPr>
              <w:t>09/07/2024</w:t>
            </w:r>
          </w:p>
        </w:tc>
      </w:tr>
      <w:tr w:rsidR="00431C16" w:rsidRPr="003A304B" w14:paraId="65C5D6DB" w14:textId="77777777" w:rsidTr="00001E76">
        <w:trPr>
          <w:trHeight w:val="361"/>
        </w:trPr>
        <w:tc>
          <w:tcPr>
            <w:tcW w:w="2501" w:type="pct"/>
            <w:tcBorders>
              <w:top w:val="nil"/>
              <w:left w:val="nil"/>
              <w:bottom w:val="single" w:sz="8" w:space="0" w:color="7F7F7F"/>
              <w:right w:val="single" w:sz="4" w:space="0" w:color="auto"/>
            </w:tcBorders>
            <w:shd w:val="clear" w:color="auto" w:fill="auto"/>
            <w:vAlign w:val="center"/>
            <w:hideMark/>
          </w:tcPr>
          <w:p w14:paraId="74F21664" w14:textId="77777777" w:rsidR="00431C16" w:rsidRPr="003A304B" w:rsidRDefault="00431C16" w:rsidP="00001E76">
            <w:pPr>
              <w:spacing w:after="0" w:line="240" w:lineRule="auto"/>
              <w:jc w:val="right"/>
              <w:rPr>
                <w:rFonts w:eastAsia="Times New Roman"/>
                <w:b/>
                <w:bCs/>
                <w:i/>
                <w:iCs/>
                <w:color w:val="000000"/>
                <w:lang w:val="es-ES" w:eastAsia="es-ES"/>
              </w:rPr>
            </w:pPr>
            <w:r w:rsidRPr="003A304B">
              <w:rPr>
                <w:rFonts w:eastAsia="Times New Roman"/>
                <w:b/>
                <w:bCs/>
                <w:i/>
                <w:iCs/>
                <w:color w:val="000000"/>
                <w:lang w:val="es-ES" w:eastAsia="es-ES"/>
              </w:rPr>
              <w:t xml:space="preserve">Total </w:t>
            </w:r>
          </w:p>
        </w:tc>
        <w:tc>
          <w:tcPr>
            <w:tcW w:w="833"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0651F5AA"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514</w:t>
            </w:r>
          </w:p>
        </w:tc>
        <w:tc>
          <w:tcPr>
            <w:tcW w:w="917" w:type="pct"/>
            <w:tcBorders>
              <w:top w:val="single" w:sz="8" w:space="0" w:color="7F7F7F"/>
              <w:left w:val="single" w:sz="4" w:space="0" w:color="auto"/>
              <w:bottom w:val="single" w:sz="8" w:space="0" w:color="7F7F7F"/>
              <w:right w:val="single" w:sz="4" w:space="0" w:color="auto"/>
            </w:tcBorders>
            <w:shd w:val="clear" w:color="auto" w:fill="auto"/>
            <w:vAlign w:val="center"/>
            <w:hideMark/>
          </w:tcPr>
          <w:p w14:paraId="114A2DA3"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15/10/2023</w:t>
            </w:r>
          </w:p>
        </w:tc>
        <w:tc>
          <w:tcPr>
            <w:tcW w:w="749" w:type="pct"/>
            <w:tcBorders>
              <w:top w:val="single" w:sz="8" w:space="0" w:color="7F7F7F"/>
              <w:left w:val="single" w:sz="4" w:space="0" w:color="auto"/>
              <w:bottom w:val="single" w:sz="8" w:space="0" w:color="7F7F7F"/>
              <w:right w:val="nil"/>
            </w:tcBorders>
            <w:shd w:val="clear" w:color="auto" w:fill="auto"/>
            <w:vAlign w:val="center"/>
            <w:hideMark/>
          </w:tcPr>
          <w:p w14:paraId="65C58680" w14:textId="77777777" w:rsidR="00431C16" w:rsidRPr="003A304B" w:rsidRDefault="00431C16" w:rsidP="00001E76">
            <w:pPr>
              <w:spacing w:after="0" w:line="240" w:lineRule="auto"/>
              <w:jc w:val="center"/>
              <w:rPr>
                <w:rFonts w:eastAsia="Times New Roman"/>
                <w:i/>
                <w:iCs/>
                <w:color w:val="000000"/>
                <w:lang w:val="es-ES" w:eastAsia="es-ES"/>
              </w:rPr>
            </w:pPr>
            <w:r w:rsidRPr="003A304B">
              <w:rPr>
                <w:rFonts w:eastAsia="Times New Roman"/>
                <w:i/>
                <w:iCs/>
                <w:color w:val="000000"/>
                <w:lang w:val="es-ES" w:eastAsia="es-ES"/>
              </w:rPr>
              <w:t>09/07/2024</w:t>
            </w:r>
          </w:p>
        </w:tc>
      </w:tr>
    </w:tbl>
    <w:p w14:paraId="71D08126" w14:textId="77777777" w:rsidR="00431C16" w:rsidRDefault="00431C16" w:rsidP="00431C16"/>
    <w:p w14:paraId="74ECD4DB" w14:textId="77777777" w:rsidR="00431C16" w:rsidRDefault="00431C16" w:rsidP="00431C16">
      <w:pPr>
        <w:pStyle w:val="Ttulo2"/>
        <w:rPr>
          <w:lang w:val="es-ES_tradnl"/>
        </w:rPr>
      </w:pPr>
      <w:bookmarkStart w:id="179" w:name="_Toc170228938"/>
      <w:r>
        <w:rPr>
          <w:lang w:val="es-ES_tradnl"/>
        </w:rPr>
        <w:t>Planificación del proyecto</w:t>
      </w:r>
      <w:bookmarkEnd w:id="179"/>
    </w:p>
    <w:p w14:paraId="01EDFD6B" w14:textId="77777777" w:rsidR="00431C16" w:rsidRPr="00431C16" w:rsidRDefault="00431C16" w:rsidP="00431C16">
      <w:pPr>
        <w:rPr>
          <w:lang w:val="es-ES_tradnl"/>
        </w:rPr>
      </w:pPr>
    </w:p>
    <w:p w14:paraId="1E2B2ABE" w14:textId="53FC0134" w:rsidR="00431C16" w:rsidRPr="006C30C0" w:rsidRDefault="004249E5" w:rsidP="00431C16">
      <w:pPr>
        <w:pStyle w:val="Ttulo3"/>
        <w:rPr>
          <w:lang w:val="es-ES_tradnl"/>
        </w:rPr>
      </w:pPr>
      <w:bookmarkStart w:id="180" w:name="_Toc170228939"/>
      <w:r w:rsidRPr="006C30C0">
        <w:rPr>
          <w:lang w:val="es-ES_tradnl"/>
        </w:rPr>
        <w:t>Precios por hora</w:t>
      </w:r>
      <w:bookmarkEnd w:id="180"/>
    </w:p>
    <w:p w14:paraId="79137ED5" w14:textId="77777777" w:rsidR="00431C16" w:rsidRDefault="00431C16" w:rsidP="00431C16">
      <w:pPr>
        <w:rPr>
          <w:lang w:val="es-ES"/>
        </w:rPr>
      </w:pPr>
      <w:r w:rsidRPr="00797BE7">
        <w:rPr>
          <w:lang w:val="es-ES"/>
        </w:rPr>
        <w:t>Todas las tareas completadas e</w:t>
      </w:r>
      <w:r>
        <w:rPr>
          <w:lang w:val="es-ES"/>
        </w:rPr>
        <w:t>n las diferentes fases del proyecto han sido realizadas de forma secuencial. Una misma persona, tomando el rol de investigador y programador alternativamente ha desarrollado el proyecto en su conjunto.</w:t>
      </w:r>
    </w:p>
    <w:p w14:paraId="7BF599FA" w14:textId="451E7DB8" w:rsidR="00431C16" w:rsidRPr="00797BE7" w:rsidRDefault="00431C16" w:rsidP="00431C16">
      <w:pPr>
        <w:rPr>
          <w:lang w:val="es-ES"/>
        </w:rPr>
      </w:pPr>
      <w:r>
        <w:rPr>
          <w:lang w:val="es-ES"/>
        </w:rPr>
        <w:t xml:space="preserve">En las tablas que siguen se representan los salarios por hora que hemos tenido en cuenta para cada uno de los roles. Estos salarios se han calculado teniendo en cuenta la situación actual del mercado laboral en España. En estos salarios hemos tenido en cuenta únicamente el coste directo, los costes indirectos del trabajo se pueden visualizar en el apartado </w:t>
      </w:r>
      <w:r w:rsidR="006C30C0">
        <w:rPr>
          <w:lang w:val="es-ES"/>
        </w:rPr>
        <w:fldChar w:fldCharType="begin"/>
      </w:r>
      <w:r w:rsidR="006C30C0">
        <w:rPr>
          <w:lang w:val="es-ES"/>
        </w:rPr>
        <w:instrText xml:space="preserve"> REF _Ref169797806 \w \h </w:instrText>
      </w:r>
      <w:r w:rsidR="006C30C0">
        <w:rPr>
          <w:lang w:val="es-ES"/>
        </w:rPr>
      </w:r>
      <w:r w:rsidR="006C30C0">
        <w:rPr>
          <w:lang w:val="es-ES"/>
        </w:rPr>
        <w:fldChar w:fldCharType="separate"/>
      </w:r>
      <w:r w:rsidR="00F84C7A">
        <w:rPr>
          <w:lang w:val="es-ES"/>
        </w:rPr>
        <w:t>7.2.3</w:t>
      </w:r>
      <w:r w:rsidR="006C30C0">
        <w:rPr>
          <w:lang w:val="es-ES"/>
        </w:rPr>
        <w:fldChar w:fldCharType="end"/>
      </w:r>
      <w:r w:rsidR="006C30C0">
        <w:rPr>
          <w:lang w:val="es-ES"/>
        </w:rPr>
        <w:t xml:space="preserve"> Presupuesto Total.</w:t>
      </w:r>
    </w:p>
    <w:p w14:paraId="1820FB8B" w14:textId="77777777" w:rsidR="00431C16" w:rsidRPr="00797BE7" w:rsidRDefault="00431C16" w:rsidP="00431C16">
      <w:pPr>
        <w:spacing w:after="0"/>
        <w:rPr>
          <w:lang w:val="es-ES"/>
        </w:rPr>
      </w:pPr>
    </w:p>
    <w:p w14:paraId="445EB061" w14:textId="78169652" w:rsidR="00431C16" w:rsidRPr="006C30C0" w:rsidRDefault="00431C16" w:rsidP="004249E5">
      <w:pPr>
        <w:pStyle w:val="Descripcin"/>
        <w:keepNext/>
        <w:jc w:val="center"/>
        <w:rPr>
          <w:lang w:val="es-ES"/>
        </w:rPr>
      </w:pPr>
      <w:bookmarkStart w:id="181" w:name="_Toc45532132"/>
      <w:bookmarkStart w:id="182" w:name="_Toc170228989"/>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F84C7A">
        <w:rPr>
          <w:noProof/>
          <w:lang w:val="es-ES"/>
        </w:rPr>
        <w:t>19</w:t>
      </w:r>
      <w:r w:rsidRPr="006C30C0">
        <w:fldChar w:fldCharType="end"/>
      </w:r>
      <w:r w:rsidRPr="006C30C0">
        <w:rPr>
          <w:lang w:val="es-ES"/>
        </w:rPr>
        <w:t xml:space="preserve">: </w:t>
      </w:r>
      <w:r w:rsidR="004249E5" w:rsidRPr="006C30C0">
        <w:rPr>
          <w:lang w:val="es-ES"/>
        </w:rPr>
        <w:t>Precio</w:t>
      </w:r>
      <w:bookmarkEnd w:id="181"/>
      <w:r w:rsidR="004249E5" w:rsidRPr="006C30C0">
        <w:rPr>
          <w:lang w:val="es-ES"/>
        </w:rPr>
        <w:t xml:space="preserve"> por hora </w:t>
      </w:r>
      <w:r w:rsidR="009644C8" w:rsidRPr="006C30C0">
        <w:rPr>
          <w:lang w:val="es-ES"/>
        </w:rPr>
        <w:t>investigador</w:t>
      </w:r>
      <w:bookmarkEnd w:id="182"/>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106AB0" w14:paraId="7D44793E"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7FA14B82" w14:textId="77777777" w:rsidR="00431C16" w:rsidRPr="00106AB0" w:rsidRDefault="00431C16" w:rsidP="00001E76">
            <w:pPr>
              <w:spacing w:after="0" w:line="240" w:lineRule="auto"/>
              <w:rPr>
                <w:rFonts w:eastAsia="Times New Roman"/>
                <w:b/>
                <w:bCs/>
                <w:color w:val="000000"/>
                <w:lang w:val="es-ES" w:eastAsia="es-ES"/>
              </w:rPr>
            </w:pPr>
            <w:r w:rsidRPr="00106AB0">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69DAA4FF"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03F8C4B3"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799EB661"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58C79FA6"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Subtotal (€)</w:t>
            </w:r>
          </w:p>
        </w:tc>
      </w:tr>
      <w:tr w:rsidR="00431C16" w:rsidRPr="00106AB0" w14:paraId="7701D9BB" w14:textId="77777777" w:rsidTr="00001E76">
        <w:trPr>
          <w:trHeight w:val="300"/>
        </w:trPr>
        <w:tc>
          <w:tcPr>
            <w:tcW w:w="820" w:type="pct"/>
            <w:tcBorders>
              <w:top w:val="nil"/>
              <w:left w:val="nil"/>
              <w:bottom w:val="single" w:sz="8" w:space="0" w:color="7F7F7F"/>
              <w:right w:val="nil"/>
            </w:tcBorders>
            <w:shd w:val="clear" w:color="auto" w:fill="auto"/>
            <w:hideMark/>
          </w:tcPr>
          <w:p w14:paraId="46EC4CD7"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724C9DC2"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Investigador</w:t>
            </w:r>
          </w:p>
        </w:tc>
        <w:tc>
          <w:tcPr>
            <w:tcW w:w="1138" w:type="pct"/>
            <w:tcBorders>
              <w:top w:val="nil"/>
              <w:left w:val="nil"/>
              <w:bottom w:val="single" w:sz="8" w:space="0" w:color="7F7F7F"/>
              <w:right w:val="nil"/>
            </w:tcBorders>
            <w:shd w:val="clear" w:color="auto" w:fill="auto"/>
            <w:hideMark/>
          </w:tcPr>
          <w:p w14:paraId="004D0A86"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c>
          <w:tcPr>
            <w:tcW w:w="1323" w:type="pct"/>
            <w:tcBorders>
              <w:top w:val="nil"/>
              <w:left w:val="nil"/>
              <w:bottom w:val="single" w:sz="8" w:space="0" w:color="7F7F7F"/>
              <w:right w:val="nil"/>
            </w:tcBorders>
            <w:shd w:val="clear" w:color="auto" w:fill="auto"/>
            <w:hideMark/>
          </w:tcPr>
          <w:p w14:paraId="269971A6"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67A9C545"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r w:rsidR="00431C16" w:rsidRPr="00106AB0" w14:paraId="39DA2905" w14:textId="77777777" w:rsidTr="00001E76">
        <w:trPr>
          <w:trHeight w:val="348"/>
        </w:trPr>
        <w:tc>
          <w:tcPr>
            <w:tcW w:w="820" w:type="pct"/>
            <w:tcBorders>
              <w:top w:val="nil"/>
              <w:left w:val="nil"/>
              <w:bottom w:val="single" w:sz="8" w:space="0" w:color="7F7F7F"/>
              <w:right w:val="nil"/>
            </w:tcBorders>
            <w:shd w:val="clear" w:color="auto" w:fill="auto"/>
            <w:vAlign w:val="center"/>
            <w:hideMark/>
          </w:tcPr>
          <w:p w14:paraId="1D0AC9D4" w14:textId="77777777" w:rsidR="00431C16" w:rsidRPr="00106AB0" w:rsidRDefault="00431C16" w:rsidP="00001E76">
            <w:pPr>
              <w:spacing w:after="0" w:line="240" w:lineRule="auto"/>
              <w:rPr>
                <w:rFonts w:eastAsia="Times New Roman"/>
                <w:color w:val="000000"/>
                <w:lang w:val="es-ES" w:eastAsia="es-ES"/>
              </w:rPr>
            </w:pPr>
            <w:r w:rsidRPr="00106AB0">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41ED9D43" w14:textId="77777777" w:rsidR="00431C16" w:rsidRPr="00106AB0" w:rsidRDefault="00431C16" w:rsidP="00001E76">
            <w:pPr>
              <w:spacing w:after="0" w:line="240" w:lineRule="auto"/>
              <w:jc w:val="center"/>
              <w:rPr>
                <w:rFonts w:eastAsia="Times New Roman"/>
                <w:color w:val="000000"/>
                <w:lang w:val="es-ES" w:eastAsia="es-ES"/>
              </w:rPr>
            </w:pPr>
            <w:r w:rsidRPr="00106AB0">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53B6E59C" w14:textId="77777777" w:rsidR="00431C16" w:rsidRPr="00106AB0" w:rsidRDefault="00431C16" w:rsidP="00001E76">
            <w:pPr>
              <w:spacing w:after="0" w:line="240" w:lineRule="auto"/>
              <w:jc w:val="left"/>
              <w:rPr>
                <w:rFonts w:eastAsia="Times New Roman"/>
                <w:color w:val="000000"/>
                <w:lang w:val="es-ES" w:eastAsia="es-ES"/>
              </w:rPr>
            </w:pPr>
            <w:r w:rsidRPr="00106AB0">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937C72" w14:textId="77777777" w:rsidR="00431C16" w:rsidRPr="00106AB0" w:rsidRDefault="00431C16" w:rsidP="00001E76">
            <w:pPr>
              <w:spacing w:after="0" w:line="240" w:lineRule="auto"/>
              <w:jc w:val="center"/>
              <w:rPr>
                <w:rFonts w:eastAsia="Times New Roman"/>
                <w:b/>
                <w:bCs/>
                <w:color w:val="000000"/>
                <w:lang w:val="es-ES" w:eastAsia="es-ES"/>
              </w:rPr>
            </w:pPr>
            <w:r w:rsidRPr="00106AB0">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7719F508" w14:textId="77777777" w:rsidR="00431C16" w:rsidRPr="00106AB0" w:rsidRDefault="00431C16" w:rsidP="00001E76">
            <w:pPr>
              <w:spacing w:after="0" w:line="240" w:lineRule="auto"/>
              <w:jc w:val="right"/>
              <w:rPr>
                <w:rFonts w:eastAsia="Times New Roman"/>
                <w:color w:val="000000"/>
                <w:lang w:val="es-ES" w:eastAsia="es-ES"/>
              </w:rPr>
            </w:pPr>
            <w:r w:rsidRPr="00106AB0">
              <w:rPr>
                <w:rFonts w:eastAsia="Times New Roman"/>
                <w:color w:val="000000"/>
                <w:lang w:val="es-ES" w:eastAsia="es-ES"/>
              </w:rPr>
              <w:t>50,00 €</w:t>
            </w:r>
          </w:p>
        </w:tc>
      </w:tr>
    </w:tbl>
    <w:p w14:paraId="01647B10" w14:textId="77777777" w:rsidR="00431C16" w:rsidRDefault="00431C16" w:rsidP="00431C16"/>
    <w:p w14:paraId="06D1CAEA" w14:textId="41F26D32" w:rsidR="00431C16" w:rsidRPr="009644C8" w:rsidRDefault="00431C16" w:rsidP="00431C16">
      <w:pPr>
        <w:pStyle w:val="Descripcin"/>
        <w:keepNext/>
        <w:jc w:val="center"/>
        <w:rPr>
          <w:lang w:val="es-ES"/>
        </w:rPr>
      </w:pPr>
      <w:bookmarkStart w:id="183" w:name="_Ref44796958"/>
      <w:bookmarkStart w:id="184" w:name="_Toc45532133"/>
      <w:bookmarkStart w:id="185" w:name="_Toc170228990"/>
      <w:r w:rsidRPr="009644C8">
        <w:rPr>
          <w:lang w:val="es-ES"/>
        </w:rPr>
        <w:t xml:space="preserve">Tabla </w:t>
      </w:r>
      <w:r>
        <w:fldChar w:fldCharType="begin"/>
      </w:r>
      <w:r w:rsidRPr="009644C8">
        <w:rPr>
          <w:lang w:val="es-ES"/>
        </w:rPr>
        <w:instrText xml:space="preserve"> SEQ Tabla \* ARABIC </w:instrText>
      </w:r>
      <w:r>
        <w:fldChar w:fldCharType="separate"/>
      </w:r>
      <w:r w:rsidR="00F84C7A">
        <w:rPr>
          <w:noProof/>
          <w:lang w:val="es-ES"/>
        </w:rPr>
        <w:t>20</w:t>
      </w:r>
      <w:r>
        <w:fldChar w:fldCharType="end"/>
      </w:r>
      <w:r w:rsidRPr="009644C8">
        <w:rPr>
          <w:lang w:val="es-ES"/>
        </w:rPr>
        <w:t xml:space="preserve">: </w:t>
      </w:r>
      <w:bookmarkEnd w:id="183"/>
      <w:bookmarkEnd w:id="184"/>
      <w:r w:rsidR="009644C8" w:rsidRPr="009644C8">
        <w:rPr>
          <w:lang w:val="es-ES"/>
        </w:rPr>
        <w:t>Precio por hora p</w:t>
      </w:r>
      <w:r w:rsidR="009644C8">
        <w:rPr>
          <w:lang w:val="es-ES"/>
        </w:rPr>
        <w:t>rogramador</w:t>
      </w:r>
      <w:bookmarkEnd w:id="185"/>
    </w:p>
    <w:tbl>
      <w:tblPr>
        <w:tblW w:w="5000" w:type="pct"/>
        <w:tblCellMar>
          <w:left w:w="70" w:type="dxa"/>
          <w:right w:w="70" w:type="dxa"/>
        </w:tblCellMar>
        <w:tblLook w:val="04A0" w:firstRow="1" w:lastRow="0" w:firstColumn="1" w:lastColumn="0" w:noHBand="0" w:noVBand="1"/>
      </w:tblPr>
      <w:tblGrid>
        <w:gridCol w:w="1488"/>
        <w:gridCol w:w="1631"/>
        <w:gridCol w:w="2065"/>
        <w:gridCol w:w="2400"/>
        <w:gridCol w:w="1488"/>
      </w:tblGrid>
      <w:tr w:rsidR="00431C16" w:rsidRPr="00FB09CE" w14:paraId="5B1EF7EB" w14:textId="77777777" w:rsidTr="00001E76">
        <w:trPr>
          <w:trHeight w:val="300"/>
        </w:trPr>
        <w:tc>
          <w:tcPr>
            <w:tcW w:w="820" w:type="pct"/>
            <w:tcBorders>
              <w:top w:val="single" w:sz="8" w:space="0" w:color="7F7F7F"/>
              <w:left w:val="nil"/>
              <w:bottom w:val="single" w:sz="8" w:space="0" w:color="7F7F7F"/>
              <w:right w:val="nil"/>
            </w:tcBorders>
            <w:shd w:val="clear" w:color="auto" w:fill="auto"/>
            <w:vAlign w:val="center"/>
            <w:hideMark/>
          </w:tcPr>
          <w:p w14:paraId="39622C08" w14:textId="77777777" w:rsidR="00431C16" w:rsidRPr="00FB09CE" w:rsidRDefault="00431C16" w:rsidP="00001E76">
            <w:pPr>
              <w:spacing w:after="0" w:line="240" w:lineRule="auto"/>
              <w:rPr>
                <w:rFonts w:eastAsia="Times New Roman"/>
                <w:b/>
                <w:bCs/>
                <w:color w:val="000000"/>
                <w:lang w:val="es-ES" w:eastAsia="es-ES"/>
              </w:rPr>
            </w:pPr>
            <w:r w:rsidRPr="00FB09CE">
              <w:rPr>
                <w:rFonts w:eastAsia="Times New Roman"/>
                <w:b/>
                <w:bCs/>
                <w:color w:val="000000"/>
                <w:lang w:val="es-ES" w:eastAsia="es-ES"/>
              </w:rPr>
              <w:t>Unidad</w:t>
            </w:r>
          </w:p>
        </w:tc>
        <w:tc>
          <w:tcPr>
            <w:tcW w:w="899" w:type="pct"/>
            <w:tcBorders>
              <w:top w:val="single" w:sz="8" w:space="0" w:color="7F7F7F"/>
              <w:left w:val="nil"/>
              <w:bottom w:val="single" w:sz="8" w:space="0" w:color="7F7F7F"/>
              <w:right w:val="nil"/>
            </w:tcBorders>
            <w:shd w:val="clear" w:color="auto" w:fill="auto"/>
            <w:vAlign w:val="center"/>
            <w:hideMark/>
          </w:tcPr>
          <w:p w14:paraId="063FF6A7"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Descripción</w:t>
            </w:r>
          </w:p>
        </w:tc>
        <w:tc>
          <w:tcPr>
            <w:tcW w:w="1138" w:type="pct"/>
            <w:tcBorders>
              <w:top w:val="single" w:sz="8" w:space="0" w:color="7F7F7F"/>
              <w:left w:val="nil"/>
              <w:bottom w:val="single" w:sz="8" w:space="0" w:color="7F7F7F"/>
              <w:right w:val="nil"/>
            </w:tcBorders>
            <w:shd w:val="clear" w:color="auto" w:fill="auto"/>
            <w:vAlign w:val="center"/>
            <w:hideMark/>
          </w:tcPr>
          <w:p w14:paraId="5EE62840"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Precio/hora (€)</w:t>
            </w:r>
          </w:p>
        </w:tc>
        <w:tc>
          <w:tcPr>
            <w:tcW w:w="1323" w:type="pct"/>
            <w:tcBorders>
              <w:top w:val="single" w:sz="8" w:space="0" w:color="7F7F7F"/>
              <w:left w:val="nil"/>
              <w:bottom w:val="single" w:sz="8" w:space="0" w:color="7F7F7F"/>
              <w:right w:val="nil"/>
            </w:tcBorders>
            <w:shd w:val="clear" w:color="auto" w:fill="auto"/>
            <w:vAlign w:val="center"/>
            <w:hideMark/>
          </w:tcPr>
          <w:p w14:paraId="3EA3194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Horas</w:t>
            </w:r>
          </w:p>
        </w:tc>
        <w:tc>
          <w:tcPr>
            <w:tcW w:w="820" w:type="pct"/>
            <w:tcBorders>
              <w:top w:val="single" w:sz="8" w:space="0" w:color="7F7F7F"/>
              <w:left w:val="nil"/>
              <w:bottom w:val="single" w:sz="8" w:space="0" w:color="7F7F7F"/>
              <w:right w:val="nil"/>
            </w:tcBorders>
            <w:shd w:val="clear" w:color="auto" w:fill="auto"/>
            <w:vAlign w:val="center"/>
            <w:hideMark/>
          </w:tcPr>
          <w:p w14:paraId="120EC16C"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Subtotal (€)</w:t>
            </w:r>
          </w:p>
        </w:tc>
      </w:tr>
      <w:tr w:rsidR="00431C16" w:rsidRPr="00FB09CE" w14:paraId="22BDD0F5" w14:textId="77777777" w:rsidTr="00001E76">
        <w:trPr>
          <w:trHeight w:val="300"/>
        </w:trPr>
        <w:tc>
          <w:tcPr>
            <w:tcW w:w="820" w:type="pct"/>
            <w:tcBorders>
              <w:top w:val="nil"/>
              <w:left w:val="nil"/>
              <w:bottom w:val="single" w:sz="8" w:space="0" w:color="7F7F7F"/>
              <w:right w:val="nil"/>
            </w:tcBorders>
            <w:shd w:val="clear" w:color="auto" w:fill="auto"/>
            <w:hideMark/>
          </w:tcPr>
          <w:p w14:paraId="4E19C83D"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Hora</w:t>
            </w:r>
          </w:p>
        </w:tc>
        <w:tc>
          <w:tcPr>
            <w:tcW w:w="899" w:type="pct"/>
            <w:tcBorders>
              <w:top w:val="nil"/>
              <w:left w:val="nil"/>
              <w:bottom w:val="single" w:sz="8" w:space="0" w:color="7F7F7F"/>
              <w:right w:val="nil"/>
            </w:tcBorders>
            <w:shd w:val="clear" w:color="auto" w:fill="auto"/>
            <w:hideMark/>
          </w:tcPr>
          <w:p w14:paraId="4E23AC25"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Programador</w:t>
            </w:r>
          </w:p>
        </w:tc>
        <w:tc>
          <w:tcPr>
            <w:tcW w:w="1138" w:type="pct"/>
            <w:tcBorders>
              <w:top w:val="nil"/>
              <w:left w:val="nil"/>
              <w:bottom w:val="single" w:sz="8" w:space="0" w:color="7F7F7F"/>
              <w:right w:val="nil"/>
            </w:tcBorders>
            <w:shd w:val="clear" w:color="auto" w:fill="auto"/>
            <w:hideMark/>
          </w:tcPr>
          <w:p w14:paraId="498FD511"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c>
          <w:tcPr>
            <w:tcW w:w="1323" w:type="pct"/>
            <w:tcBorders>
              <w:top w:val="nil"/>
              <w:left w:val="nil"/>
              <w:bottom w:val="single" w:sz="8" w:space="0" w:color="7F7F7F"/>
              <w:right w:val="nil"/>
            </w:tcBorders>
            <w:shd w:val="clear" w:color="auto" w:fill="auto"/>
            <w:hideMark/>
          </w:tcPr>
          <w:p w14:paraId="2DEDCD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1</w:t>
            </w:r>
          </w:p>
        </w:tc>
        <w:tc>
          <w:tcPr>
            <w:tcW w:w="820" w:type="pct"/>
            <w:tcBorders>
              <w:top w:val="nil"/>
              <w:left w:val="nil"/>
              <w:bottom w:val="single" w:sz="8" w:space="0" w:color="7F7F7F"/>
              <w:right w:val="nil"/>
            </w:tcBorders>
            <w:shd w:val="clear" w:color="auto" w:fill="auto"/>
            <w:hideMark/>
          </w:tcPr>
          <w:p w14:paraId="17012A3B"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r w:rsidR="00431C16" w:rsidRPr="00FB09CE" w14:paraId="3AD3B71F" w14:textId="77777777" w:rsidTr="00001E76">
        <w:trPr>
          <w:trHeight w:val="300"/>
        </w:trPr>
        <w:tc>
          <w:tcPr>
            <w:tcW w:w="820" w:type="pct"/>
            <w:tcBorders>
              <w:top w:val="nil"/>
              <w:left w:val="nil"/>
              <w:bottom w:val="single" w:sz="8" w:space="0" w:color="7F7F7F"/>
              <w:right w:val="nil"/>
            </w:tcBorders>
            <w:shd w:val="clear" w:color="auto" w:fill="auto"/>
            <w:vAlign w:val="center"/>
            <w:hideMark/>
          </w:tcPr>
          <w:p w14:paraId="67061155" w14:textId="77777777" w:rsidR="00431C16" w:rsidRPr="00FB09CE" w:rsidRDefault="00431C16" w:rsidP="00001E76">
            <w:pPr>
              <w:spacing w:after="0" w:line="240" w:lineRule="auto"/>
              <w:rPr>
                <w:rFonts w:eastAsia="Times New Roman"/>
                <w:color w:val="000000"/>
                <w:lang w:val="es-ES" w:eastAsia="es-ES"/>
              </w:rPr>
            </w:pPr>
            <w:r w:rsidRPr="00FB09CE">
              <w:rPr>
                <w:rFonts w:eastAsia="Times New Roman"/>
                <w:color w:val="000000"/>
                <w:lang w:val="es-ES" w:eastAsia="es-ES"/>
              </w:rPr>
              <w:t> </w:t>
            </w:r>
          </w:p>
        </w:tc>
        <w:tc>
          <w:tcPr>
            <w:tcW w:w="899" w:type="pct"/>
            <w:tcBorders>
              <w:top w:val="nil"/>
              <w:left w:val="nil"/>
              <w:bottom w:val="single" w:sz="8" w:space="0" w:color="7F7F7F"/>
              <w:right w:val="nil"/>
            </w:tcBorders>
            <w:shd w:val="clear" w:color="auto" w:fill="auto"/>
            <w:vAlign w:val="center"/>
            <w:hideMark/>
          </w:tcPr>
          <w:p w14:paraId="6ED3CAE9" w14:textId="77777777" w:rsidR="00431C16" w:rsidRPr="00FB09CE" w:rsidRDefault="00431C16" w:rsidP="00001E76">
            <w:pPr>
              <w:spacing w:after="0" w:line="240" w:lineRule="auto"/>
              <w:jc w:val="center"/>
              <w:rPr>
                <w:rFonts w:eastAsia="Times New Roman"/>
                <w:color w:val="000000"/>
                <w:lang w:val="es-ES" w:eastAsia="es-ES"/>
              </w:rPr>
            </w:pPr>
            <w:r w:rsidRPr="00FB09CE">
              <w:rPr>
                <w:rFonts w:eastAsia="Times New Roman"/>
                <w:color w:val="000000"/>
                <w:lang w:val="es-ES" w:eastAsia="es-ES"/>
              </w:rPr>
              <w:t> </w:t>
            </w:r>
          </w:p>
        </w:tc>
        <w:tc>
          <w:tcPr>
            <w:tcW w:w="1138" w:type="pct"/>
            <w:tcBorders>
              <w:top w:val="nil"/>
              <w:left w:val="nil"/>
              <w:bottom w:val="single" w:sz="8" w:space="0" w:color="7F7F7F"/>
              <w:right w:val="nil"/>
            </w:tcBorders>
            <w:shd w:val="clear" w:color="auto" w:fill="auto"/>
            <w:vAlign w:val="center"/>
            <w:hideMark/>
          </w:tcPr>
          <w:p w14:paraId="4E1C2F1A" w14:textId="77777777" w:rsidR="00431C16" w:rsidRPr="00FB09CE" w:rsidRDefault="00431C16" w:rsidP="00001E76">
            <w:pPr>
              <w:spacing w:after="0" w:line="240" w:lineRule="auto"/>
              <w:jc w:val="left"/>
              <w:rPr>
                <w:rFonts w:eastAsia="Times New Roman"/>
                <w:color w:val="000000"/>
                <w:lang w:val="es-ES" w:eastAsia="es-ES"/>
              </w:rPr>
            </w:pPr>
            <w:r w:rsidRPr="00FB09CE">
              <w:rPr>
                <w:rFonts w:eastAsia="Times New Roman"/>
                <w:color w:val="000000"/>
                <w:lang w:val="es-ES" w:eastAsia="es-ES"/>
              </w:rPr>
              <w:t> </w:t>
            </w:r>
          </w:p>
        </w:tc>
        <w:tc>
          <w:tcPr>
            <w:tcW w:w="1323" w:type="pct"/>
            <w:tcBorders>
              <w:top w:val="nil"/>
              <w:left w:val="nil"/>
              <w:bottom w:val="single" w:sz="8" w:space="0" w:color="7F7F7F"/>
              <w:right w:val="nil"/>
            </w:tcBorders>
            <w:shd w:val="clear" w:color="auto" w:fill="auto"/>
            <w:vAlign w:val="center"/>
            <w:hideMark/>
          </w:tcPr>
          <w:p w14:paraId="2A47C5FF" w14:textId="77777777" w:rsidR="00431C16" w:rsidRPr="00FB09CE" w:rsidRDefault="00431C16" w:rsidP="00001E76">
            <w:pPr>
              <w:spacing w:after="0" w:line="240" w:lineRule="auto"/>
              <w:jc w:val="center"/>
              <w:rPr>
                <w:rFonts w:eastAsia="Times New Roman"/>
                <w:b/>
                <w:bCs/>
                <w:color w:val="000000"/>
                <w:lang w:val="es-ES" w:eastAsia="es-ES"/>
              </w:rPr>
            </w:pPr>
            <w:r w:rsidRPr="00FB09CE">
              <w:rPr>
                <w:rFonts w:eastAsia="Times New Roman"/>
                <w:b/>
                <w:bCs/>
                <w:color w:val="000000"/>
                <w:lang w:val="es-ES" w:eastAsia="es-ES"/>
              </w:rPr>
              <w:t>Precio total / hora</w:t>
            </w:r>
          </w:p>
        </w:tc>
        <w:tc>
          <w:tcPr>
            <w:tcW w:w="820" w:type="pct"/>
            <w:tcBorders>
              <w:top w:val="nil"/>
              <w:left w:val="nil"/>
              <w:bottom w:val="single" w:sz="8" w:space="0" w:color="7F7F7F"/>
              <w:right w:val="nil"/>
            </w:tcBorders>
            <w:shd w:val="clear" w:color="auto" w:fill="auto"/>
            <w:vAlign w:val="center"/>
            <w:hideMark/>
          </w:tcPr>
          <w:p w14:paraId="1E83A167" w14:textId="77777777" w:rsidR="00431C16" w:rsidRPr="00FB09CE" w:rsidRDefault="00431C16" w:rsidP="00001E76">
            <w:pPr>
              <w:spacing w:after="0" w:line="240" w:lineRule="auto"/>
              <w:jc w:val="right"/>
              <w:rPr>
                <w:rFonts w:eastAsia="Times New Roman"/>
                <w:color w:val="000000"/>
                <w:lang w:val="es-ES" w:eastAsia="es-ES"/>
              </w:rPr>
            </w:pPr>
            <w:r w:rsidRPr="00FB09CE">
              <w:rPr>
                <w:rFonts w:eastAsia="Times New Roman"/>
                <w:color w:val="000000"/>
                <w:lang w:val="es-ES" w:eastAsia="es-ES"/>
              </w:rPr>
              <w:t>40,00 €</w:t>
            </w:r>
          </w:p>
        </w:tc>
      </w:tr>
    </w:tbl>
    <w:p w14:paraId="6724FDC5" w14:textId="77777777" w:rsidR="00431C16" w:rsidRDefault="00431C16" w:rsidP="00431C16"/>
    <w:p w14:paraId="6CE758F7" w14:textId="6B657BEC" w:rsidR="00431C16" w:rsidRDefault="009644C8" w:rsidP="00431C16">
      <w:pPr>
        <w:pStyle w:val="Ttulo3"/>
        <w:rPr>
          <w:lang w:val="es-ES"/>
        </w:rPr>
      </w:pPr>
      <w:bookmarkStart w:id="186" w:name="_Toc170228940"/>
      <w:r w:rsidRPr="006C30C0">
        <w:rPr>
          <w:lang w:val="es-ES"/>
        </w:rPr>
        <w:t>Precio por unidad de trabajo</w:t>
      </w:r>
      <w:bookmarkEnd w:id="186"/>
    </w:p>
    <w:p w14:paraId="2095F809" w14:textId="77777777" w:rsidR="006C30C0" w:rsidRPr="006C30C0" w:rsidRDefault="006C30C0" w:rsidP="006C30C0">
      <w:pPr>
        <w:spacing w:after="0"/>
        <w:rPr>
          <w:lang w:val="es-ES"/>
        </w:rPr>
      </w:pPr>
      <w:r w:rsidRPr="006C30C0">
        <w:rPr>
          <w:lang w:val="es-ES"/>
        </w:rPr>
        <w:t>El precio asociado a cada una de las tareas que componen el proyecto se detalla a continuación, considerando el rol que ha realizado dicha tarea y el número de horas dedicadas a su realización.</w:t>
      </w:r>
    </w:p>
    <w:p w14:paraId="34592E69" w14:textId="77777777" w:rsidR="006C30C0" w:rsidRPr="006C30C0" w:rsidRDefault="006C30C0" w:rsidP="006C30C0">
      <w:pPr>
        <w:spacing w:after="0"/>
        <w:rPr>
          <w:lang w:val="es-ES"/>
        </w:rPr>
      </w:pPr>
    </w:p>
    <w:p w14:paraId="3A53C80B" w14:textId="380531A6" w:rsidR="00431C16" w:rsidRDefault="006C30C0" w:rsidP="006C30C0">
      <w:pPr>
        <w:spacing w:after="0"/>
        <w:rPr>
          <w:lang w:val="es-ES"/>
        </w:rPr>
      </w:pPr>
      <w:r w:rsidRPr="006C30C0">
        <w:rPr>
          <w:lang w:val="es-ES"/>
        </w:rPr>
        <w:t xml:space="preserve">Como se puede observar, el rol de programador está asociado a las tareas que incluyen la implementación de código, el manejo de sistemas informáticos y el </w:t>
      </w:r>
      <w:r w:rsidRPr="006C30C0">
        <w:rPr>
          <w:i/>
          <w:iCs/>
          <w:lang w:val="es-ES"/>
        </w:rPr>
        <w:t>testing</w:t>
      </w:r>
      <w:r w:rsidRPr="006C30C0">
        <w:rPr>
          <w:lang w:val="es-ES"/>
        </w:rPr>
        <w:t>. Por otro lado, el investigador se encarga del resto de tareas que, en resumen, están relacionadas con los aspectos más teóricos y de toma de decisiones del proyecto.</w:t>
      </w:r>
    </w:p>
    <w:p w14:paraId="3B2E2D01" w14:textId="77777777" w:rsidR="00431C16" w:rsidRPr="006A4156" w:rsidRDefault="00431C16" w:rsidP="00431C16">
      <w:pPr>
        <w:spacing w:after="0"/>
        <w:rPr>
          <w:lang w:val="es-ES"/>
        </w:rPr>
      </w:pPr>
    </w:p>
    <w:p w14:paraId="7581657D" w14:textId="7B1EF3B2" w:rsidR="00431C16" w:rsidRPr="009644C8" w:rsidRDefault="00431C16" w:rsidP="00431C16">
      <w:pPr>
        <w:pStyle w:val="Descripcin"/>
        <w:keepNext/>
        <w:jc w:val="center"/>
        <w:rPr>
          <w:lang w:val="es-ES"/>
        </w:rPr>
      </w:pPr>
      <w:bookmarkStart w:id="187" w:name="_Toc45532134"/>
      <w:bookmarkStart w:id="188" w:name="_Toc170228991"/>
      <w:r w:rsidRPr="006C30C0">
        <w:rPr>
          <w:lang w:val="es-ES"/>
        </w:rPr>
        <w:t xml:space="preserve">Tabla </w:t>
      </w:r>
      <w:r w:rsidRPr="006C30C0">
        <w:fldChar w:fldCharType="begin"/>
      </w:r>
      <w:r w:rsidRPr="006C30C0">
        <w:rPr>
          <w:lang w:val="es-ES"/>
        </w:rPr>
        <w:instrText xml:space="preserve"> SEQ Tabla \* ARABIC </w:instrText>
      </w:r>
      <w:r w:rsidRPr="006C30C0">
        <w:fldChar w:fldCharType="separate"/>
      </w:r>
      <w:r w:rsidR="00F84C7A">
        <w:rPr>
          <w:noProof/>
          <w:lang w:val="es-ES"/>
        </w:rPr>
        <w:t>21</w:t>
      </w:r>
      <w:r w:rsidRPr="006C30C0">
        <w:fldChar w:fldCharType="end"/>
      </w:r>
      <w:r w:rsidRPr="006C30C0">
        <w:rPr>
          <w:lang w:val="es-ES"/>
        </w:rPr>
        <w:t xml:space="preserve">: </w:t>
      </w:r>
      <w:bookmarkEnd w:id="187"/>
      <w:r w:rsidR="009644C8" w:rsidRPr="006C30C0">
        <w:rPr>
          <w:lang w:val="es-ES"/>
        </w:rPr>
        <w:t xml:space="preserve">Precios por unidad de trabajo. </w:t>
      </w:r>
      <w:r w:rsidR="0010623F">
        <w:rPr>
          <w:lang w:val="es-ES"/>
        </w:rPr>
        <w:t>Parte</w:t>
      </w:r>
      <w:r w:rsidR="009644C8" w:rsidRPr="006C30C0">
        <w:rPr>
          <w:lang w:val="es-ES"/>
        </w:rPr>
        <w:t xml:space="preserve"> 1: </w:t>
      </w:r>
      <w:r w:rsidR="006C30C0">
        <w:rPr>
          <w:lang w:val="es-ES"/>
        </w:rPr>
        <w:t>Trabajo Relacionado</w:t>
      </w:r>
      <w:bookmarkEnd w:id="188"/>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93167" w14:paraId="4E26D0E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01F5C5B" w14:textId="3F131614" w:rsidR="00431C16" w:rsidRPr="00593167" w:rsidRDefault="006C30C0"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Trabajo Relacionado</w:t>
            </w:r>
          </w:p>
        </w:tc>
      </w:tr>
      <w:tr w:rsidR="00431C16" w:rsidRPr="00593167" w14:paraId="7626FECD" w14:textId="77777777" w:rsidTr="00001E76">
        <w:trPr>
          <w:trHeight w:val="300"/>
        </w:trPr>
        <w:tc>
          <w:tcPr>
            <w:tcW w:w="1672" w:type="pct"/>
            <w:tcBorders>
              <w:top w:val="nil"/>
              <w:left w:val="nil"/>
              <w:bottom w:val="nil"/>
              <w:right w:val="nil"/>
            </w:tcBorders>
            <w:shd w:val="clear" w:color="auto" w:fill="auto"/>
            <w:noWrap/>
            <w:vAlign w:val="bottom"/>
            <w:hideMark/>
          </w:tcPr>
          <w:p w14:paraId="4229BA9D" w14:textId="77777777" w:rsidR="00431C16" w:rsidRPr="00593167"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55E8E8D5"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391E60" w14:textId="77777777" w:rsidR="00431C16" w:rsidRPr="0059316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214F3167" w14:textId="77777777" w:rsidR="00431C16" w:rsidRPr="0059316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93167" w14:paraId="55048A98"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5109FC20" w14:textId="77777777" w:rsidR="00431C16" w:rsidRPr="00593167" w:rsidRDefault="00431C16" w:rsidP="00001E76">
            <w:pPr>
              <w:spacing w:after="0" w:line="240" w:lineRule="auto"/>
              <w:rPr>
                <w:rFonts w:eastAsia="Times New Roman"/>
                <w:b/>
                <w:bCs/>
                <w:color w:val="000000"/>
                <w:lang w:val="es-ES" w:eastAsia="es-ES"/>
              </w:rPr>
            </w:pPr>
            <w:r w:rsidRPr="00593167">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071A48FF" w14:textId="77777777" w:rsidR="00431C16" w:rsidRPr="00593167" w:rsidRDefault="00431C16" w:rsidP="00001E76">
            <w:pPr>
              <w:spacing w:after="0" w:line="240" w:lineRule="auto"/>
              <w:jc w:val="left"/>
              <w:rPr>
                <w:rFonts w:eastAsia="Times New Roman"/>
                <w:b/>
                <w:bCs/>
                <w:color w:val="000000"/>
                <w:lang w:val="es-ES" w:eastAsia="es-ES"/>
              </w:rPr>
            </w:pPr>
            <w:r w:rsidRPr="00593167">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166F0B4C"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3D111FFA" w14:textId="77777777" w:rsidR="00431C16" w:rsidRPr="00593167" w:rsidRDefault="00431C16" w:rsidP="00001E76">
            <w:pPr>
              <w:spacing w:after="0" w:line="240" w:lineRule="auto"/>
              <w:jc w:val="center"/>
              <w:rPr>
                <w:rFonts w:eastAsia="Times New Roman"/>
                <w:b/>
                <w:bCs/>
                <w:color w:val="000000"/>
                <w:lang w:val="es-ES" w:eastAsia="es-ES"/>
              </w:rPr>
            </w:pPr>
            <w:r w:rsidRPr="00593167">
              <w:rPr>
                <w:rFonts w:eastAsia="Times New Roman"/>
                <w:b/>
                <w:bCs/>
                <w:color w:val="000000"/>
                <w:lang w:val="es-ES" w:eastAsia="es-ES"/>
              </w:rPr>
              <w:t>Subtotal (€)</w:t>
            </w:r>
          </w:p>
        </w:tc>
      </w:tr>
      <w:tr w:rsidR="00431C16" w:rsidRPr="00593167" w14:paraId="7C9124C7" w14:textId="77777777" w:rsidTr="00001E76">
        <w:trPr>
          <w:trHeight w:val="300"/>
        </w:trPr>
        <w:tc>
          <w:tcPr>
            <w:tcW w:w="1672" w:type="pct"/>
            <w:tcBorders>
              <w:top w:val="nil"/>
              <w:left w:val="nil"/>
              <w:bottom w:val="single" w:sz="8" w:space="0" w:color="7F7F7F"/>
              <w:right w:val="nil"/>
            </w:tcBorders>
            <w:shd w:val="clear" w:color="auto" w:fill="auto"/>
            <w:hideMark/>
          </w:tcPr>
          <w:p w14:paraId="2A45BBB7"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503F34CB"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hideMark/>
          </w:tcPr>
          <w:p w14:paraId="23D93D5E" w14:textId="77777777" w:rsidR="00431C16" w:rsidRPr="00593167" w:rsidRDefault="00431C16" w:rsidP="00001E76">
            <w:pPr>
              <w:spacing w:after="0" w:line="240" w:lineRule="auto"/>
              <w:jc w:val="center"/>
              <w:rPr>
                <w:rFonts w:eastAsia="Times New Roman"/>
                <w:color w:val="000000"/>
                <w:lang w:val="es-ES" w:eastAsia="es-ES"/>
              </w:rPr>
            </w:pPr>
            <w:r w:rsidRPr="00593167">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60140F05"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r w:rsidR="00431C16" w:rsidRPr="00593167" w14:paraId="07C0346A"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673CF10F" w14:textId="77777777" w:rsidR="00431C16" w:rsidRPr="00593167" w:rsidRDefault="00431C16" w:rsidP="00001E76">
            <w:pPr>
              <w:spacing w:after="0" w:line="240" w:lineRule="auto"/>
              <w:rPr>
                <w:rFonts w:eastAsia="Times New Roman"/>
                <w:color w:val="000000"/>
                <w:lang w:val="es-ES" w:eastAsia="es-ES"/>
              </w:rPr>
            </w:pPr>
            <w:r w:rsidRPr="00593167">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27F8B593" w14:textId="77777777" w:rsidR="00431C16" w:rsidRPr="00593167" w:rsidRDefault="00431C16" w:rsidP="00001E76">
            <w:pPr>
              <w:spacing w:after="0" w:line="240" w:lineRule="auto"/>
              <w:jc w:val="left"/>
              <w:rPr>
                <w:rFonts w:eastAsia="Times New Roman"/>
                <w:color w:val="000000"/>
                <w:lang w:val="es-ES" w:eastAsia="es-ES"/>
              </w:rPr>
            </w:pPr>
            <w:r w:rsidRPr="00593167">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0B5A9C2D" w14:textId="77777777" w:rsidR="00431C16" w:rsidRPr="0059316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593167">
              <w:rPr>
                <w:rFonts w:eastAsia="Times New Roman"/>
                <w:b/>
                <w:bCs/>
                <w:color w:val="000000"/>
                <w:lang w:val="es-ES" w:eastAsia="es-ES"/>
              </w:rPr>
              <w:t xml:space="preserve"> </w:t>
            </w:r>
          </w:p>
        </w:tc>
        <w:tc>
          <w:tcPr>
            <w:tcW w:w="969" w:type="pct"/>
            <w:tcBorders>
              <w:top w:val="nil"/>
              <w:left w:val="nil"/>
              <w:bottom w:val="single" w:sz="8" w:space="0" w:color="7F7F7F"/>
              <w:right w:val="nil"/>
            </w:tcBorders>
            <w:shd w:val="clear" w:color="auto" w:fill="auto"/>
            <w:vAlign w:val="center"/>
            <w:hideMark/>
          </w:tcPr>
          <w:p w14:paraId="2E2620AC" w14:textId="77777777" w:rsidR="00431C16" w:rsidRPr="00593167" w:rsidRDefault="00431C16" w:rsidP="00001E76">
            <w:pPr>
              <w:spacing w:after="0" w:line="240" w:lineRule="auto"/>
              <w:jc w:val="right"/>
              <w:rPr>
                <w:rFonts w:eastAsia="Times New Roman"/>
                <w:color w:val="000000"/>
                <w:lang w:val="es-ES" w:eastAsia="es-ES"/>
              </w:rPr>
            </w:pPr>
            <w:r w:rsidRPr="00593167">
              <w:rPr>
                <w:rFonts w:eastAsia="Times New Roman"/>
                <w:color w:val="000000"/>
                <w:lang w:val="es-ES" w:eastAsia="es-ES"/>
              </w:rPr>
              <w:t>500,00 €</w:t>
            </w:r>
          </w:p>
        </w:tc>
      </w:tr>
    </w:tbl>
    <w:p w14:paraId="73A77662" w14:textId="77777777" w:rsidR="00431C16" w:rsidRDefault="00431C16" w:rsidP="00431C16">
      <w:pPr>
        <w:autoSpaceDE w:val="0"/>
        <w:autoSpaceDN w:val="0"/>
        <w:adjustRightInd w:val="0"/>
        <w:spacing w:after="0" w:line="240" w:lineRule="auto"/>
      </w:pPr>
      <w:r>
        <w:t xml:space="preserve"> </w:t>
      </w:r>
    </w:p>
    <w:p w14:paraId="7A75906C" w14:textId="77777777" w:rsidR="00431C16" w:rsidRDefault="00431C16" w:rsidP="00431C16">
      <w:pPr>
        <w:autoSpaceDE w:val="0"/>
        <w:autoSpaceDN w:val="0"/>
        <w:adjustRightInd w:val="0"/>
        <w:spacing w:after="0" w:line="240" w:lineRule="auto"/>
      </w:pPr>
    </w:p>
    <w:p w14:paraId="0B328523" w14:textId="4346A836" w:rsidR="00431C16" w:rsidRPr="009644C8" w:rsidRDefault="006C30C0" w:rsidP="006C30C0">
      <w:pPr>
        <w:pStyle w:val="Descripcin"/>
        <w:jc w:val="center"/>
        <w:rPr>
          <w:lang w:val="es-ES"/>
        </w:rPr>
      </w:pPr>
      <w:bookmarkStart w:id="189" w:name="_Toc170228992"/>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22</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2: Elección de tecnologías</w:t>
      </w:r>
      <w:bookmarkEnd w:id="189"/>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A0A9B5F"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C2A339B"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Elección de tecnologías</w:t>
            </w:r>
          </w:p>
        </w:tc>
      </w:tr>
      <w:tr w:rsidR="00431C16" w:rsidRPr="00505048" w14:paraId="462447E7" w14:textId="77777777" w:rsidTr="00001E76">
        <w:trPr>
          <w:trHeight w:val="300"/>
        </w:trPr>
        <w:tc>
          <w:tcPr>
            <w:tcW w:w="1672" w:type="pct"/>
            <w:tcBorders>
              <w:top w:val="nil"/>
              <w:left w:val="nil"/>
              <w:bottom w:val="nil"/>
              <w:right w:val="nil"/>
            </w:tcBorders>
            <w:shd w:val="clear" w:color="auto" w:fill="auto"/>
            <w:noWrap/>
            <w:vAlign w:val="bottom"/>
            <w:hideMark/>
          </w:tcPr>
          <w:p w14:paraId="33F77217"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36E0A962"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63CEE3F3"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130BC8D5"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18B27456"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78E74F6B"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5CDEA84A"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64EB18C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9" w:type="pct"/>
            <w:tcBorders>
              <w:top w:val="single" w:sz="8" w:space="0" w:color="7F7F7F"/>
              <w:left w:val="nil"/>
              <w:bottom w:val="single" w:sz="8" w:space="0" w:color="7F7F7F"/>
              <w:right w:val="nil"/>
            </w:tcBorders>
            <w:shd w:val="clear" w:color="auto" w:fill="auto"/>
            <w:vAlign w:val="center"/>
            <w:hideMark/>
          </w:tcPr>
          <w:p w14:paraId="2A22EB87"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1FB2867D" w14:textId="77777777" w:rsidTr="00001E76">
        <w:trPr>
          <w:trHeight w:val="300"/>
        </w:trPr>
        <w:tc>
          <w:tcPr>
            <w:tcW w:w="1672" w:type="pct"/>
            <w:tcBorders>
              <w:top w:val="nil"/>
              <w:left w:val="nil"/>
              <w:bottom w:val="single" w:sz="8" w:space="0" w:color="7F7F7F"/>
              <w:right w:val="nil"/>
            </w:tcBorders>
            <w:shd w:val="clear" w:color="auto" w:fill="auto"/>
            <w:hideMark/>
          </w:tcPr>
          <w:p w14:paraId="1125B600"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6EC3DEA9"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6B41F03A"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9" w:type="pct"/>
            <w:tcBorders>
              <w:top w:val="nil"/>
              <w:left w:val="nil"/>
              <w:bottom w:val="single" w:sz="8" w:space="0" w:color="7F7F7F"/>
              <w:right w:val="nil"/>
            </w:tcBorders>
            <w:shd w:val="clear" w:color="auto" w:fill="auto"/>
            <w:hideMark/>
          </w:tcPr>
          <w:p w14:paraId="5BA9E491"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67C831C8"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1EDE2DE6"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4C9384C7"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259B749"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9" w:type="pct"/>
            <w:tcBorders>
              <w:top w:val="nil"/>
              <w:left w:val="nil"/>
              <w:bottom w:val="single" w:sz="8" w:space="0" w:color="7F7F7F"/>
              <w:right w:val="nil"/>
            </w:tcBorders>
            <w:shd w:val="clear" w:color="auto" w:fill="auto"/>
            <w:vAlign w:val="center"/>
            <w:hideMark/>
          </w:tcPr>
          <w:p w14:paraId="56D94210"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62ABAEC" w14:textId="77777777" w:rsidR="00431C16" w:rsidRDefault="00431C16" w:rsidP="00431C16"/>
    <w:p w14:paraId="3051AD7A" w14:textId="4CCC46E7" w:rsidR="00431C16" w:rsidRPr="009644C8" w:rsidRDefault="006C30C0" w:rsidP="00431C16">
      <w:pPr>
        <w:pStyle w:val="Descripcin"/>
        <w:keepNext/>
        <w:jc w:val="center"/>
        <w:rPr>
          <w:lang w:val="es-ES"/>
        </w:rPr>
      </w:pPr>
      <w:bookmarkStart w:id="190" w:name="_Toc170228993"/>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23</w:t>
      </w:r>
      <w:r w:rsidRPr="006C30C0">
        <w:rPr>
          <w:lang w:val="es-ES_tradnl"/>
        </w:rPr>
        <w:fldChar w:fldCharType="end"/>
      </w:r>
      <w:r w:rsidRPr="006C30C0">
        <w:rPr>
          <w:lang w:val="es-ES_tradnl"/>
        </w:rPr>
        <w:t>:</w:t>
      </w:r>
      <w:r w:rsidRPr="006C30C0">
        <w:rPr>
          <w:lang w:val="es-ES"/>
        </w:rPr>
        <w:t xml:space="preserve"> </w:t>
      </w:r>
      <w:r w:rsidR="009644C8" w:rsidRPr="009644C8">
        <w:rPr>
          <w:lang w:val="es-ES"/>
        </w:rPr>
        <w:t>Precios por unidad de</w:t>
      </w:r>
      <w:r w:rsidR="009644C8">
        <w:rPr>
          <w:lang w:val="es-ES"/>
        </w:rPr>
        <w:t xml:space="preserve"> trabajo. </w:t>
      </w:r>
      <w:r w:rsidR="0010623F">
        <w:rPr>
          <w:lang w:val="es-ES"/>
        </w:rPr>
        <w:t>Parte</w:t>
      </w:r>
      <w:r w:rsidR="009644C8">
        <w:rPr>
          <w:lang w:val="es-ES"/>
        </w:rPr>
        <w:t xml:space="preserve"> 3: Diseño de la arquitectura</w:t>
      </w:r>
      <w:bookmarkEnd w:id="190"/>
    </w:p>
    <w:tbl>
      <w:tblPr>
        <w:tblW w:w="5000" w:type="pct"/>
        <w:tblCellMar>
          <w:left w:w="70" w:type="dxa"/>
          <w:right w:w="70" w:type="dxa"/>
        </w:tblCellMar>
        <w:tblLook w:val="04A0" w:firstRow="1" w:lastRow="0" w:firstColumn="1" w:lastColumn="0" w:noHBand="0" w:noVBand="1"/>
      </w:tblPr>
      <w:tblGrid>
        <w:gridCol w:w="3028"/>
        <w:gridCol w:w="2518"/>
        <w:gridCol w:w="1754"/>
        <w:gridCol w:w="1752"/>
      </w:tblGrid>
      <w:tr w:rsidR="00431C16" w:rsidRPr="00505048" w14:paraId="62653B4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878EE9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Diseño de la arquitectura</w:t>
            </w:r>
          </w:p>
        </w:tc>
      </w:tr>
      <w:tr w:rsidR="00431C16" w:rsidRPr="00505048" w14:paraId="6E63C573" w14:textId="77777777" w:rsidTr="00001E76">
        <w:trPr>
          <w:trHeight w:val="276"/>
        </w:trPr>
        <w:tc>
          <w:tcPr>
            <w:tcW w:w="1672" w:type="pct"/>
            <w:tcBorders>
              <w:top w:val="nil"/>
              <w:left w:val="nil"/>
              <w:bottom w:val="nil"/>
              <w:right w:val="nil"/>
            </w:tcBorders>
            <w:shd w:val="clear" w:color="auto" w:fill="auto"/>
            <w:noWrap/>
            <w:vAlign w:val="bottom"/>
            <w:hideMark/>
          </w:tcPr>
          <w:p w14:paraId="60A0876F" w14:textId="77777777" w:rsidR="00431C16" w:rsidRPr="00505048" w:rsidRDefault="00431C16" w:rsidP="00001E76">
            <w:pPr>
              <w:spacing w:after="0" w:line="240" w:lineRule="auto"/>
              <w:jc w:val="center"/>
              <w:rPr>
                <w:rFonts w:eastAsia="Times New Roman"/>
                <w:b/>
                <w:bCs/>
                <w:color w:val="000000"/>
                <w:lang w:val="es-ES" w:eastAsia="es-ES"/>
              </w:rPr>
            </w:pPr>
          </w:p>
        </w:tc>
        <w:tc>
          <w:tcPr>
            <w:tcW w:w="1391" w:type="pct"/>
            <w:tcBorders>
              <w:top w:val="nil"/>
              <w:left w:val="nil"/>
              <w:bottom w:val="nil"/>
              <w:right w:val="nil"/>
            </w:tcBorders>
            <w:shd w:val="clear" w:color="auto" w:fill="auto"/>
            <w:noWrap/>
            <w:vAlign w:val="bottom"/>
            <w:hideMark/>
          </w:tcPr>
          <w:p w14:paraId="09788957"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9" w:type="pct"/>
            <w:tcBorders>
              <w:top w:val="nil"/>
              <w:left w:val="nil"/>
              <w:bottom w:val="nil"/>
              <w:right w:val="nil"/>
            </w:tcBorders>
            <w:shd w:val="clear" w:color="auto" w:fill="auto"/>
            <w:noWrap/>
            <w:vAlign w:val="bottom"/>
            <w:hideMark/>
          </w:tcPr>
          <w:p w14:paraId="7039842D"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68" w:type="pct"/>
            <w:tcBorders>
              <w:top w:val="nil"/>
              <w:left w:val="nil"/>
              <w:bottom w:val="nil"/>
              <w:right w:val="nil"/>
            </w:tcBorders>
            <w:shd w:val="clear" w:color="auto" w:fill="auto"/>
            <w:noWrap/>
            <w:vAlign w:val="bottom"/>
            <w:hideMark/>
          </w:tcPr>
          <w:p w14:paraId="6990ADA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02686433" w14:textId="77777777" w:rsidTr="00001E76">
        <w:trPr>
          <w:trHeight w:val="300"/>
        </w:trPr>
        <w:tc>
          <w:tcPr>
            <w:tcW w:w="1672" w:type="pct"/>
            <w:tcBorders>
              <w:top w:val="single" w:sz="8" w:space="0" w:color="7F7F7F"/>
              <w:left w:val="nil"/>
              <w:bottom w:val="single" w:sz="8" w:space="0" w:color="7F7F7F"/>
              <w:right w:val="nil"/>
            </w:tcBorders>
            <w:shd w:val="clear" w:color="auto" w:fill="auto"/>
            <w:vAlign w:val="center"/>
            <w:hideMark/>
          </w:tcPr>
          <w:p w14:paraId="049AB36F"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t>Cantidad (horas)</w:t>
            </w:r>
          </w:p>
        </w:tc>
        <w:tc>
          <w:tcPr>
            <w:tcW w:w="1391" w:type="pct"/>
            <w:tcBorders>
              <w:top w:val="single" w:sz="8" w:space="0" w:color="7F7F7F"/>
              <w:left w:val="nil"/>
              <w:bottom w:val="single" w:sz="8" w:space="0" w:color="7F7F7F"/>
              <w:right w:val="nil"/>
            </w:tcBorders>
            <w:shd w:val="clear" w:color="auto" w:fill="auto"/>
            <w:vAlign w:val="center"/>
            <w:hideMark/>
          </w:tcPr>
          <w:p w14:paraId="3DE2571B"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969" w:type="pct"/>
            <w:tcBorders>
              <w:top w:val="single" w:sz="8" w:space="0" w:color="7F7F7F"/>
              <w:left w:val="nil"/>
              <w:bottom w:val="single" w:sz="8" w:space="0" w:color="7F7F7F"/>
              <w:right w:val="nil"/>
            </w:tcBorders>
            <w:shd w:val="clear" w:color="auto" w:fill="auto"/>
            <w:vAlign w:val="center"/>
            <w:hideMark/>
          </w:tcPr>
          <w:p w14:paraId="2F347FFA"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68" w:type="pct"/>
            <w:tcBorders>
              <w:top w:val="single" w:sz="8" w:space="0" w:color="7F7F7F"/>
              <w:left w:val="nil"/>
              <w:bottom w:val="single" w:sz="8" w:space="0" w:color="7F7F7F"/>
              <w:right w:val="nil"/>
            </w:tcBorders>
            <w:shd w:val="clear" w:color="auto" w:fill="auto"/>
            <w:vAlign w:val="center"/>
            <w:hideMark/>
          </w:tcPr>
          <w:p w14:paraId="0C1E5325"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F1C470A" w14:textId="77777777" w:rsidTr="00001E76">
        <w:trPr>
          <w:trHeight w:val="300"/>
        </w:trPr>
        <w:tc>
          <w:tcPr>
            <w:tcW w:w="1672" w:type="pct"/>
            <w:tcBorders>
              <w:top w:val="nil"/>
              <w:left w:val="nil"/>
              <w:bottom w:val="single" w:sz="8" w:space="0" w:color="7F7F7F"/>
              <w:right w:val="nil"/>
            </w:tcBorders>
            <w:shd w:val="clear" w:color="auto" w:fill="auto"/>
            <w:hideMark/>
          </w:tcPr>
          <w:p w14:paraId="79D89D04"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10</w:t>
            </w:r>
          </w:p>
        </w:tc>
        <w:tc>
          <w:tcPr>
            <w:tcW w:w="1391" w:type="pct"/>
            <w:tcBorders>
              <w:top w:val="nil"/>
              <w:left w:val="nil"/>
              <w:bottom w:val="single" w:sz="8" w:space="0" w:color="7F7F7F"/>
              <w:right w:val="nil"/>
            </w:tcBorders>
            <w:shd w:val="clear" w:color="auto" w:fill="auto"/>
            <w:hideMark/>
          </w:tcPr>
          <w:p w14:paraId="060C8DE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969" w:type="pct"/>
            <w:tcBorders>
              <w:top w:val="nil"/>
              <w:left w:val="nil"/>
              <w:bottom w:val="single" w:sz="8" w:space="0" w:color="7F7F7F"/>
              <w:right w:val="nil"/>
            </w:tcBorders>
            <w:shd w:val="clear" w:color="auto" w:fill="auto"/>
            <w:vAlign w:val="center"/>
            <w:hideMark/>
          </w:tcPr>
          <w:p w14:paraId="2AACB39B"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68" w:type="pct"/>
            <w:tcBorders>
              <w:top w:val="nil"/>
              <w:left w:val="nil"/>
              <w:bottom w:val="single" w:sz="8" w:space="0" w:color="7F7F7F"/>
              <w:right w:val="nil"/>
            </w:tcBorders>
            <w:shd w:val="clear" w:color="auto" w:fill="auto"/>
            <w:hideMark/>
          </w:tcPr>
          <w:p w14:paraId="3E730F3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3BFA3666" w14:textId="77777777" w:rsidTr="00001E76">
        <w:trPr>
          <w:trHeight w:val="300"/>
        </w:trPr>
        <w:tc>
          <w:tcPr>
            <w:tcW w:w="1672" w:type="pct"/>
            <w:tcBorders>
              <w:top w:val="nil"/>
              <w:left w:val="nil"/>
              <w:bottom w:val="single" w:sz="8" w:space="0" w:color="7F7F7F"/>
              <w:right w:val="nil"/>
            </w:tcBorders>
            <w:shd w:val="clear" w:color="auto" w:fill="auto"/>
            <w:vAlign w:val="center"/>
            <w:hideMark/>
          </w:tcPr>
          <w:p w14:paraId="5ADE2718"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391" w:type="pct"/>
            <w:tcBorders>
              <w:top w:val="nil"/>
              <w:left w:val="nil"/>
              <w:bottom w:val="single" w:sz="8" w:space="0" w:color="7F7F7F"/>
              <w:right w:val="nil"/>
            </w:tcBorders>
            <w:shd w:val="clear" w:color="auto" w:fill="auto"/>
            <w:vAlign w:val="center"/>
            <w:hideMark/>
          </w:tcPr>
          <w:p w14:paraId="178EA31B"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969" w:type="pct"/>
            <w:tcBorders>
              <w:top w:val="nil"/>
              <w:left w:val="nil"/>
              <w:bottom w:val="single" w:sz="8" w:space="0" w:color="7F7F7F"/>
              <w:right w:val="nil"/>
            </w:tcBorders>
            <w:shd w:val="clear" w:color="auto" w:fill="auto"/>
            <w:vAlign w:val="center"/>
            <w:hideMark/>
          </w:tcPr>
          <w:p w14:paraId="5613FF0D"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68" w:type="pct"/>
            <w:tcBorders>
              <w:top w:val="nil"/>
              <w:left w:val="nil"/>
              <w:bottom w:val="single" w:sz="8" w:space="0" w:color="7F7F7F"/>
              <w:right w:val="nil"/>
            </w:tcBorders>
            <w:shd w:val="clear" w:color="auto" w:fill="auto"/>
            <w:vAlign w:val="center"/>
            <w:hideMark/>
          </w:tcPr>
          <w:p w14:paraId="582C710F"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0905BAC1" w14:textId="77777777" w:rsidR="00431C16" w:rsidRDefault="00431C16" w:rsidP="00431C16"/>
    <w:p w14:paraId="10E3A684" w14:textId="5F67879D" w:rsidR="009644C8" w:rsidRPr="006C30C0" w:rsidRDefault="006C30C0" w:rsidP="009644C8">
      <w:pPr>
        <w:pStyle w:val="Descripcin"/>
        <w:keepNext/>
        <w:jc w:val="center"/>
        <w:rPr>
          <w:lang w:val="es-ES"/>
        </w:rPr>
      </w:pPr>
      <w:bookmarkStart w:id="191" w:name="_Toc170228994"/>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24</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6C30C0">
        <w:rPr>
          <w:lang w:val="es-ES"/>
        </w:rPr>
        <w:t xml:space="preserve"> 4: Desarrollo del programa</w:t>
      </w:r>
      <w:bookmarkEnd w:id="191"/>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3C0F26A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BDA2D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del programa</w:t>
            </w:r>
          </w:p>
        </w:tc>
      </w:tr>
      <w:tr w:rsidR="00431C16" w:rsidRPr="00B678A5" w14:paraId="726A477F" w14:textId="77777777" w:rsidTr="009644C8">
        <w:trPr>
          <w:trHeight w:val="300"/>
        </w:trPr>
        <w:tc>
          <w:tcPr>
            <w:tcW w:w="1438" w:type="pct"/>
            <w:tcBorders>
              <w:top w:val="nil"/>
              <w:left w:val="nil"/>
              <w:bottom w:val="nil"/>
              <w:right w:val="nil"/>
            </w:tcBorders>
            <w:shd w:val="clear" w:color="auto" w:fill="auto"/>
            <w:noWrap/>
            <w:vAlign w:val="bottom"/>
            <w:hideMark/>
          </w:tcPr>
          <w:p w14:paraId="2C4A3773"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363DF066"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013C46A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007061F3"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1AD8F17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245BC85"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785E22B0"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4E65BB30"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2FCB070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18A9C371" w14:textId="77777777" w:rsidTr="009644C8">
        <w:trPr>
          <w:trHeight w:val="300"/>
        </w:trPr>
        <w:tc>
          <w:tcPr>
            <w:tcW w:w="1438" w:type="pct"/>
            <w:tcBorders>
              <w:top w:val="nil"/>
              <w:left w:val="nil"/>
              <w:bottom w:val="single" w:sz="8" w:space="0" w:color="7F7F7F"/>
              <w:right w:val="nil"/>
            </w:tcBorders>
            <w:shd w:val="clear" w:color="auto" w:fill="auto"/>
            <w:hideMark/>
          </w:tcPr>
          <w:p w14:paraId="0FB4CB09"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150</w:t>
            </w:r>
          </w:p>
        </w:tc>
        <w:tc>
          <w:tcPr>
            <w:tcW w:w="1465" w:type="pct"/>
            <w:tcBorders>
              <w:top w:val="nil"/>
              <w:left w:val="nil"/>
              <w:bottom w:val="single" w:sz="8" w:space="0" w:color="7F7F7F"/>
              <w:right w:val="nil"/>
            </w:tcBorders>
            <w:shd w:val="clear" w:color="auto" w:fill="auto"/>
            <w:hideMark/>
          </w:tcPr>
          <w:p w14:paraId="25DDD97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4AEC3864"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33C3AD4"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r w:rsidR="00431C16" w:rsidRPr="00B678A5" w14:paraId="4340548C"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43BB7328"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093DACB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1E177A2A"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05B67201"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6.000,00 €</w:t>
            </w:r>
          </w:p>
        </w:tc>
      </w:tr>
    </w:tbl>
    <w:p w14:paraId="15F863F1" w14:textId="77777777" w:rsidR="00431C16" w:rsidRDefault="00431C16" w:rsidP="00431C16"/>
    <w:p w14:paraId="37DCEA5D" w14:textId="59588AF5" w:rsidR="009644C8" w:rsidRPr="009644C8" w:rsidRDefault="006C30C0" w:rsidP="009644C8">
      <w:pPr>
        <w:pStyle w:val="Descripcin"/>
        <w:keepNext/>
        <w:jc w:val="center"/>
        <w:rPr>
          <w:lang w:val="es-ES"/>
        </w:rPr>
      </w:pPr>
      <w:bookmarkStart w:id="192" w:name="_Toc17022899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25</w:t>
      </w:r>
      <w:r w:rsidRPr="006C30C0">
        <w:rPr>
          <w:lang w:val="es-ES_tradnl"/>
        </w:rPr>
        <w:fldChar w:fldCharType="end"/>
      </w:r>
      <w:r w:rsidRPr="006C30C0">
        <w:rPr>
          <w:lang w:val="es-ES_tradnl"/>
        </w:rPr>
        <w:t>:</w:t>
      </w:r>
      <w:r w:rsidRPr="006C30C0">
        <w:rPr>
          <w:lang w:val="es-ES"/>
        </w:rPr>
        <w:t xml:space="preserve"> </w:t>
      </w:r>
      <w:r w:rsidR="009644C8" w:rsidRPr="009644C8">
        <w:rPr>
          <w:lang w:val="es-ES"/>
        </w:rPr>
        <w:t xml:space="preserve">Precios por unidad de trabajo. </w:t>
      </w:r>
      <w:r w:rsidR="0010623F">
        <w:rPr>
          <w:lang w:val="es-ES"/>
        </w:rPr>
        <w:t>Parte</w:t>
      </w:r>
      <w:r w:rsidR="009644C8" w:rsidRPr="009644C8">
        <w:rPr>
          <w:lang w:val="es-ES"/>
        </w:rPr>
        <w:t xml:space="preserve"> </w:t>
      </w:r>
      <w:r w:rsidR="009644C8">
        <w:rPr>
          <w:lang w:val="es-ES"/>
        </w:rPr>
        <w:t>5</w:t>
      </w:r>
      <w:r w:rsidR="009644C8" w:rsidRPr="009644C8">
        <w:rPr>
          <w:lang w:val="es-ES"/>
        </w:rPr>
        <w:t>: Desarrollo d</w:t>
      </w:r>
      <w:r w:rsidR="009644C8">
        <w:rPr>
          <w:lang w:val="es-ES"/>
        </w:rPr>
        <w:t>e la interfaz a la BD</w:t>
      </w:r>
      <w:bookmarkEnd w:id="192"/>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817E22" w14:paraId="391D6404"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51EC94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Desarrollo de la interfaz a la BD</w:t>
            </w:r>
          </w:p>
        </w:tc>
      </w:tr>
      <w:tr w:rsidR="00431C16" w:rsidRPr="00817E22" w14:paraId="50FEDAEC" w14:textId="77777777" w:rsidTr="009644C8">
        <w:trPr>
          <w:trHeight w:val="300"/>
        </w:trPr>
        <w:tc>
          <w:tcPr>
            <w:tcW w:w="1438" w:type="pct"/>
            <w:tcBorders>
              <w:top w:val="nil"/>
              <w:left w:val="nil"/>
              <w:bottom w:val="nil"/>
              <w:right w:val="nil"/>
            </w:tcBorders>
            <w:shd w:val="clear" w:color="auto" w:fill="auto"/>
            <w:noWrap/>
            <w:vAlign w:val="bottom"/>
            <w:hideMark/>
          </w:tcPr>
          <w:p w14:paraId="3792CD96"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15E5CF0F"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452494"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73990918"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7D571B99"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5C217DA7"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0BDE5B6B"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6C65D2F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195C19D1"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0461D946" w14:textId="77777777" w:rsidTr="009644C8">
        <w:trPr>
          <w:trHeight w:val="300"/>
        </w:trPr>
        <w:tc>
          <w:tcPr>
            <w:tcW w:w="1438" w:type="pct"/>
            <w:tcBorders>
              <w:top w:val="nil"/>
              <w:left w:val="nil"/>
              <w:bottom w:val="single" w:sz="8" w:space="0" w:color="7F7F7F"/>
              <w:right w:val="nil"/>
            </w:tcBorders>
            <w:shd w:val="clear" w:color="auto" w:fill="auto"/>
            <w:hideMark/>
          </w:tcPr>
          <w:p w14:paraId="11CAB10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39</w:t>
            </w:r>
          </w:p>
        </w:tc>
        <w:tc>
          <w:tcPr>
            <w:tcW w:w="1465" w:type="pct"/>
            <w:tcBorders>
              <w:top w:val="nil"/>
              <w:left w:val="nil"/>
              <w:bottom w:val="single" w:sz="8" w:space="0" w:color="7F7F7F"/>
              <w:right w:val="nil"/>
            </w:tcBorders>
            <w:shd w:val="clear" w:color="auto" w:fill="auto"/>
            <w:hideMark/>
          </w:tcPr>
          <w:p w14:paraId="27F5F126"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130FA9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6F0A9778"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r w:rsidR="00431C16" w:rsidRPr="00B678A5" w14:paraId="65871FA5"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38D8FD84"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782756F"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62E02446"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4BDC827F"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1.560,00 €</w:t>
            </w:r>
          </w:p>
        </w:tc>
      </w:tr>
    </w:tbl>
    <w:p w14:paraId="1880EDA0" w14:textId="77777777" w:rsidR="009644C8" w:rsidRDefault="009644C8" w:rsidP="009644C8">
      <w:pPr>
        <w:pStyle w:val="Descripcin"/>
        <w:keepNext/>
        <w:jc w:val="center"/>
        <w:rPr>
          <w:lang w:val="es-ES"/>
        </w:rPr>
      </w:pPr>
    </w:p>
    <w:p w14:paraId="0BD5F129" w14:textId="006F3AAC" w:rsidR="00431C16" w:rsidRPr="009644C8" w:rsidRDefault="006C30C0" w:rsidP="009644C8">
      <w:pPr>
        <w:pStyle w:val="Descripcin"/>
        <w:keepNext/>
        <w:jc w:val="center"/>
        <w:rPr>
          <w:lang w:val="es-ES"/>
        </w:rPr>
      </w:pPr>
      <w:bookmarkStart w:id="193" w:name="_Toc170228996"/>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26</w:t>
      </w:r>
      <w:r w:rsidRPr="006C30C0">
        <w:rPr>
          <w:lang w:val="es-ES_tradnl"/>
        </w:rPr>
        <w:fldChar w:fldCharType="end"/>
      </w:r>
      <w:r w:rsidR="009644C8" w:rsidRPr="009644C8">
        <w:rPr>
          <w:lang w:val="es-ES"/>
        </w:rPr>
        <w:t xml:space="preserve">: Precios por unidad de trabajo. </w:t>
      </w:r>
      <w:r w:rsidR="0010623F">
        <w:rPr>
          <w:lang w:val="es-ES"/>
        </w:rPr>
        <w:t>Parte</w:t>
      </w:r>
      <w:r w:rsidR="009644C8" w:rsidRPr="009644C8">
        <w:rPr>
          <w:lang w:val="es-ES"/>
        </w:rPr>
        <w:t xml:space="preserve"> </w:t>
      </w:r>
      <w:r w:rsidR="009644C8">
        <w:rPr>
          <w:lang w:val="es-ES"/>
        </w:rPr>
        <w:t>6</w:t>
      </w:r>
      <w:r w:rsidR="009644C8" w:rsidRPr="009644C8">
        <w:rPr>
          <w:lang w:val="es-ES"/>
        </w:rPr>
        <w:t xml:space="preserve">: </w:t>
      </w:r>
      <w:r w:rsidR="009644C8">
        <w:rPr>
          <w:lang w:val="es-ES"/>
        </w:rPr>
        <w:t>Creación y configuración del entorno</w:t>
      </w:r>
      <w:bookmarkEnd w:id="193"/>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817E22" w14:paraId="4855716B"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9915ACF"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Creación y configuración del entorno</w:t>
            </w:r>
          </w:p>
        </w:tc>
      </w:tr>
      <w:tr w:rsidR="00431C16" w:rsidRPr="00817E22" w14:paraId="7156087C" w14:textId="77777777" w:rsidTr="009644C8">
        <w:trPr>
          <w:trHeight w:val="276"/>
        </w:trPr>
        <w:tc>
          <w:tcPr>
            <w:tcW w:w="1438" w:type="pct"/>
            <w:tcBorders>
              <w:top w:val="nil"/>
              <w:left w:val="nil"/>
              <w:bottom w:val="nil"/>
              <w:right w:val="nil"/>
            </w:tcBorders>
            <w:shd w:val="clear" w:color="auto" w:fill="auto"/>
            <w:noWrap/>
            <w:vAlign w:val="bottom"/>
            <w:hideMark/>
          </w:tcPr>
          <w:p w14:paraId="10ECF4E2"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6D7B41DD"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2C9AAB3B"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4" w:type="pct"/>
            <w:tcBorders>
              <w:top w:val="nil"/>
              <w:left w:val="nil"/>
              <w:bottom w:val="nil"/>
              <w:right w:val="nil"/>
            </w:tcBorders>
            <w:shd w:val="clear" w:color="auto" w:fill="auto"/>
            <w:noWrap/>
            <w:vAlign w:val="bottom"/>
            <w:hideMark/>
          </w:tcPr>
          <w:p w14:paraId="44A7B84C"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F295DDB" w14:textId="77777777" w:rsidTr="009644C8">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0C9064D3"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A78BC29"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24D72BA4"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4" w:type="pct"/>
            <w:tcBorders>
              <w:top w:val="single" w:sz="8" w:space="0" w:color="7F7F7F"/>
              <w:left w:val="nil"/>
              <w:bottom w:val="single" w:sz="8" w:space="0" w:color="7F7F7F"/>
              <w:right w:val="nil"/>
            </w:tcBorders>
            <w:shd w:val="clear" w:color="auto" w:fill="auto"/>
            <w:vAlign w:val="center"/>
            <w:hideMark/>
          </w:tcPr>
          <w:p w14:paraId="6DB1F5A3"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881AE7B" w14:textId="77777777" w:rsidTr="009644C8">
        <w:trPr>
          <w:trHeight w:val="300"/>
        </w:trPr>
        <w:tc>
          <w:tcPr>
            <w:tcW w:w="1438" w:type="pct"/>
            <w:tcBorders>
              <w:top w:val="nil"/>
              <w:left w:val="nil"/>
              <w:bottom w:val="single" w:sz="8" w:space="0" w:color="7F7F7F"/>
              <w:right w:val="nil"/>
            </w:tcBorders>
            <w:shd w:val="clear" w:color="auto" w:fill="auto"/>
            <w:hideMark/>
          </w:tcPr>
          <w:p w14:paraId="51028D46"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9</w:t>
            </w:r>
          </w:p>
        </w:tc>
        <w:tc>
          <w:tcPr>
            <w:tcW w:w="1465" w:type="pct"/>
            <w:tcBorders>
              <w:top w:val="nil"/>
              <w:left w:val="nil"/>
              <w:bottom w:val="single" w:sz="8" w:space="0" w:color="7F7F7F"/>
              <w:right w:val="nil"/>
            </w:tcBorders>
            <w:shd w:val="clear" w:color="auto" w:fill="auto"/>
            <w:hideMark/>
          </w:tcPr>
          <w:p w14:paraId="69F293CA"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1A1C92AA"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4" w:type="pct"/>
            <w:tcBorders>
              <w:top w:val="nil"/>
              <w:left w:val="nil"/>
              <w:bottom w:val="single" w:sz="8" w:space="0" w:color="7F7F7F"/>
              <w:right w:val="nil"/>
            </w:tcBorders>
            <w:shd w:val="clear" w:color="auto" w:fill="auto"/>
            <w:hideMark/>
          </w:tcPr>
          <w:p w14:paraId="553334E9"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r w:rsidR="00431C16" w:rsidRPr="00B678A5" w14:paraId="355CE851" w14:textId="77777777" w:rsidTr="009644C8">
        <w:trPr>
          <w:trHeight w:val="300"/>
        </w:trPr>
        <w:tc>
          <w:tcPr>
            <w:tcW w:w="1438" w:type="pct"/>
            <w:tcBorders>
              <w:top w:val="nil"/>
              <w:left w:val="nil"/>
              <w:bottom w:val="single" w:sz="8" w:space="0" w:color="7F7F7F"/>
              <w:right w:val="nil"/>
            </w:tcBorders>
            <w:shd w:val="clear" w:color="auto" w:fill="auto"/>
            <w:vAlign w:val="center"/>
            <w:hideMark/>
          </w:tcPr>
          <w:p w14:paraId="120F6460"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738A797C"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2263763F"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4" w:type="pct"/>
            <w:tcBorders>
              <w:top w:val="nil"/>
              <w:left w:val="nil"/>
              <w:bottom w:val="single" w:sz="8" w:space="0" w:color="7F7F7F"/>
              <w:right w:val="nil"/>
            </w:tcBorders>
            <w:shd w:val="clear" w:color="auto" w:fill="auto"/>
            <w:vAlign w:val="center"/>
            <w:hideMark/>
          </w:tcPr>
          <w:p w14:paraId="5CBC0D73"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360,00 €</w:t>
            </w:r>
          </w:p>
        </w:tc>
      </w:tr>
    </w:tbl>
    <w:p w14:paraId="23CECE00" w14:textId="77777777" w:rsidR="009644C8" w:rsidRDefault="009644C8" w:rsidP="009644C8">
      <w:pPr>
        <w:pStyle w:val="Descripcin"/>
        <w:keepNext/>
        <w:jc w:val="center"/>
        <w:rPr>
          <w:lang w:val="es-ES"/>
        </w:rPr>
      </w:pPr>
    </w:p>
    <w:p w14:paraId="484948B6" w14:textId="79922E4A" w:rsidR="00431C16" w:rsidRPr="009644C8" w:rsidRDefault="0010623F" w:rsidP="009644C8">
      <w:pPr>
        <w:pStyle w:val="Descripcin"/>
        <w:keepNext/>
        <w:jc w:val="center"/>
        <w:rPr>
          <w:lang w:val="es-ES"/>
        </w:rPr>
      </w:pPr>
      <w:bookmarkStart w:id="194" w:name="_Toc170228997"/>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27</w:t>
      </w:r>
      <w:r w:rsidRPr="006C30C0">
        <w:rPr>
          <w:lang w:val="es-ES_tradnl"/>
        </w:rPr>
        <w:fldChar w:fldCharType="end"/>
      </w:r>
      <w:r w:rsidRPr="006C30C0">
        <w:rPr>
          <w:lang w:val="es-ES_tradnl"/>
        </w:rPr>
        <w:t>:</w:t>
      </w:r>
      <w:r w:rsidRPr="0010623F">
        <w:rPr>
          <w:lang w:val="es-ES"/>
        </w:rPr>
        <w:t xml:space="preserve"> </w:t>
      </w:r>
      <w:r w:rsidR="009644C8" w:rsidRPr="009644C8">
        <w:rPr>
          <w:lang w:val="es-ES"/>
        </w:rPr>
        <w:t xml:space="preserve">Precios por unidad de trabajo. </w:t>
      </w:r>
      <w:r>
        <w:rPr>
          <w:lang w:val="es-ES"/>
        </w:rPr>
        <w:t xml:space="preserve">Parte </w:t>
      </w:r>
      <w:r w:rsidR="009644C8">
        <w:rPr>
          <w:lang w:val="es-ES"/>
        </w:rPr>
        <w:t>7</w:t>
      </w:r>
      <w:r w:rsidR="009644C8" w:rsidRPr="009644C8">
        <w:rPr>
          <w:lang w:val="es-ES"/>
        </w:rPr>
        <w:t xml:space="preserve">: </w:t>
      </w:r>
      <w:r w:rsidR="009644C8">
        <w:rPr>
          <w:lang w:val="es-ES"/>
        </w:rPr>
        <w:t>Integración de las partes</w:t>
      </w:r>
      <w:bookmarkEnd w:id="194"/>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B678A5" w14:paraId="01E22A3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E774D6D"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Integración de las partes</w:t>
            </w:r>
          </w:p>
        </w:tc>
      </w:tr>
      <w:tr w:rsidR="00431C16" w:rsidRPr="00B678A5" w14:paraId="2597C6D4" w14:textId="77777777" w:rsidTr="00001E76">
        <w:trPr>
          <w:trHeight w:val="300"/>
        </w:trPr>
        <w:tc>
          <w:tcPr>
            <w:tcW w:w="1438" w:type="pct"/>
            <w:tcBorders>
              <w:top w:val="nil"/>
              <w:left w:val="nil"/>
              <w:bottom w:val="nil"/>
              <w:right w:val="nil"/>
            </w:tcBorders>
            <w:shd w:val="clear" w:color="auto" w:fill="auto"/>
            <w:noWrap/>
            <w:vAlign w:val="bottom"/>
            <w:hideMark/>
          </w:tcPr>
          <w:p w14:paraId="5C7B1F41" w14:textId="77777777" w:rsidR="00431C16" w:rsidRPr="00B678A5"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7A6AEA30"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72A721A7" w14:textId="77777777" w:rsidR="00431C16" w:rsidRPr="00B678A5"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0C30B5E" w14:textId="77777777" w:rsidR="00431C16" w:rsidRPr="00B678A5"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B678A5" w14:paraId="555FEB60"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4AB376E6" w14:textId="77777777" w:rsidR="00431C16" w:rsidRPr="00B678A5" w:rsidRDefault="00431C16" w:rsidP="00001E76">
            <w:pPr>
              <w:spacing w:after="0" w:line="240" w:lineRule="auto"/>
              <w:rPr>
                <w:rFonts w:eastAsia="Times New Roman"/>
                <w:b/>
                <w:bCs/>
                <w:color w:val="000000"/>
                <w:lang w:val="es-ES" w:eastAsia="es-ES"/>
              </w:rPr>
            </w:pPr>
            <w:r w:rsidRPr="00B678A5">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61E5451F" w14:textId="77777777" w:rsidR="00431C16" w:rsidRPr="00B678A5" w:rsidRDefault="00431C16" w:rsidP="00001E76">
            <w:pPr>
              <w:spacing w:after="0" w:line="240" w:lineRule="auto"/>
              <w:jc w:val="left"/>
              <w:rPr>
                <w:rFonts w:eastAsia="Times New Roman"/>
                <w:b/>
                <w:bCs/>
                <w:color w:val="000000"/>
                <w:lang w:val="es-ES" w:eastAsia="es-ES"/>
              </w:rPr>
            </w:pPr>
            <w:r w:rsidRPr="00B678A5">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3399A1DC"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27E34878" w14:textId="77777777" w:rsidR="00431C16" w:rsidRPr="00B678A5" w:rsidRDefault="00431C16" w:rsidP="00001E76">
            <w:pPr>
              <w:spacing w:after="0" w:line="240" w:lineRule="auto"/>
              <w:jc w:val="center"/>
              <w:rPr>
                <w:rFonts w:eastAsia="Times New Roman"/>
                <w:b/>
                <w:bCs/>
                <w:color w:val="000000"/>
                <w:lang w:val="es-ES" w:eastAsia="es-ES"/>
              </w:rPr>
            </w:pPr>
            <w:r w:rsidRPr="00B678A5">
              <w:rPr>
                <w:rFonts w:eastAsia="Times New Roman"/>
                <w:b/>
                <w:bCs/>
                <w:color w:val="000000"/>
                <w:lang w:val="es-ES" w:eastAsia="es-ES"/>
              </w:rPr>
              <w:t>Subtotal (€)</w:t>
            </w:r>
          </w:p>
        </w:tc>
      </w:tr>
      <w:tr w:rsidR="00431C16" w:rsidRPr="00B678A5" w14:paraId="2D841C77" w14:textId="77777777" w:rsidTr="00001E76">
        <w:trPr>
          <w:trHeight w:val="300"/>
        </w:trPr>
        <w:tc>
          <w:tcPr>
            <w:tcW w:w="1438" w:type="pct"/>
            <w:tcBorders>
              <w:top w:val="nil"/>
              <w:left w:val="nil"/>
              <w:bottom w:val="single" w:sz="8" w:space="0" w:color="7F7F7F"/>
              <w:right w:val="nil"/>
            </w:tcBorders>
            <w:shd w:val="clear" w:color="auto" w:fill="auto"/>
            <w:hideMark/>
          </w:tcPr>
          <w:p w14:paraId="5BD59C2A"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21</w:t>
            </w:r>
          </w:p>
        </w:tc>
        <w:tc>
          <w:tcPr>
            <w:tcW w:w="1465" w:type="pct"/>
            <w:tcBorders>
              <w:top w:val="nil"/>
              <w:left w:val="nil"/>
              <w:bottom w:val="single" w:sz="8" w:space="0" w:color="7F7F7F"/>
              <w:right w:val="nil"/>
            </w:tcBorders>
            <w:shd w:val="clear" w:color="auto" w:fill="auto"/>
            <w:hideMark/>
          </w:tcPr>
          <w:p w14:paraId="2CD4CC61"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7AB165E6" w14:textId="77777777" w:rsidR="00431C16" w:rsidRPr="00B678A5" w:rsidRDefault="00431C16" w:rsidP="00001E76">
            <w:pPr>
              <w:spacing w:after="0" w:line="240" w:lineRule="auto"/>
              <w:jc w:val="center"/>
              <w:rPr>
                <w:rFonts w:eastAsia="Times New Roman"/>
                <w:color w:val="000000"/>
                <w:lang w:val="es-ES" w:eastAsia="es-ES"/>
              </w:rPr>
            </w:pPr>
            <w:r w:rsidRPr="00B678A5">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029F1F65"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r w:rsidR="00431C16" w:rsidRPr="00B678A5" w14:paraId="6F7483F1"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4044D29B" w14:textId="77777777" w:rsidR="00431C16" w:rsidRPr="00B678A5" w:rsidRDefault="00431C16" w:rsidP="00001E76">
            <w:pPr>
              <w:spacing w:after="0" w:line="240" w:lineRule="auto"/>
              <w:rPr>
                <w:rFonts w:eastAsia="Times New Roman"/>
                <w:color w:val="000000"/>
                <w:lang w:val="es-ES" w:eastAsia="es-ES"/>
              </w:rPr>
            </w:pPr>
            <w:r w:rsidRPr="00B678A5">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2B5058D4" w14:textId="77777777" w:rsidR="00431C16" w:rsidRPr="00B678A5" w:rsidRDefault="00431C16" w:rsidP="00001E76">
            <w:pPr>
              <w:spacing w:after="0" w:line="240" w:lineRule="auto"/>
              <w:jc w:val="left"/>
              <w:rPr>
                <w:rFonts w:eastAsia="Times New Roman"/>
                <w:color w:val="000000"/>
                <w:lang w:val="es-ES" w:eastAsia="es-ES"/>
              </w:rPr>
            </w:pPr>
            <w:r w:rsidRPr="00B678A5">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446C92A9" w14:textId="77777777" w:rsidR="00431C16" w:rsidRPr="00B678A5"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1443287A" w14:textId="77777777" w:rsidR="00431C16" w:rsidRPr="00B678A5" w:rsidRDefault="00431C16" w:rsidP="00001E76">
            <w:pPr>
              <w:spacing w:after="0" w:line="240" w:lineRule="auto"/>
              <w:jc w:val="right"/>
              <w:rPr>
                <w:rFonts w:eastAsia="Times New Roman"/>
                <w:color w:val="000000"/>
                <w:lang w:val="es-ES" w:eastAsia="es-ES"/>
              </w:rPr>
            </w:pPr>
            <w:r w:rsidRPr="00B678A5">
              <w:rPr>
                <w:rFonts w:eastAsia="Times New Roman"/>
                <w:color w:val="000000"/>
                <w:lang w:val="es-ES" w:eastAsia="es-ES"/>
              </w:rPr>
              <w:t>840,00 €</w:t>
            </w:r>
          </w:p>
        </w:tc>
      </w:tr>
    </w:tbl>
    <w:p w14:paraId="63F6BA85" w14:textId="77777777" w:rsidR="00431C16" w:rsidRDefault="00431C16" w:rsidP="00431C16"/>
    <w:p w14:paraId="5114B7A4" w14:textId="75EF6DE7" w:rsidR="006466ED" w:rsidRPr="006466ED" w:rsidRDefault="0010623F" w:rsidP="006466ED">
      <w:pPr>
        <w:pStyle w:val="Descripcin"/>
        <w:keepNext/>
        <w:jc w:val="center"/>
        <w:rPr>
          <w:lang w:val="es-ES"/>
        </w:rPr>
      </w:pPr>
      <w:bookmarkStart w:id="195" w:name="_Toc170228998"/>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28</w:t>
      </w:r>
      <w:r w:rsidRPr="006C30C0">
        <w:rPr>
          <w:lang w:val="es-ES_tradnl"/>
        </w:rPr>
        <w:fldChar w:fldCharType="end"/>
      </w:r>
      <w:r w:rsidRPr="006C30C0">
        <w:rPr>
          <w:lang w:val="es-ES_tradnl"/>
        </w:rPr>
        <w:t>:</w:t>
      </w:r>
      <w:r w:rsidRPr="0010623F">
        <w:rPr>
          <w:lang w:val="es-ES"/>
        </w:rPr>
        <w:t xml:space="preserve"> </w:t>
      </w:r>
      <w:r w:rsidR="006466ED" w:rsidRPr="009644C8">
        <w:rPr>
          <w:lang w:val="es-ES"/>
        </w:rPr>
        <w:t xml:space="preserve">Precios por unidad de trabajo. </w:t>
      </w:r>
      <w:r>
        <w:rPr>
          <w:lang w:val="es-ES"/>
        </w:rPr>
        <w:t>Parte</w:t>
      </w:r>
      <w:r w:rsidR="006466ED" w:rsidRPr="006466ED">
        <w:rPr>
          <w:lang w:val="es-ES"/>
        </w:rPr>
        <w:t xml:space="preserve"> </w:t>
      </w:r>
      <w:r w:rsidR="006466ED">
        <w:rPr>
          <w:lang w:val="es-ES"/>
        </w:rPr>
        <w:t>8</w:t>
      </w:r>
      <w:r w:rsidR="006466ED" w:rsidRPr="006466ED">
        <w:rPr>
          <w:lang w:val="es-ES"/>
        </w:rPr>
        <w:t xml:space="preserve">: </w:t>
      </w:r>
      <w:r w:rsidR="006466ED">
        <w:rPr>
          <w:lang w:val="es-ES"/>
        </w:rPr>
        <w:t>Testing y corección de errores</w:t>
      </w:r>
      <w:r w:rsidR="00F13DC2">
        <w:rPr>
          <w:lang w:val="es-ES"/>
        </w:rPr>
        <w:t xml:space="preserve"> I</w:t>
      </w:r>
      <w:bookmarkEnd w:id="195"/>
    </w:p>
    <w:tbl>
      <w:tblPr>
        <w:tblW w:w="5000" w:type="pct"/>
        <w:tblCellMar>
          <w:left w:w="70" w:type="dxa"/>
          <w:right w:w="70" w:type="dxa"/>
        </w:tblCellMar>
        <w:tblLook w:val="04A0" w:firstRow="1" w:lastRow="0" w:firstColumn="1" w:lastColumn="0" w:noHBand="0" w:noVBand="1"/>
      </w:tblPr>
      <w:tblGrid>
        <w:gridCol w:w="2603"/>
        <w:gridCol w:w="2652"/>
        <w:gridCol w:w="2287"/>
        <w:gridCol w:w="1510"/>
      </w:tblGrid>
      <w:tr w:rsidR="00431C16" w:rsidRPr="00817E22" w14:paraId="4227CEF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B5E77D5" w14:textId="785C4B82" w:rsidR="00431C16" w:rsidRPr="00711DC9" w:rsidRDefault="00431C16" w:rsidP="00001E76">
            <w:pPr>
              <w:spacing w:after="0" w:line="240" w:lineRule="auto"/>
              <w:jc w:val="center"/>
              <w:rPr>
                <w:rFonts w:eastAsia="Times New Roman"/>
                <w:b/>
                <w:bCs/>
                <w:color w:val="000000"/>
                <w:lang w:val="es-ES" w:eastAsia="es-ES"/>
              </w:rPr>
            </w:pPr>
            <w:r w:rsidRPr="00F13DC2">
              <w:rPr>
                <w:rFonts w:eastAsia="Times New Roman"/>
                <w:b/>
                <w:bCs/>
                <w:i/>
                <w:iCs/>
                <w:color w:val="000000"/>
                <w:lang w:val="es-ES" w:eastAsia="es-ES"/>
              </w:rPr>
              <w:t>Testing</w:t>
            </w:r>
            <w:r w:rsidRPr="00711DC9">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w:t>
            </w:r>
          </w:p>
        </w:tc>
      </w:tr>
      <w:tr w:rsidR="00431C16" w:rsidRPr="00817E22" w14:paraId="0C2B9352" w14:textId="77777777" w:rsidTr="00001E76">
        <w:trPr>
          <w:trHeight w:val="312"/>
        </w:trPr>
        <w:tc>
          <w:tcPr>
            <w:tcW w:w="1438" w:type="pct"/>
            <w:tcBorders>
              <w:top w:val="nil"/>
              <w:left w:val="nil"/>
              <w:bottom w:val="nil"/>
              <w:right w:val="nil"/>
            </w:tcBorders>
            <w:shd w:val="clear" w:color="auto" w:fill="auto"/>
            <w:noWrap/>
            <w:vAlign w:val="bottom"/>
            <w:hideMark/>
          </w:tcPr>
          <w:p w14:paraId="0C3CAAFC" w14:textId="77777777" w:rsidR="00431C16" w:rsidRPr="00711DC9" w:rsidRDefault="00431C16" w:rsidP="00001E76">
            <w:pPr>
              <w:spacing w:after="0" w:line="240" w:lineRule="auto"/>
              <w:jc w:val="center"/>
              <w:rPr>
                <w:rFonts w:eastAsia="Times New Roman"/>
                <w:b/>
                <w:bCs/>
                <w:color w:val="000000"/>
                <w:lang w:val="es-ES" w:eastAsia="es-ES"/>
              </w:rPr>
            </w:pPr>
          </w:p>
        </w:tc>
        <w:tc>
          <w:tcPr>
            <w:tcW w:w="1465" w:type="pct"/>
            <w:tcBorders>
              <w:top w:val="nil"/>
              <w:left w:val="nil"/>
              <w:bottom w:val="nil"/>
              <w:right w:val="nil"/>
            </w:tcBorders>
            <w:shd w:val="clear" w:color="auto" w:fill="auto"/>
            <w:noWrap/>
            <w:vAlign w:val="bottom"/>
            <w:hideMark/>
          </w:tcPr>
          <w:p w14:paraId="0E784EAE"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263" w:type="pct"/>
            <w:tcBorders>
              <w:top w:val="nil"/>
              <w:left w:val="nil"/>
              <w:bottom w:val="nil"/>
              <w:right w:val="nil"/>
            </w:tcBorders>
            <w:shd w:val="clear" w:color="auto" w:fill="auto"/>
            <w:noWrap/>
            <w:vAlign w:val="bottom"/>
            <w:hideMark/>
          </w:tcPr>
          <w:p w14:paraId="386F277A"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33" w:type="pct"/>
            <w:tcBorders>
              <w:top w:val="nil"/>
              <w:left w:val="nil"/>
              <w:bottom w:val="nil"/>
              <w:right w:val="nil"/>
            </w:tcBorders>
            <w:shd w:val="clear" w:color="auto" w:fill="auto"/>
            <w:noWrap/>
            <w:vAlign w:val="bottom"/>
            <w:hideMark/>
          </w:tcPr>
          <w:p w14:paraId="1B4A4AFD"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73FF86A8" w14:textId="77777777" w:rsidTr="00001E76">
        <w:trPr>
          <w:trHeight w:val="300"/>
        </w:trPr>
        <w:tc>
          <w:tcPr>
            <w:tcW w:w="1438" w:type="pct"/>
            <w:tcBorders>
              <w:top w:val="single" w:sz="8" w:space="0" w:color="7F7F7F"/>
              <w:left w:val="nil"/>
              <w:bottom w:val="single" w:sz="8" w:space="0" w:color="7F7F7F"/>
              <w:right w:val="nil"/>
            </w:tcBorders>
            <w:shd w:val="clear" w:color="auto" w:fill="auto"/>
            <w:vAlign w:val="center"/>
            <w:hideMark/>
          </w:tcPr>
          <w:p w14:paraId="7EBF683C"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65" w:type="pct"/>
            <w:tcBorders>
              <w:top w:val="single" w:sz="8" w:space="0" w:color="7F7F7F"/>
              <w:left w:val="nil"/>
              <w:bottom w:val="single" w:sz="8" w:space="0" w:color="7F7F7F"/>
              <w:right w:val="nil"/>
            </w:tcBorders>
            <w:shd w:val="clear" w:color="auto" w:fill="auto"/>
            <w:vAlign w:val="center"/>
            <w:hideMark/>
          </w:tcPr>
          <w:p w14:paraId="100EAF86"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1263" w:type="pct"/>
            <w:tcBorders>
              <w:top w:val="single" w:sz="8" w:space="0" w:color="7F7F7F"/>
              <w:left w:val="nil"/>
              <w:bottom w:val="single" w:sz="8" w:space="0" w:color="7F7F7F"/>
              <w:right w:val="nil"/>
            </w:tcBorders>
            <w:shd w:val="clear" w:color="auto" w:fill="auto"/>
            <w:vAlign w:val="center"/>
            <w:hideMark/>
          </w:tcPr>
          <w:p w14:paraId="1E70668C"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833" w:type="pct"/>
            <w:tcBorders>
              <w:top w:val="single" w:sz="8" w:space="0" w:color="7F7F7F"/>
              <w:left w:val="nil"/>
              <w:bottom w:val="single" w:sz="8" w:space="0" w:color="7F7F7F"/>
              <w:right w:val="nil"/>
            </w:tcBorders>
            <w:shd w:val="clear" w:color="auto" w:fill="auto"/>
            <w:vAlign w:val="center"/>
            <w:hideMark/>
          </w:tcPr>
          <w:p w14:paraId="591ACB8B"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1297AC00" w14:textId="77777777" w:rsidTr="00001E76">
        <w:trPr>
          <w:trHeight w:val="300"/>
        </w:trPr>
        <w:tc>
          <w:tcPr>
            <w:tcW w:w="1438" w:type="pct"/>
            <w:tcBorders>
              <w:top w:val="nil"/>
              <w:left w:val="nil"/>
              <w:bottom w:val="single" w:sz="8" w:space="0" w:color="7F7F7F"/>
              <w:right w:val="nil"/>
            </w:tcBorders>
            <w:shd w:val="clear" w:color="auto" w:fill="auto"/>
            <w:hideMark/>
          </w:tcPr>
          <w:p w14:paraId="2CDDE234"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75</w:t>
            </w:r>
          </w:p>
        </w:tc>
        <w:tc>
          <w:tcPr>
            <w:tcW w:w="1465" w:type="pct"/>
            <w:tcBorders>
              <w:top w:val="nil"/>
              <w:left w:val="nil"/>
              <w:bottom w:val="single" w:sz="8" w:space="0" w:color="7F7F7F"/>
              <w:right w:val="nil"/>
            </w:tcBorders>
            <w:shd w:val="clear" w:color="auto" w:fill="auto"/>
            <w:hideMark/>
          </w:tcPr>
          <w:p w14:paraId="573BB271"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Programador</w:t>
            </w:r>
          </w:p>
        </w:tc>
        <w:tc>
          <w:tcPr>
            <w:tcW w:w="1263" w:type="pct"/>
            <w:tcBorders>
              <w:top w:val="nil"/>
              <w:left w:val="nil"/>
              <w:bottom w:val="single" w:sz="8" w:space="0" w:color="7F7F7F"/>
              <w:right w:val="nil"/>
            </w:tcBorders>
            <w:shd w:val="clear" w:color="auto" w:fill="auto"/>
            <w:vAlign w:val="center"/>
            <w:hideMark/>
          </w:tcPr>
          <w:p w14:paraId="283972D1"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40,00 €</w:t>
            </w:r>
          </w:p>
        </w:tc>
        <w:tc>
          <w:tcPr>
            <w:tcW w:w="833" w:type="pct"/>
            <w:tcBorders>
              <w:top w:val="nil"/>
              <w:left w:val="nil"/>
              <w:bottom w:val="single" w:sz="8" w:space="0" w:color="7F7F7F"/>
              <w:right w:val="nil"/>
            </w:tcBorders>
            <w:shd w:val="clear" w:color="auto" w:fill="auto"/>
            <w:hideMark/>
          </w:tcPr>
          <w:p w14:paraId="3EF686A1"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r w:rsidR="00431C16" w:rsidRPr="00711DC9" w14:paraId="0C0B4930" w14:textId="77777777" w:rsidTr="00001E76">
        <w:trPr>
          <w:trHeight w:val="300"/>
        </w:trPr>
        <w:tc>
          <w:tcPr>
            <w:tcW w:w="1438" w:type="pct"/>
            <w:tcBorders>
              <w:top w:val="nil"/>
              <w:left w:val="nil"/>
              <w:bottom w:val="single" w:sz="8" w:space="0" w:color="7F7F7F"/>
              <w:right w:val="nil"/>
            </w:tcBorders>
            <w:shd w:val="clear" w:color="auto" w:fill="auto"/>
            <w:vAlign w:val="center"/>
            <w:hideMark/>
          </w:tcPr>
          <w:p w14:paraId="5FAE49D9"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65" w:type="pct"/>
            <w:tcBorders>
              <w:top w:val="nil"/>
              <w:left w:val="nil"/>
              <w:bottom w:val="single" w:sz="8" w:space="0" w:color="7F7F7F"/>
              <w:right w:val="nil"/>
            </w:tcBorders>
            <w:shd w:val="clear" w:color="auto" w:fill="auto"/>
            <w:vAlign w:val="center"/>
            <w:hideMark/>
          </w:tcPr>
          <w:p w14:paraId="3C53FF78"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1263" w:type="pct"/>
            <w:tcBorders>
              <w:top w:val="nil"/>
              <w:left w:val="nil"/>
              <w:bottom w:val="single" w:sz="8" w:space="0" w:color="7F7F7F"/>
              <w:right w:val="nil"/>
            </w:tcBorders>
            <w:shd w:val="clear" w:color="auto" w:fill="auto"/>
            <w:vAlign w:val="center"/>
            <w:hideMark/>
          </w:tcPr>
          <w:p w14:paraId="7D7C7F2C"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833" w:type="pct"/>
            <w:tcBorders>
              <w:top w:val="nil"/>
              <w:left w:val="nil"/>
              <w:bottom w:val="single" w:sz="8" w:space="0" w:color="7F7F7F"/>
              <w:right w:val="nil"/>
            </w:tcBorders>
            <w:shd w:val="clear" w:color="auto" w:fill="auto"/>
            <w:vAlign w:val="center"/>
            <w:hideMark/>
          </w:tcPr>
          <w:p w14:paraId="2C27C05C"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3.000,00 €</w:t>
            </w:r>
          </w:p>
        </w:tc>
      </w:tr>
    </w:tbl>
    <w:p w14:paraId="28038005" w14:textId="77777777" w:rsidR="00431C16" w:rsidRPr="00505048" w:rsidRDefault="00431C16" w:rsidP="00431C16"/>
    <w:p w14:paraId="29530188" w14:textId="7B881843" w:rsidR="00431C16" w:rsidRPr="00020D18" w:rsidRDefault="0010623F" w:rsidP="00431C16">
      <w:pPr>
        <w:pStyle w:val="Descripcin"/>
        <w:keepNext/>
        <w:jc w:val="center"/>
        <w:rPr>
          <w:lang w:val="es-ES"/>
        </w:rPr>
      </w:pPr>
      <w:bookmarkStart w:id="196" w:name="_Toc170228999"/>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29</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Pr>
          <w:lang w:val="es-ES"/>
        </w:rPr>
        <w:t>Parte</w:t>
      </w:r>
      <w:r w:rsidR="00020D18">
        <w:rPr>
          <w:lang w:val="es-ES"/>
        </w:rPr>
        <w:t xml:space="preserve"> 9: Obtención de programas</w:t>
      </w:r>
      <w:bookmarkEnd w:id="196"/>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505048" w14:paraId="59CB88FC"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706E7D58"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Obtención de programas</w:t>
            </w:r>
          </w:p>
        </w:tc>
      </w:tr>
      <w:tr w:rsidR="00431C16" w:rsidRPr="00505048" w14:paraId="18224A1A" w14:textId="77777777" w:rsidTr="00001E76">
        <w:trPr>
          <w:trHeight w:val="300"/>
        </w:trPr>
        <w:tc>
          <w:tcPr>
            <w:tcW w:w="1545" w:type="pct"/>
            <w:tcBorders>
              <w:top w:val="nil"/>
              <w:left w:val="nil"/>
              <w:bottom w:val="nil"/>
              <w:right w:val="nil"/>
            </w:tcBorders>
            <w:shd w:val="clear" w:color="auto" w:fill="auto"/>
            <w:noWrap/>
            <w:vAlign w:val="bottom"/>
            <w:hideMark/>
          </w:tcPr>
          <w:p w14:paraId="70531AAA" w14:textId="77777777" w:rsidR="00431C16" w:rsidRPr="00505048"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3F32D3E9"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BF857B4" w14:textId="77777777" w:rsidR="00431C16" w:rsidRPr="00505048"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214967DD" w14:textId="77777777" w:rsidR="00431C16" w:rsidRPr="00505048"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505048" w14:paraId="6E9858C4"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76817F7D" w14:textId="77777777" w:rsidR="00431C16" w:rsidRPr="00505048" w:rsidRDefault="00431C16" w:rsidP="00001E76">
            <w:pPr>
              <w:spacing w:after="0" w:line="240" w:lineRule="auto"/>
              <w:rPr>
                <w:rFonts w:eastAsia="Times New Roman"/>
                <w:b/>
                <w:bCs/>
                <w:color w:val="000000"/>
                <w:lang w:val="es-ES" w:eastAsia="es-ES"/>
              </w:rPr>
            </w:pPr>
            <w:r w:rsidRPr="00505048">
              <w:rPr>
                <w:rFonts w:eastAsia="Times New Roman"/>
                <w:b/>
                <w:bCs/>
                <w:color w:val="000000"/>
                <w:lang w:val="es-ES" w:eastAsia="es-ES"/>
              </w:rPr>
              <w:lastRenderedPageBreak/>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6104D984" w14:textId="77777777" w:rsidR="00431C16" w:rsidRPr="00505048" w:rsidRDefault="00431C16" w:rsidP="00001E76">
            <w:pPr>
              <w:spacing w:after="0" w:line="240" w:lineRule="auto"/>
              <w:jc w:val="left"/>
              <w:rPr>
                <w:rFonts w:eastAsia="Times New Roman"/>
                <w:b/>
                <w:bCs/>
                <w:color w:val="000000"/>
                <w:lang w:val="es-ES" w:eastAsia="es-ES"/>
              </w:rPr>
            </w:pPr>
            <w:r w:rsidRPr="00505048">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12198794"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7872FE72" w14:textId="77777777" w:rsidR="00431C16" w:rsidRPr="00505048" w:rsidRDefault="00431C16" w:rsidP="00001E76">
            <w:pPr>
              <w:spacing w:after="0" w:line="240" w:lineRule="auto"/>
              <w:jc w:val="center"/>
              <w:rPr>
                <w:rFonts w:eastAsia="Times New Roman"/>
                <w:b/>
                <w:bCs/>
                <w:color w:val="000000"/>
                <w:lang w:val="es-ES" w:eastAsia="es-ES"/>
              </w:rPr>
            </w:pPr>
            <w:r w:rsidRPr="00505048">
              <w:rPr>
                <w:rFonts w:eastAsia="Times New Roman"/>
                <w:b/>
                <w:bCs/>
                <w:color w:val="000000"/>
                <w:lang w:val="es-ES" w:eastAsia="es-ES"/>
              </w:rPr>
              <w:t>Subtotal (€)</w:t>
            </w:r>
          </w:p>
        </w:tc>
      </w:tr>
      <w:tr w:rsidR="00431C16" w:rsidRPr="00505048" w14:paraId="51D40768" w14:textId="77777777" w:rsidTr="00001E76">
        <w:trPr>
          <w:trHeight w:val="300"/>
        </w:trPr>
        <w:tc>
          <w:tcPr>
            <w:tcW w:w="1545" w:type="pct"/>
            <w:tcBorders>
              <w:top w:val="nil"/>
              <w:left w:val="nil"/>
              <w:bottom w:val="nil"/>
              <w:right w:val="nil"/>
            </w:tcBorders>
            <w:shd w:val="clear" w:color="auto" w:fill="auto"/>
            <w:noWrap/>
            <w:vAlign w:val="bottom"/>
            <w:hideMark/>
          </w:tcPr>
          <w:p w14:paraId="6592530F"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39894A08"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62E9D7BE" w14:textId="77777777" w:rsidR="00431C16" w:rsidRPr="00505048" w:rsidRDefault="00431C16" w:rsidP="00001E76">
            <w:pPr>
              <w:spacing w:after="0" w:line="240" w:lineRule="auto"/>
              <w:jc w:val="center"/>
              <w:rPr>
                <w:rFonts w:eastAsia="Times New Roman"/>
                <w:color w:val="000000"/>
                <w:lang w:val="es-ES" w:eastAsia="es-ES"/>
              </w:rPr>
            </w:pPr>
            <w:r w:rsidRPr="00505048">
              <w:rPr>
                <w:rFonts w:eastAsia="Times New Roman"/>
                <w:color w:val="000000"/>
                <w:lang w:val="es-ES" w:eastAsia="es-ES"/>
              </w:rPr>
              <w:t>50,00 €</w:t>
            </w:r>
          </w:p>
        </w:tc>
        <w:tc>
          <w:tcPr>
            <w:tcW w:w="904" w:type="pct"/>
            <w:tcBorders>
              <w:top w:val="nil"/>
              <w:left w:val="nil"/>
              <w:bottom w:val="nil"/>
              <w:right w:val="nil"/>
            </w:tcBorders>
            <w:shd w:val="clear" w:color="auto" w:fill="auto"/>
            <w:noWrap/>
            <w:vAlign w:val="bottom"/>
            <w:hideMark/>
          </w:tcPr>
          <w:p w14:paraId="40066EC3"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r w:rsidR="00431C16" w:rsidRPr="00505048" w14:paraId="1A8154AF" w14:textId="77777777" w:rsidTr="00001E76">
        <w:trPr>
          <w:trHeight w:val="300"/>
        </w:trPr>
        <w:tc>
          <w:tcPr>
            <w:tcW w:w="1545" w:type="pct"/>
            <w:tcBorders>
              <w:top w:val="single" w:sz="4" w:space="0" w:color="auto"/>
              <w:left w:val="nil"/>
              <w:bottom w:val="single" w:sz="8" w:space="0" w:color="7F7F7F"/>
              <w:right w:val="nil"/>
            </w:tcBorders>
            <w:shd w:val="clear" w:color="auto" w:fill="auto"/>
            <w:vAlign w:val="center"/>
            <w:hideMark/>
          </w:tcPr>
          <w:p w14:paraId="4E2CEF15" w14:textId="77777777" w:rsidR="00431C16" w:rsidRPr="00505048" w:rsidRDefault="00431C16" w:rsidP="00001E76">
            <w:pPr>
              <w:spacing w:after="0" w:line="240" w:lineRule="auto"/>
              <w:rPr>
                <w:rFonts w:eastAsia="Times New Roman"/>
                <w:color w:val="000000"/>
                <w:lang w:val="es-ES" w:eastAsia="es-ES"/>
              </w:rPr>
            </w:pPr>
            <w:r w:rsidRPr="00505048">
              <w:rPr>
                <w:rFonts w:eastAsia="Times New Roman"/>
                <w:color w:val="000000"/>
                <w:lang w:val="es-ES" w:eastAsia="es-ES"/>
              </w:rPr>
              <w:t> </w:t>
            </w:r>
          </w:p>
        </w:tc>
        <w:tc>
          <w:tcPr>
            <w:tcW w:w="1516" w:type="pct"/>
            <w:tcBorders>
              <w:top w:val="single" w:sz="4" w:space="0" w:color="auto"/>
              <w:left w:val="nil"/>
              <w:bottom w:val="single" w:sz="8" w:space="0" w:color="7F7F7F"/>
              <w:right w:val="nil"/>
            </w:tcBorders>
            <w:shd w:val="clear" w:color="auto" w:fill="auto"/>
            <w:vAlign w:val="center"/>
            <w:hideMark/>
          </w:tcPr>
          <w:p w14:paraId="2CDCCB5A" w14:textId="77777777" w:rsidR="00431C16" w:rsidRPr="00505048" w:rsidRDefault="00431C16" w:rsidP="00001E76">
            <w:pPr>
              <w:spacing w:after="0" w:line="240" w:lineRule="auto"/>
              <w:jc w:val="left"/>
              <w:rPr>
                <w:rFonts w:eastAsia="Times New Roman"/>
                <w:color w:val="000000"/>
                <w:lang w:val="es-ES" w:eastAsia="es-ES"/>
              </w:rPr>
            </w:pPr>
            <w:r w:rsidRPr="00505048">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2D72038E" w14:textId="77777777" w:rsidR="00431C16" w:rsidRPr="00505048"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single" w:sz="4" w:space="0" w:color="auto"/>
              <w:left w:val="nil"/>
              <w:bottom w:val="single" w:sz="8" w:space="0" w:color="7F7F7F"/>
              <w:right w:val="nil"/>
            </w:tcBorders>
            <w:shd w:val="clear" w:color="auto" w:fill="auto"/>
            <w:vAlign w:val="center"/>
            <w:hideMark/>
          </w:tcPr>
          <w:p w14:paraId="09FF197C" w14:textId="77777777" w:rsidR="00431C16" w:rsidRPr="00505048" w:rsidRDefault="00431C16" w:rsidP="00001E76">
            <w:pPr>
              <w:spacing w:after="0" w:line="240" w:lineRule="auto"/>
              <w:jc w:val="right"/>
              <w:rPr>
                <w:rFonts w:eastAsia="Times New Roman"/>
                <w:color w:val="000000"/>
                <w:lang w:val="es-ES" w:eastAsia="es-ES"/>
              </w:rPr>
            </w:pPr>
            <w:r w:rsidRPr="00505048">
              <w:rPr>
                <w:rFonts w:eastAsia="Times New Roman"/>
                <w:color w:val="000000"/>
                <w:lang w:val="es-ES" w:eastAsia="es-ES"/>
              </w:rPr>
              <w:t>500,00 €</w:t>
            </w:r>
          </w:p>
        </w:tc>
      </w:tr>
    </w:tbl>
    <w:p w14:paraId="6E9A7E9C" w14:textId="77777777" w:rsidR="00431C16" w:rsidRDefault="00431C16" w:rsidP="00431C16"/>
    <w:p w14:paraId="37F819FD" w14:textId="21A50222" w:rsidR="00431C16" w:rsidRPr="00020D18" w:rsidRDefault="0010623F" w:rsidP="00431C16">
      <w:pPr>
        <w:pStyle w:val="Descripcin"/>
        <w:keepNext/>
        <w:jc w:val="center"/>
        <w:rPr>
          <w:lang w:val="es-ES"/>
        </w:rPr>
      </w:pPr>
      <w:bookmarkStart w:id="197" w:name="_Toc45532138"/>
      <w:bookmarkStart w:id="198" w:name="_Toc170229000"/>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30</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bookmarkEnd w:id="197"/>
      <w:r w:rsidR="00020D18" w:rsidRPr="00020D18">
        <w:rPr>
          <w:lang w:val="es-ES"/>
        </w:rPr>
        <w:t>Parte 10: Ejecución del programa</w:t>
      </w:r>
      <w:bookmarkEnd w:id="198"/>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0373CE" w14:paraId="46322D6D"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409C75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Ejecución del programa</w:t>
            </w:r>
          </w:p>
        </w:tc>
      </w:tr>
      <w:tr w:rsidR="00431C16" w:rsidRPr="000373CE" w14:paraId="61D70F29" w14:textId="77777777" w:rsidTr="00001E76">
        <w:trPr>
          <w:trHeight w:val="300"/>
        </w:trPr>
        <w:tc>
          <w:tcPr>
            <w:tcW w:w="1545" w:type="pct"/>
            <w:tcBorders>
              <w:top w:val="nil"/>
              <w:left w:val="nil"/>
              <w:bottom w:val="nil"/>
              <w:right w:val="nil"/>
            </w:tcBorders>
            <w:shd w:val="clear" w:color="auto" w:fill="auto"/>
            <w:noWrap/>
            <w:vAlign w:val="bottom"/>
            <w:hideMark/>
          </w:tcPr>
          <w:p w14:paraId="0E0584FE"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04CBC850"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18D055D8"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0B79FC77"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F25B57E"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26D7F00"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0DADD415"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60ADDC21"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08E2C82A"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036F2DD4" w14:textId="77777777" w:rsidTr="00001E76">
        <w:trPr>
          <w:trHeight w:val="300"/>
        </w:trPr>
        <w:tc>
          <w:tcPr>
            <w:tcW w:w="1545" w:type="pct"/>
            <w:tcBorders>
              <w:top w:val="nil"/>
              <w:left w:val="nil"/>
              <w:bottom w:val="single" w:sz="8" w:space="0" w:color="7F7F7F"/>
              <w:right w:val="nil"/>
            </w:tcBorders>
            <w:shd w:val="clear" w:color="auto" w:fill="auto"/>
            <w:hideMark/>
          </w:tcPr>
          <w:p w14:paraId="64B0927D"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10</w:t>
            </w:r>
          </w:p>
        </w:tc>
        <w:tc>
          <w:tcPr>
            <w:tcW w:w="1516" w:type="pct"/>
            <w:tcBorders>
              <w:top w:val="nil"/>
              <w:left w:val="nil"/>
              <w:bottom w:val="single" w:sz="8" w:space="0" w:color="7F7F7F"/>
              <w:right w:val="nil"/>
            </w:tcBorders>
            <w:shd w:val="clear" w:color="auto" w:fill="auto"/>
            <w:hideMark/>
          </w:tcPr>
          <w:p w14:paraId="64F0BF04"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Investigador</w:t>
            </w:r>
          </w:p>
        </w:tc>
        <w:tc>
          <w:tcPr>
            <w:tcW w:w="1035" w:type="pct"/>
            <w:tcBorders>
              <w:top w:val="nil"/>
              <w:left w:val="nil"/>
              <w:bottom w:val="single" w:sz="8" w:space="0" w:color="7F7F7F"/>
              <w:right w:val="nil"/>
            </w:tcBorders>
            <w:shd w:val="clear" w:color="auto" w:fill="auto"/>
            <w:vAlign w:val="center"/>
            <w:hideMark/>
          </w:tcPr>
          <w:p w14:paraId="02DCF517"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50,00 €</w:t>
            </w:r>
          </w:p>
        </w:tc>
        <w:tc>
          <w:tcPr>
            <w:tcW w:w="904" w:type="pct"/>
            <w:tcBorders>
              <w:top w:val="nil"/>
              <w:left w:val="nil"/>
              <w:bottom w:val="single" w:sz="8" w:space="0" w:color="7F7F7F"/>
              <w:right w:val="nil"/>
            </w:tcBorders>
            <w:shd w:val="clear" w:color="auto" w:fill="auto"/>
            <w:hideMark/>
          </w:tcPr>
          <w:p w14:paraId="71B337C3"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r w:rsidR="00431C16" w:rsidRPr="000373CE" w14:paraId="605F8379"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5B3DDD7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F668BC0"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4C0C3D4F"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0C98E395"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500,00 €</w:t>
            </w:r>
          </w:p>
        </w:tc>
      </w:tr>
    </w:tbl>
    <w:p w14:paraId="4B43A993" w14:textId="77777777" w:rsidR="00431C16" w:rsidRDefault="00431C16" w:rsidP="00431C16"/>
    <w:p w14:paraId="7DCD4676" w14:textId="28BA7CE4" w:rsidR="00431C16" w:rsidRPr="00020D18" w:rsidRDefault="0010623F" w:rsidP="00431C16">
      <w:pPr>
        <w:pStyle w:val="Descripcin"/>
        <w:keepNext/>
        <w:jc w:val="center"/>
        <w:rPr>
          <w:lang w:val="es-ES"/>
        </w:rPr>
      </w:pPr>
      <w:bookmarkStart w:id="199" w:name="_Toc170229001"/>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31</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Parte 11: Testing y corrección de errores</w:t>
      </w:r>
      <w:r w:rsidR="00F13DC2">
        <w:rPr>
          <w:lang w:val="es-ES"/>
        </w:rPr>
        <w:t xml:space="preserve"> II</w:t>
      </w:r>
      <w:bookmarkEnd w:id="199"/>
    </w:p>
    <w:tbl>
      <w:tblPr>
        <w:tblW w:w="5000" w:type="pct"/>
        <w:tblCellMar>
          <w:left w:w="70" w:type="dxa"/>
          <w:right w:w="70" w:type="dxa"/>
        </w:tblCellMar>
        <w:tblLook w:val="04A0" w:firstRow="1" w:lastRow="0" w:firstColumn="1" w:lastColumn="0" w:noHBand="0" w:noVBand="1"/>
      </w:tblPr>
      <w:tblGrid>
        <w:gridCol w:w="2796"/>
        <w:gridCol w:w="2745"/>
        <w:gridCol w:w="1874"/>
        <w:gridCol w:w="1637"/>
      </w:tblGrid>
      <w:tr w:rsidR="00431C16" w:rsidRPr="00817E22" w14:paraId="11F1B7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471529CF" w14:textId="7506A555" w:rsidR="00431C16" w:rsidRPr="000373CE" w:rsidRDefault="00431C16" w:rsidP="00001E76">
            <w:pPr>
              <w:spacing w:after="0" w:line="240" w:lineRule="auto"/>
              <w:jc w:val="center"/>
              <w:rPr>
                <w:rFonts w:eastAsia="Times New Roman"/>
                <w:b/>
                <w:bCs/>
                <w:color w:val="000000"/>
                <w:lang w:val="es-ES" w:eastAsia="es-ES"/>
              </w:rPr>
            </w:pPr>
            <w:r w:rsidRPr="00F13DC2">
              <w:rPr>
                <w:rFonts w:eastAsia="Times New Roman"/>
                <w:b/>
                <w:bCs/>
                <w:i/>
                <w:iCs/>
                <w:color w:val="000000"/>
                <w:lang w:val="es-ES" w:eastAsia="es-ES"/>
              </w:rPr>
              <w:t>Testing</w:t>
            </w:r>
            <w:r w:rsidRPr="000373CE">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w:t>
            </w:r>
          </w:p>
        </w:tc>
      </w:tr>
      <w:tr w:rsidR="00431C16" w:rsidRPr="00817E22" w14:paraId="3CC2986E" w14:textId="77777777" w:rsidTr="00001E76">
        <w:trPr>
          <w:trHeight w:val="276"/>
        </w:trPr>
        <w:tc>
          <w:tcPr>
            <w:tcW w:w="1545" w:type="pct"/>
            <w:tcBorders>
              <w:top w:val="nil"/>
              <w:left w:val="nil"/>
              <w:bottom w:val="nil"/>
              <w:right w:val="nil"/>
            </w:tcBorders>
            <w:shd w:val="clear" w:color="auto" w:fill="auto"/>
            <w:noWrap/>
            <w:vAlign w:val="bottom"/>
            <w:hideMark/>
          </w:tcPr>
          <w:p w14:paraId="0111DB4B" w14:textId="77777777" w:rsidR="00431C16" w:rsidRPr="000373CE" w:rsidRDefault="00431C16" w:rsidP="00001E76">
            <w:pPr>
              <w:spacing w:after="0" w:line="240" w:lineRule="auto"/>
              <w:jc w:val="center"/>
              <w:rPr>
                <w:rFonts w:eastAsia="Times New Roman"/>
                <w:b/>
                <w:bCs/>
                <w:color w:val="000000"/>
                <w:lang w:val="es-ES" w:eastAsia="es-ES"/>
              </w:rPr>
            </w:pPr>
          </w:p>
        </w:tc>
        <w:tc>
          <w:tcPr>
            <w:tcW w:w="1516" w:type="pct"/>
            <w:tcBorders>
              <w:top w:val="nil"/>
              <w:left w:val="nil"/>
              <w:bottom w:val="nil"/>
              <w:right w:val="nil"/>
            </w:tcBorders>
            <w:shd w:val="clear" w:color="auto" w:fill="auto"/>
            <w:noWrap/>
            <w:vAlign w:val="bottom"/>
            <w:hideMark/>
          </w:tcPr>
          <w:p w14:paraId="25168951"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6C9E9D53" w14:textId="77777777" w:rsidR="00431C16" w:rsidRPr="000373CE"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904" w:type="pct"/>
            <w:tcBorders>
              <w:top w:val="nil"/>
              <w:left w:val="nil"/>
              <w:bottom w:val="nil"/>
              <w:right w:val="nil"/>
            </w:tcBorders>
            <w:shd w:val="clear" w:color="auto" w:fill="auto"/>
            <w:noWrap/>
            <w:vAlign w:val="bottom"/>
            <w:hideMark/>
          </w:tcPr>
          <w:p w14:paraId="1C0667A3" w14:textId="77777777" w:rsidR="00431C16" w:rsidRPr="000373CE"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373CE" w14:paraId="7343B1F6" w14:textId="77777777" w:rsidTr="00001E76">
        <w:trPr>
          <w:trHeight w:val="300"/>
        </w:trPr>
        <w:tc>
          <w:tcPr>
            <w:tcW w:w="1545" w:type="pct"/>
            <w:tcBorders>
              <w:top w:val="single" w:sz="8" w:space="0" w:color="7F7F7F"/>
              <w:left w:val="nil"/>
              <w:bottom w:val="single" w:sz="8" w:space="0" w:color="7F7F7F"/>
              <w:right w:val="nil"/>
            </w:tcBorders>
            <w:shd w:val="clear" w:color="auto" w:fill="auto"/>
            <w:vAlign w:val="center"/>
            <w:hideMark/>
          </w:tcPr>
          <w:p w14:paraId="105E80FE" w14:textId="77777777" w:rsidR="00431C16" w:rsidRPr="000373CE" w:rsidRDefault="00431C16" w:rsidP="00001E76">
            <w:pPr>
              <w:spacing w:after="0" w:line="240" w:lineRule="auto"/>
              <w:rPr>
                <w:rFonts w:eastAsia="Times New Roman"/>
                <w:b/>
                <w:bCs/>
                <w:color w:val="000000"/>
                <w:lang w:val="es-ES" w:eastAsia="es-ES"/>
              </w:rPr>
            </w:pPr>
            <w:r w:rsidRPr="000373CE">
              <w:rPr>
                <w:rFonts w:eastAsia="Times New Roman"/>
                <w:b/>
                <w:bCs/>
                <w:color w:val="000000"/>
                <w:lang w:val="es-ES" w:eastAsia="es-ES"/>
              </w:rPr>
              <w:t>Cantidad (horas)</w:t>
            </w:r>
          </w:p>
        </w:tc>
        <w:tc>
          <w:tcPr>
            <w:tcW w:w="1516" w:type="pct"/>
            <w:tcBorders>
              <w:top w:val="single" w:sz="8" w:space="0" w:color="7F7F7F"/>
              <w:left w:val="nil"/>
              <w:bottom w:val="single" w:sz="8" w:space="0" w:color="7F7F7F"/>
              <w:right w:val="nil"/>
            </w:tcBorders>
            <w:shd w:val="clear" w:color="auto" w:fill="auto"/>
            <w:vAlign w:val="center"/>
            <w:hideMark/>
          </w:tcPr>
          <w:p w14:paraId="14873943" w14:textId="77777777" w:rsidR="00431C16" w:rsidRPr="000373CE" w:rsidRDefault="00431C16" w:rsidP="00001E76">
            <w:pPr>
              <w:spacing w:after="0" w:line="240" w:lineRule="auto"/>
              <w:jc w:val="left"/>
              <w:rPr>
                <w:rFonts w:eastAsia="Times New Roman"/>
                <w:b/>
                <w:bCs/>
                <w:color w:val="000000"/>
                <w:lang w:val="es-ES" w:eastAsia="es-ES"/>
              </w:rPr>
            </w:pPr>
            <w:r w:rsidRPr="000373CE">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2AC8088"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Precio (€)</w:t>
            </w:r>
          </w:p>
        </w:tc>
        <w:tc>
          <w:tcPr>
            <w:tcW w:w="904" w:type="pct"/>
            <w:tcBorders>
              <w:top w:val="single" w:sz="8" w:space="0" w:color="7F7F7F"/>
              <w:left w:val="nil"/>
              <w:bottom w:val="single" w:sz="8" w:space="0" w:color="7F7F7F"/>
              <w:right w:val="nil"/>
            </w:tcBorders>
            <w:shd w:val="clear" w:color="auto" w:fill="auto"/>
            <w:vAlign w:val="center"/>
            <w:hideMark/>
          </w:tcPr>
          <w:p w14:paraId="4ECB95EE" w14:textId="77777777" w:rsidR="00431C16" w:rsidRPr="000373CE" w:rsidRDefault="00431C16" w:rsidP="00001E76">
            <w:pPr>
              <w:spacing w:after="0" w:line="240" w:lineRule="auto"/>
              <w:jc w:val="center"/>
              <w:rPr>
                <w:rFonts w:eastAsia="Times New Roman"/>
                <w:b/>
                <w:bCs/>
                <w:color w:val="000000"/>
                <w:lang w:val="es-ES" w:eastAsia="es-ES"/>
              </w:rPr>
            </w:pPr>
            <w:r w:rsidRPr="000373CE">
              <w:rPr>
                <w:rFonts w:eastAsia="Times New Roman"/>
                <w:b/>
                <w:bCs/>
                <w:color w:val="000000"/>
                <w:lang w:val="es-ES" w:eastAsia="es-ES"/>
              </w:rPr>
              <w:t>Subtotal (€)</w:t>
            </w:r>
          </w:p>
        </w:tc>
      </w:tr>
      <w:tr w:rsidR="00431C16" w:rsidRPr="000373CE" w14:paraId="768504C1" w14:textId="77777777" w:rsidTr="00001E76">
        <w:trPr>
          <w:trHeight w:val="300"/>
        </w:trPr>
        <w:tc>
          <w:tcPr>
            <w:tcW w:w="1545" w:type="pct"/>
            <w:tcBorders>
              <w:top w:val="nil"/>
              <w:left w:val="nil"/>
              <w:bottom w:val="single" w:sz="8" w:space="0" w:color="7F7F7F"/>
              <w:right w:val="nil"/>
            </w:tcBorders>
            <w:shd w:val="clear" w:color="auto" w:fill="auto"/>
            <w:hideMark/>
          </w:tcPr>
          <w:p w14:paraId="070F16C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50</w:t>
            </w:r>
          </w:p>
        </w:tc>
        <w:tc>
          <w:tcPr>
            <w:tcW w:w="1516" w:type="pct"/>
            <w:tcBorders>
              <w:top w:val="nil"/>
              <w:left w:val="nil"/>
              <w:bottom w:val="single" w:sz="8" w:space="0" w:color="7F7F7F"/>
              <w:right w:val="nil"/>
            </w:tcBorders>
            <w:shd w:val="clear" w:color="auto" w:fill="auto"/>
            <w:hideMark/>
          </w:tcPr>
          <w:p w14:paraId="68EA16ED"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Programador</w:t>
            </w:r>
          </w:p>
        </w:tc>
        <w:tc>
          <w:tcPr>
            <w:tcW w:w="1035" w:type="pct"/>
            <w:tcBorders>
              <w:top w:val="nil"/>
              <w:left w:val="nil"/>
              <w:bottom w:val="single" w:sz="8" w:space="0" w:color="7F7F7F"/>
              <w:right w:val="nil"/>
            </w:tcBorders>
            <w:shd w:val="clear" w:color="auto" w:fill="auto"/>
            <w:vAlign w:val="center"/>
            <w:hideMark/>
          </w:tcPr>
          <w:p w14:paraId="777E703D" w14:textId="77777777" w:rsidR="00431C16" w:rsidRPr="000373CE" w:rsidRDefault="00431C16" w:rsidP="00001E76">
            <w:pPr>
              <w:spacing w:after="0" w:line="240" w:lineRule="auto"/>
              <w:jc w:val="center"/>
              <w:rPr>
                <w:rFonts w:eastAsia="Times New Roman"/>
                <w:color w:val="000000"/>
                <w:lang w:val="es-ES" w:eastAsia="es-ES"/>
              </w:rPr>
            </w:pPr>
            <w:r w:rsidRPr="000373CE">
              <w:rPr>
                <w:rFonts w:eastAsia="Times New Roman"/>
                <w:color w:val="000000"/>
                <w:lang w:val="es-ES" w:eastAsia="es-ES"/>
              </w:rPr>
              <w:t>40,00 €</w:t>
            </w:r>
          </w:p>
        </w:tc>
        <w:tc>
          <w:tcPr>
            <w:tcW w:w="904" w:type="pct"/>
            <w:tcBorders>
              <w:top w:val="nil"/>
              <w:left w:val="nil"/>
              <w:bottom w:val="single" w:sz="8" w:space="0" w:color="7F7F7F"/>
              <w:right w:val="nil"/>
            </w:tcBorders>
            <w:shd w:val="clear" w:color="auto" w:fill="auto"/>
            <w:hideMark/>
          </w:tcPr>
          <w:p w14:paraId="48A4D4D0"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r w:rsidR="00431C16" w:rsidRPr="000373CE" w14:paraId="4BB0D8E7" w14:textId="77777777" w:rsidTr="00001E76">
        <w:trPr>
          <w:trHeight w:val="300"/>
        </w:trPr>
        <w:tc>
          <w:tcPr>
            <w:tcW w:w="1545" w:type="pct"/>
            <w:tcBorders>
              <w:top w:val="nil"/>
              <w:left w:val="nil"/>
              <w:bottom w:val="single" w:sz="8" w:space="0" w:color="7F7F7F"/>
              <w:right w:val="nil"/>
            </w:tcBorders>
            <w:shd w:val="clear" w:color="auto" w:fill="auto"/>
            <w:vAlign w:val="center"/>
            <w:hideMark/>
          </w:tcPr>
          <w:p w14:paraId="68144E1B" w14:textId="77777777" w:rsidR="00431C16" w:rsidRPr="000373CE" w:rsidRDefault="00431C16" w:rsidP="00001E76">
            <w:pPr>
              <w:spacing w:after="0" w:line="240" w:lineRule="auto"/>
              <w:rPr>
                <w:rFonts w:eastAsia="Times New Roman"/>
                <w:color w:val="000000"/>
                <w:lang w:val="es-ES" w:eastAsia="es-ES"/>
              </w:rPr>
            </w:pPr>
            <w:r w:rsidRPr="000373CE">
              <w:rPr>
                <w:rFonts w:eastAsia="Times New Roman"/>
                <w:color w:val="000000"/>
                <w:lang w:val="es-ES" w:eastAsia="es-ES"/>
              </w:rPr>
              <w:t> </w:t>
            </w:r>
          </w:p>
        </w:tc>
        <w:tc>
          <w:tcPr>
            <w:tcW w:w="1516" w:type="pct"/>
            <w:tcBorders>
              <w:top w:val="nil"/>
              <w:left w:val="nil"/>
              <w:bottom w:val="single" w:sz="8" w:space="0" w:color="7F7F7F"/>
              <w:right w:val="nil"/>
            </w:tcBorders>
            <w:shd w:val="clear" w:color="auto" w:fill="auto"/>
            <w:vAlign w:val="center"/>
            <w:hideMark/>
          </w:tcPr>
          <w:p w14:paraId="6E055485" w14:textId="77777777" w:rsidR="00431C16" w:rsidRPr="000373CE" w:rsidRDefault="00431C16" w:rsidP="00001E76">
            <w:pPr>
              <w:spacing w:after="0" w:line="240" w:lineRule="auto"/>
              <w:jc w:val="left"/>
              <w:rPr>
                <w:rFonts w:eastAsia="Times New Roman"/>
                <w:color w:val="000000"/>
                <w:lang w:val="es-ES" w:eastAsia="es-ES"/>
              </w:rPr>
            </w:pPr>
            <w:r w:rsidRPr="000373CE">
              <w:rPr>
                <w:rFonts w:eastAsia="Times New Roman"/>
                <w:color w:val="000000"/>
                <w:lang w:val="es-ES" w:eastAsia="es-ES"/>
              </w:rPr>
              <w:t> </w:t>
            </w:r>
          </w:p>
        </w:tc>
        <w:tc>
          <w:tcPr>
            <w:tcW w:w="1035" w:type="pct"/>
            <w:tcBorders>
              <w:top w:val="nil"/>
              <w:left w:val="nil"/>
              <w:bottom w:val="single" w:sz="8" w:space="0" w:color="7F7F7F"/>
              <w:right w:val="nil"/>
            </w:tcBorders>
            <w:shd w:val="clear" w:color="auto" w:fill="auto"/>
            <w:vAlign w:val="center"/>
            <w:hideMark/>
          </w:tcPr>
          <w:p w14:paraId="5D88760A" w14:textId="77777777" w:rsidR="00431C16" w:rsidRPr="000373CE"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904" w:type="pct"/>
            <w:tcBorders>
              <w:top w:val="nil"/>
              <w:left w:val="nil"/>
              <w:bottom w:val="single" w:sz="8" w:space="0" w:color="7F7F7F"/>
              <w:right w:val="nil"/>
            </w:tcBorders>
            <w:shd w:val="clear" w:color="auto" w:fill="auto"/>
            <w:vAlign w:val="center"/>
            <w:hideMark/>
          </w:tcPr>
          <w:p w14:paraId="5725440F" w14:textId="77777777" w:rsidR="00431C16" w:rsidRPr="000373CE" w:rsidRDefault="00431C16" w:rsidP="00001E76">
            <w:pPr>
              <w:spacing w:after="0" w:line="240" w:lineRule="auto"/>
              <w:jc w:val="right"/>
              <w:rPr>
                <w:rFonts w:eastAsia="Times New Roman"/>
                <w:color w:val="000000"/>
                <w:lang w:val="es-ES" w:eastAsia="es-ES"/>
              </w:rPr>
            </w:pPr>
            <w:r w:rsidRPr="000373CE">
              <w:rPr>
                <w:rFonts w:eastAsia="Times New Roman"/>
                <w:color w:val="000000"/>
                <w:lang w:val="es-ES" w:eastAsia="es-ES"/>
              </w:rPr>
              <w:t>2.000,00 €</w:t>
            </w:r>
          </w:p>
        </w:tc>
      </w:tr>
    </w:tbl>
    <w:p w14:paraId="5A7DED82" w14:textId="77777777" w:rsidR="00431C16" w:rsidRDefault="00431C16" w:rsidP="00431C16"/>
    <w:p w14:paraId="2C0D7B08" w14:textId="34783717" w:rsidR="00431C16" w:rsidRPr="0010623F" w:rsidRDefault="0010623F" w:rsidP="00431C16">
      <w:pPr>
        <w:pStyle w:val="Descripcin"/>
        <w:keepNext/>
        <w:jc w:val="center"/>
        <w:rPr>
          <w:lang w:val="es-ES"/>
        </w:rPr>
      </w:pPr>
      <w:bookmarkStart w:id="200" w:name="_Toc170229002"/>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32</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10623F">
        <w:rPr>
          <w:lang w:val="es-ES"/>
        </w:rPr>
        <w:t>Parte 12: Análisis del dataset</w:t>
      </w:r>
      <w:bookmarkEnd w:id="200"/>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711DC9" w14:paraId="4FE7144E"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359D7A"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 xml:space="preserve">Análisis del </w:t>
            </w:r>
            <w:r w:rsidRPr="0010623F">
              <w:rPr>
                <w:rFonts w:eastAsia="Times New Roman"/>
                <w:b/>
                <w:bCs/>
                <w:i/>
                <w:iCs/>
                <w:color w:val="000000"/>
                <w:lang w:val="es-ES" w:eastAsia="es-ES"/>
              </w:rPr>
              <w:t>dataset</w:t>
            </w:r>
          </w:p>
        </w:tc>
      </w:tr>
      <w:tr w:rsidR="00431C16" w:rsidRPr="00711DC9" w14:paraId="17194F80" w14:textId="77777777" w:rsidTr="00001E76">
        <w:trPr>
          <w:trHeight w:val="300"/>
        </w:trPr>
        <w:tc>
          <w:tcPr>
            <w:tcW w:w="1580" w:type="pct"/>
            <w:tcBorders>
              <w:top w:val="nil"/>
              <w:left w:val="nil"/>
              <w:bottom w:val="nil"/>
              <w:right w:val="nil"/>
            </w:tcBorders>
            <w:shd w:val="clear" w:color="auto" w:fill="auto"/>
            <w:noWrap/>
            <w:vAlign w:val="bottom"/>
            <w:hideMark/>
          </w:tcPr>
          <w:p w14:paraId="6F02DD02" w14:textId="77777777" w:rsidR="00431C16" w:rsidRPr="00711DC9"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5BE58C69"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10488D8F" w14:textId="77777777" w:rsidR="00431C16" w:rsidRPr="00711DC9"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A6B72A0" w14:textId="77777777" w:rsidR="00431C16" w:rsidRPr="00711DC9"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711DC9" w14:paraId="4B9C9E85" w14:textId="77777777" w:rsidTr="00001E76">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410BA024" w14:textId="77777777" w:rsidR="00431C16" w:rsidRPr="00711DC9" w:rsidRDefault="00431C16" w:rsidP="00001E76">
            <w:pPr>
              <w:spacing w:after="0" w:line="240" w:lineRule="auto"/>
              <w:rPr>
                <w:rFonts w:eastAsia="Times New Roman"/>
                <w:b/>
                <w:bCs/>
                <w:color w:val="000000"/>
                <w:lang w:val="es-ES" w:eastAsia="es-ES"/>
              </w:rPr>
            </w:pPr>
            <w:r w:rsidRPr="00711DC9">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60B5938" w14:textId="77777777" w:rsidR="00431C16" w:rsidRPr="00711DC9" w:rsidRDefault="00431C16" w:rsidP="00001E76">
            <w:pPr>
              <w:spacing w:after="0" w:line="240" w:lineRule="auto"/>
              <w:jc w:val="left"/>
              <w:rPr>
                <w:rFonts w:eastAsia="Times New Roman"/>
                <w:b/>
                <w:bCs/>
                <w:color w:val="000000"/>
                <w:lang w:val="es-ES" w:eastAsia="es-ES"/>
              </w:rPr>
            </w:pPr>
            <w:r w:rsidRPr="00711DC9">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2C6AB8E0"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154322D9" w14:textId="77777777" w:rsidR="00431C16" w:rsidRPr="00711DC9" w:rsidRDefault="00431C16" w:rsidP="00001E76">
            <w:pPr>
              <w:spacing w:after="0" w:line="240" w:lineRule="auto"/>
              <w:jc w:val="center"/>
              <w:rPr>
                <w:rFonts w:eastAsia="Times New Roman"/>
                <w:b/>
                <w:bCs/>
                <w:color w:val="000000"/>
                <w:lang w:val="es-ES" w:eastAsia="es-ES"/>
              </w:rPr>
            </w:pPr>
            <w:r w:rsidRPr="00711DC9">
              <w:rPr>
                <w:rFonts w:eastAsia="Times New Roman"/>
                <w:b/>
                <w:bCs/>
                <w:color w:val="000000"/>
                <w:lang w:val="es-ES" w:eastAsia="es-ES"/>
              </w:rPr>
              <w:t>Subtotal (€)</w:t>
            </w:r>
          </w:p>
        </w:tc>
      </w:tr>
      <w:tr w:rsidR="00431C16" w:rsidRPr="00711DC9" w14:paraId="729005E3" w14:textId="77777777" w:rsidTr="00001E76">
        <w:trPr>
          <w:trHeight w:val="300"/>
        </w:trPr>
        <w:tc>
          <w:tcPr>
            <w:tcW w:w="1580" w:type="pct"/>
            <w:tcBorders>
              <w:top w:val="nil"/>
              <w:left w:val="nil"/>
              <w:bottom w:val="nil"/>
              <w:right w:val="nil"/>
            </w:tcBorders>
            <w:shd w:val="clear" w:color="auto" w:fill="auto"/>
            <w:noWrap/>
            <w:vAlign w:val="bottom"/>
            <w:hideMark/>
          </w:tcPr>
          <w:p w14:paraId="527A3D4A"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30</w:t>
            </w:r>
          </w:p>
        </w:tc>
        <w:tc>
          <w:tcPr>
            <w:tcW w:w="1480" w:type="pct"/>
            <w:tcBorders>
              <w:top w:val="nil"/>
              <w:left w:val="nil"/>
              <w:bottom w:val="single" w:sz="8" w:space="0" w:color="7F7F7F"/>
              <w:right w:val="nil"/>
            </w:tcBorders>
            <w:shd w:val="clear" w:color="auto" w:fill="auto"/>
            <w:hideMark/>
          </w:tcPr>
          <w:p w14:paraId="368E2C15"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Investigador</w:t>
            </w:r>
          </w:p>
        </w:tc>
        <w:tc>
          <w:tcPr>
            <w:tcW w:w="819" w:type="pct"/>
            <w:tcBorders>
              <w:top w:val="nil"/>
              <w:left w:val="nil"/>
              <w:bottom w:val="nil"/>
              <w:right w:val="nil"/>
            </w:tcBorders>
            <w:shd w:val="clear" w:color="auto" w:fill="auto"/>
            <w:noWrap/>
            <w:vAlign w:val="bottom"/>
            <w:hideMark/>
          </w:tcPr>
          <w:p w14:paraId="073DE033" w14:textId="77777777" w:rsidR="00431C16" w:rsidRPr="00711DC9" w:rsidRDefault="00431C16" w:rsidP="00001E76">
            <w:pPr>
              <w:spacing w:after="0" w:line="240" w:lineRule="auto"/>
              <w:jc w:val="center"/>
              <w:rPr>
                <w:rFonts w:eastAsia="Times New Roman"/>
                <w:color w:val="000000"/>
                <w:lang w:val="es-ES" w:eastAsia="es-ES"/>
              </w:rPr>
            </w:pPr>
            <w:r w:rsidRPr="00711DC9">
              <w:rPr>
                <w:rFonts w:eastAsia="Times New Roman"/>
                <w:color w:val="000000"/>
                <w:lang w:val="es-ES" w:eastAsia="es-ES"/>
              </w:rPr>
              <w:t>50,00 €</w:t>
            </w:r>
          </w:p>
        </w:tc>
        <w:tc>
          <w:tcPr>
            <w:tcW w:w="1121" w:type="pct"/>
            <w:tcBorders>
              <w:top w:val="nil"/>
              <w:left w:val="nil"/>
              <w:bottom w:val="nil"/>
              <w:right w:val="nil"/>
            </w:tcBorders>
            <w:shd w:val="clear" w:color="auto" w:fill="auto"/>
            <w:noWrap/>
            <w:vAlign w:val="bottom"/>
            <w:hideMark/>
          </w:tcPr>
          <w:p w14:paraId="6BCEAB56"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r w:rsidR="00431C16" w:rsidRPr="00711DC9" w14:paraId="56431DE3" w14:textId="77777777" w:rsidTr="00001E76">
        <w:trPr>
          <w:trHeight w:val="300"/>
        </w:trPr>
        <w:tc>
          <w:tcPr>
            <w:tcW w:w="1580" w:type="pct"/>
            <w:tcBorders>
              <w:top w:val="single" w:sz="4" w:space="0" w:color="auto"/>
              <w:left w:val="nil"/>
              <w:bottom w:val="single" w:sz="8" w:space="0" w:color="7F7F7F"/>
              <w:right w:val="nil"/>
            </w:tcBorders>
            <w:shd w:val="clear" w:color="auto" w:fill="auto"/>
            <w:vAlign w:val="center"/>
            <w:hideMark/>
          </w:tcPr>
          <w:p w14:paraId="1A3EDB37" w14:textId="77777777" w:rsidR="00431C16" w:rsidRPr="00711DC9" w:rsidRDefault="00431C16" w:rsidP="00001E76">
            <w:pPr>
              <w:spacing w:after="0" w:line="240" w:lineRule="auto"/>
              <w:rPr>
                <w:rFonts w:eastAsia="Times New Roman"/>
                <w:color w:val="000000"/>
                <w:lang w:val="es-ES" w:eastAsia="es-ES"/>
              </w:rPr>
            </w:pPr>
            <w:r w:rsidRPr="00711DC9">
              <w:rPr>
                <w:rFonts w:eastAsia="Times New Roman"/>
                <w:color w:val="000000"/>
                <w:lang w:val="es-ES" w:eastAsia="es-ES"/>
              </w:rPr>
              <w:t> </w:t>
            </w:r>
          </w:p>
        </w:tc>
        <w:tc>
          <w:tcPr>
            <w:tcW w:w="1480" w:type="pct"/>
            <w:tcBorders>
              <w:top w:val="single" w:sz="4" w:space="0" w:color="auto"/>
              <w:left w:val="nil"/>
              <w:bottom w:val="single" w:sz="8" w:space="0" w:color="7F7F7F"/>
              <w:right w:val="nil"/>
            </w:tcBorders>
            <w:shd w:val="clear" w:color="auto" w:fill="auto"/>
            <w:vAlign w:val="center"/>
            <w:hideMark/>
          </w:tcPr>
          <w:p w14:paraId="786C894B" w14:textId="77777777" w:rsidR="00431C16" w:rsidRPr="00711DC9" w:rsidRDefault="00431C16" w:rsidP="00001E76">
            <w:pPr>
              <w:spacing w:after="0" w:line="240" w:lineRule="auto"/>
              <w:jc w:val="left"/>
              <w:rPr>
                <w:rFonts w:eastAsia="Times New Roman"/>
                <w:color w:val="000000"/>
                <w:lang w:val="es-ES" w:eastAsia="es-ES"/>
              </w:rPr>
            </w:pPr>
            <w:r w:rsidRPr="00711DC9">
              <w:rPr>
                <w:rFonts w:eastAsia="Times New Roman"/>
                <w:color w:val="000000"/>
                <w:lang w:val="es-ES" w:eastAsia="es-ES"/>
              </w:rPr>
              <w:t> </w:t>
            </w:r>
          </w:p>
        </w:tc>
        <w:tc>
          <w:tcPr>
            <w:tcW w:w="819" w:type="pct"/>
            <w:tcBorders>
              <w:top w:val="single" w:sz="4" w:space="0" w:color="auto"/>
              <w:left w:val="nil"/>
              <w:bottom w:val="single" w:sz="8" w:space="0" w:color="7F7F7F"/>
              <w:right w:val="nil"/>
            </w:tcBorders>
            <w:shd w:val="clear" w:color="auto" w:fill="auto"/>
            <w:vAlign w:val="center"/>
            <w:hideMark/>
          </w:tcPr>
          <w:p w14:paraId="76DC0AEA" w14:textId="77777777" w:rsidR="00431C16" w:rsidRPr="00711DC9"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121" w:type="pct"/>
            <w:tcBorders>
              <w:top w:val="single" w:sz="4" w:space="0" w:color="auto"/>
              <w:left w:val="nil"/>
              <w:bottom w:val="single" w:sz="8" w:space="0" w:color="7F7F7F"/>
              <w:right w:val="nil"/>
            </w:tcBorders>
            <w:shd w:val="clear" w:color="auto" w:fill="auto"/>
            <w:vAlign w:val="center"/>
            <w:hideMark/>
          </w:tcPr>
          <w:p w14:paraId="729B98D5" w14:textId="77777777" w:rsidR="00431C16" w:rsidRPr="00711DC9" w:rsidRDefault="00431C16" w:rsidP="00001E76">
            <w:pPr>
              <w:spacing w:after="0" w:line="240" w:lineRule="auto"/>
              <w:jc w:val="right"/>
              <w:rPr>
                <w:rFonts w:eastAsia="Times New Roman"/>
                <w:color w:val="000000"/>
                <w:lang w:val="es-ES" w:eastAsia="es-ES"/>
              </w:rPr>
            </w:pPr>
            <w:r w:rsidRPr="00711DC9">
              <w:rPr>
                <w:rFonts w:eastAsia="Times New Roman"/>
                <w:color w:val="000000"/>
                <w:lang w:val="es-ES" w:eastAsia="es-ES"/>
              </w:rPr>
              <w:t>1.500,00 €</w:t>
            </w:r>
          </w:p>
        </w:tc>
      </w:tr>
    </w:tbl>
    <w:p w14:paraId="67DE66B4" w14:textId="77777777" w:rsidR="00431C16" w:rsidRDefault="00431C16" w:rsidP="00431C16">
      <w:r>
        <w:t xml:space="preserve"> </w:t>
      </w:r>
    </w:p>
    <w:p w14:paraId="5A16EE0B" w14:textId="2F30FD96" w:rsidR="00431C16" w:rsidRPr="00020D18" w:rsidRDefault="0010623F" w:rsidP="00431C16">
      <w:pPr>
        <w:pStyle w:val="Descripcin"/>
        <w:keepNext/>
        <w:jc w:val="center"/>
        <w:rPr>
          <w:lang w:val="es-ES"/>
        </w:rPr>
      </w:pPr>
      <w:bookmarkStart w:id="201" w:name="_Toc170229003"/>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33</w:t>
      </w:r>
      <w:r w:rsidRPr="006C30C0">
        <w:rPr>
          <w:lang w:val="es-ES_tradnl"/>
        </w:rPr>
        <w:fldChar w:fldCharType="end"/>
      </w:r>
      <w:r w:rsidRPr="006C30C0">
        <w:rPr>
          <w:lang w:val="es-ES_tradnl"/>
        </w:rPr>
        <w:t>:</w:t>
      </w:r>
      <w:r w:rsidRPr="0010623F">
        <w:rPr>
          <w:lang w:val="es-ES"/>
        </w:rPr>
        <w:t xml:space="preserve"> </w:t>
      </w:r>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3</w:t>
      </w:r>
      <w:r w:rsidR="00020D18" w:rsidRPr="00020D18">
        <w:rPr>
          <w:lang w:val="es-ES"/>
        </w:rPr>
        <w:t xml:space="preserve">: </w:t>
      </w:r>
      <w:r w:rsidR="00020D18">
        <w:rPr>
          <w:lang w:val="es-ES"/>
        </w:rPr>
        <w:t>Testing y corrección de errores</w:t>
      </w:r>
      <w:r w:rsidR="00F13DC2">
        <w:rPr>
          <w:lang w:val="es-ES"/>
        </w:rPr>
        <w:t xml:space="preserve"> III</w:t>
      </w:r>
      <w:bookmarkEnd w:id="201"/>
    </w:p>
    <w:tbl>
      <w:tblPr>
        <w:tblW w:w="5000" w:type="pct"/>
        <w:tblCellMar>
          <w:left w:w="70" w:type="dxa"/>
          <w:right w:w="70" w:type="dxa"/>
        </w:tblCellMar>
        <w:tblLook w:val="04A0" w:firstRow="1" w:lastRow="0" w:firstColumn="1" w:lastColumn="0" w:noHBand="0" w:noVBand="1"/>
      </w:tblPr>
      <w:tblGrid>
        <w:gridCol w:w="2861"/>
        <w:gridCol w:w="2679"/>
        <w:gridCol w:w="1483"/>
        <w:gridCol w:w="2029"/>
      </w:tblGrid>
      <w:tr w:rsidR="00431C16" w:rsidRPr="00817E22" w14:paraId="5121AE8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3CB6EFFE" w14:textId="5375217A" w:rsidR="00431C16" w:rsidRPr="00067D17" w:rsidRDefault="00431C16" w:rsidP="00001E76">
            <w:pPr>
              <w:spacing w:after="0" w:line="240" w:lineRule="auto"/>
              <w:jc w:val="center"/>
              <w:rPr>
                <w:rFonts w:eastAsia="Times New Roman"/>
                <w:b/>
                <w:bCs/>
                <w:color w:val="000000"/>
                <w:lang w:val="es-ES" w:eastAsia="es-ES"/>
              </w:rPr>
            </w:pPr>
            <w:r w:rsidRPr="00F13DC2">
              <w:rPr>
                <w:rFonts w:eastAsia="Times New Roman"/>
                <w:b/>
                <w:bCs/>
                <w:i/>
                <w:iCs/>
                <w:color w:val="000000"/>
                <w:lang w:val="es-ES" w:eastAsia="es-ES"/>
              </w:rPr>
              <w:t>Testing</w:t>
            </w:r>
            <w:r w:rsidRPr="00067D17">
              <w:rPr>
                <w:rFonts w:eastAsia="Times New Roman"/>
                <w:b/>
                <w:bCs/>
                <w:color w:val="000000"/>
                <w:lang w:val="es-ES" w:eastAsia="es-ES"/>
              </w:rPr>
              <w:t xml:space="preserve"> y corrección de errores</w:t>
            </w:r>
            <w:r w:rsidR="00F13DC2">
              <w:rPr>
                <w:rFonts w:eastAsia="Times New Roman"/>
                <w:b/>
                <w:bCs/>
                <w:color w:val="000000"/>
                <w:lang w:val="es-ES" w:eastAsia="es-ES"/>
              </w:rPr>
              <w:t xml:space="preserve"> III</w:t>
            </w:r>
          </w:p>
        </w:tc>
      </w:tr>
      <w:tr w:rsidR="00431C16" w:rsidRPr="00817E22" w14:paraId="014A5E1A" w14:textId="77777777" w:rsidTr="00001E76">
        <w:trPr>
          <w:trHeight w:val="300"/>
        </w:trPr>
        <w:tc>
          <w:tcPr>
            <w:tcW w:w="1580" w:type="pct"/>
            <w:tcBorders>
              <w:top w:val="nil"/>
              <w:left w:val="nil"/>
              <w:bottom w:val="nil"/>
              <w:right w:val="nil"/>
            </w:tcBorders>
            <w:shd w:val="clear" w:color="auto" w:fill="auto"/>
            <w:noWrap/>
            <w:vAlign w:val="bottom"/>
            <w:hideMark/>
          </w:tcPr>
          <w:p w14:paraId="14304C6E" w14:textId="77777777" w:rsidR="00431C16" w:rsidRPr="00067D17" w:rsidRDefault="00431C16" w:rsidP="00001E76">
            <w:pPr>
              <w:spacing w:after="0" w:line="240" w:lineRule="auto"/>
              <w:jc w:val="center"/>
              <w:rPr>
                <w:rFonts w:eastAsia="Times New Roman"/>
                <w:b/>
                <w:bCs/>
                <w:color w:val="000000"/>
                <w:lang w:val="es-ES" w:eastAsia="es-ES"/>
              </w:rPr>
            </w:pPr>
          </w:p>
        </w:tc>
        <w:tc>
          <w:tcPr>
            <w:tcW w:w="1480" w:type="pct"/>
            <w:tcBorders>
              <w:top w:val="nil"/>
              <w:left w:val="nil"/>
              <w:bottom w:val="nil"/>
              <w:right w:val="nil"/>
            </w:tcBorders>
            <w:shd w:val="clear" w:color="auto" w:fill="auto"/>
            <w:noWrap/>
            <w:vAlign w:val="bottom"/>
            <w:hideMark/>
          </w:tcPr>
          <w:p w14:paraId="1BF0C8F7"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819" w:type="pct"/>
            <w:tcBorders>
              <w:top w:val="nil"/>
              <w:left w:val="nil"/>
              <w:bottom w:val="nil"/>
              <w:right w:val="nil"/>
            </w:tcBorders>
            <w:shd w:val="clear" w:color="auto" w:fill="auto"/>
            <w:noWrap/>
            <w:vAlign w:val="bottom"/>
            <w:hideMark/>
          </w:tcPr>
          <w:p w14:paraId="7F5A7DA0"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121" w:type="pct"/>
            <w:tcBorders>
              <w:top w:val="nil"/>
              <w:left w:val="nil"/>
              <w:bottom w:val="nil"/>
              <w:right w:val="nil"/>
            </w:tcBorders>
            <w:shd w:val="clear" w:color="auto" w:fill="auto"/>
            <w:noWrap/>
            <w:vAlign w:val="bottom"/>
            <w:hideMark/>
          </w:tcPr>
          <w:p w14:paraId="4D92516B"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715184AF" w14:textId="77777777" w:rsidTr="0010623F">
        <w:trPr>
          <w:trHeight w:val="300"/>
        </w:trPr>
        <w:tc>
          <w:tcPr>
            <w:tcW w:w="1580" w:type="pct"/>
            <w:tcBorders>
              <w:top w:val="single" w:sz="8" w:space="0" w:color="7F7F7F"/>
              <w:left w:val="nil"/>
              <w:bottom w:val="single" w:sz="8" w:space="0" w:color="7F7F7F"/>
              <w:right w:val="nil"/>
            </w:tcBorders>
            <w:shd w:val="clear" w:color="auto" w:fill="auto"/>
            <w:vAlign w:val="center"/>
            <w:hideMark/>
          </w:tcPr>
          <w:p w14:paraId="1D08B1F6"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480" w:type="pct"/>
            <w:tcBorders>
              <w:top w:val="single" w:sz="8" w:space="0" w:color="7F7F7F"/>
              <w:left w:val="nil"/>
              <w:bottom w:val="single" w:sz="8" w:space="0" w:color="7F7F7F"/>
              <w:right w:val="nil"/>
            </w:tcBorders>
            <w:shd w:val="clear" w:color="auto" w:fill="auto"/>
            <w:vAlign w:val="center"/>
            <w:hideMark/>
          </w:tcPr>
          <w:p w14:paraId="719FEBC7"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819" w:type="pct"/>
            <w:tcBorders>
              <w:top w:val="single" w:sz="8" w:space="0" w:color="7F7F7F"/>
              <w:left w:val="nil"/>
              <w:bottom w:val="single" w:sz="8" w:space="0" w:color="7F7F7F"/>
              <w:right w:val="nil"/>
            </w:tcBorders>
            <w:shd w:val="clear" w:color="auto" w:fill="auto"/>
            <w:vAlign w:val="center"/>
            <w:hideMark/>
          </w:tcPr>
          <w:p w14:paraId="1F252C97"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121" w:type="pct"/>
            <w:tcBorders>
              <w:top w:val="single" w:sz="8" w:space="0" w:color="7F7F7F"/>
              <w:left w:val="nil"/>
              <w:bottom w:val="single" w:sz="8" w:space="0" w:color="7F7F7F"/>
              <w:right w:val="nil"/>
            </w:tcBorders>
            <w:shd w:val="clear" w:color="auto" w:fill="auto"/>
            <w:vAlign w:val="center"/>
            <w:hideMark/>
          </w:tcPr>
          <w:p w14:paraId="702C5F50"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525ECE1E" w14:textId="77777777" w:rsidTr="0010623F">
        <w:trPr>
          <w:trHeight w:val="300"/>
        </w:trPr>
        <w:tc>
          <w:tcPr>
            <w:tcW w:w="1580" w:type="pct"/>
            <w:tcBorders>
              <w:top w:val="single" w:sz="8" w:space="0" w:color="7F7F7F"/>
              <w:left w:val="nil"/>
              <w:bottom w:val="single" w:sz="4" w:space="0" w:color="auto"/>
              <w:right w:val="nil"/>
            </w:tcBorders>
            <w:shd w:val="clear" w:color="auto" w:fill="auto"/>
            <w:hideMark/>
          </w:tcPr>
          <w:p w14:paraId="5F5C1AE5"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30</w:t>
            </w:r>
          </w:p>
        </w:tc>
        <w:tc>
          <w:tcPr>
            <w:tcW w:w="1480" w:type="pct"/>
            <w:tcBorders>
              <w:top w:val="single" w:sz="8" w:space="0" w:color="7F7F7F"/>
              <w:left w:val="nil"/>
              <w:bottom w:val="single" w:sz="4" w:space="0" w:color="auto"/>
              <w:right w:val="nil"/>
            </w:tcBorders>
            <w:shd w:val="clear" w:color="auto" w:fill="auto"/>
            <w:hideMark/>
          </w:tcPr>
          <w:p w14:paraId="6B809DA1"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Programador</w:t>
            </w:r>
          </w:p>
        </w:tc>
        <w:tc>
          <w:tcPr>
            <w:tcW w:w="819" w:type="pct"/>
            <w:tcBorders>
              <w:top w:val="single" w:sz="8" w:space="0" w:color="7F7F7F"/>
              <w:left w:val="nil"/>
              <w:bottom w:val="single" w:sz="4" w:space="0" w:color="auto"/>
              <w:right w:val="nil"/>
            </w:tcBorders>
            <w:shd w:val="clear" w:color="auto" w:fill="auto"/>
            <w:vAlign w:val="center"/>
            <w:hideMark/>
          </w:tcPr>
          <w:p w14:paraId="402C0C8B"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40,00 €</w:t>
            </w:r>
          </w:p>
        </w:tc>
        <w:tc>
          <w:tcPr>
            <w:tcW w:w="1121" w:type="pct"/>
            <w:tcBorders>
              <w:top w:val="single" w:sz="8" w:space="0" w:color="7F7F7F"/>
              <w:left w:val="nil"/>
              <w:bottom w:val="single" w:sz="4" w:space="0" w:color="auto"/>
              <w:right w:val="nil"/>
            </w:tcBorders>
            <w:shd w:val="clear" w:color="auto" w:fill="auto"/>
            <w:hideMark/>
          </w:tcPr>
          <w:p w14:paraId="74EA0F6D"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r w:rsidR="00431C16" w:rsidRPr="00067D17" w14:paraId="6486A3E2" w14:textId="77777777" w:rsidTr="0010623F">
        <w:trPr>
          <w:trHeight w:val="300"/>
        </w:trPr>
        <w:tc>
          <w:tcPr>
            <w:tcW w:w="1580" w:type="pct"/>
            <w:tcBorders>
              <w:top w:val="single" w:sz="4" w:space="0" w:color="auto"/>
              <w:left w:val="nil"/>
              <w:bottom w:val="single" w:sz="4" w:space="0" w:color="auto"/>
              <w:right w:val="nil"/>
            </w:tcBorders>
            <w:shd w:val="clear" w:color="auto" w:fill="auto"/>
            <w:vAlign w:val="center"/>
            <w:hideMark/>
          </w:tcPr>
          <w:p w14:paraId="1A16491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480" w:type="pct"/>
            <w:tcBorders>
              <w:top w:val="single" w:sz="4" w:space="0" w:color="auto"/>
              <w:left w:val="nil"/>
              <w:bottom w:val="single" w:sz="4" w:space="0" w:color="auto"/>
              <w:right w:val="nil"/>
            </w:tcBorders>
            <w:shd w:val="clear" w:color="auto" w:fill="auto"/>
            <w:vAlign w:val="center"/>
            <w:hideMark/>
          </w:tcPr>
          <w:p w14:paraId="63FFACCF"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819" w:type="pct"/>
            <w:tcBorders>
              <w:top w:val="single" w:sz="4" w:space="0" w:color="auto"/>
              <w:left w:val="nil"/>
              <w:bottom w:val="single" w:sz="4" w:space="0" w:color="auto"/>
              <w:right w:val="nil"/>
            </w:tcBorders>
            <w:shd w:val="clear" w:color="auto" w:fill="auto"/>
            <w:vAlign w:val="center"/>
            <w:hideMark/>
          </w:tcPr>
          <w:p w14:paraId="629561C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r w:rsidRPr="00067D17">
              <w:rPr>
                <w:rFonts w:eastAsia="Times New Roman"/>
                <w:b/>
                <w:bCs/>
                <w:color w:val="000000"/>
                <w:lang w:val="es-ES" w:eastAsia="es-ES"/>
              </w:rPr>
              <w:t xml:space="preserve"> </w:t>
            </w:r>
          </w:p>
        </w:tc>
        <w:tc>
          <w:tcPr>
            <w:tcW w:w="1121" w:type="pct"/>
            <w:tcBorders>
              <w:top w:val="single" w:sz="4" w:space="0" w:color="auto"/>
              <w:left w:val="nil"/>
              <w:bottom w:val="single" w:sz="4" w:space="0" w:color="auto"/>
              <w:right w:val="nil"/>
            </w:tcBorders>
            <w:shd w:val="clear" w:color="auto" w:fill="auto"/>
            <w:vAlign w:val="center"/>
            <w:hideMark/>
          </w:tcPr>
          <w:p w14:paraId="17D514AB"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1.200,00 €</w:t>
            </w:r>
          </w:p>
        </w:tc>
      </w:tr>
    </w:tbl>
    <w:p w14:paraId="1C4A050C" w14:textId="77777777" w:rsidR="00431C16" w:rsidRDefault="00431C16" w:rsidP="00431C16"/>
    <w:p w14:paraId="5EB05F12" w14:textId="26A38C79" w:rsidR="00431C16" w:rsidRPr="00020D18" w:rsidRDefault="00431C16" w:rsidP="00431C16">
      <w:pPr>
        <w:pStyle w:val="Descripcin"/>
        <w:keepNext/>
        <w:jc w:val="center"/>
        <w:rPr>
          <w:lang w:val="es-ES"/>
        </w:rPr>
      </w:pPr>
      <w:bookmarkStart w:id="202" w:name="_Toc45532142"/>
      <w:bookmarkStart w:id="203" w:name="_Toc170229004"/>
      <w:r w:rsidRPr="00020D18">
        <w:rPr>
          <w:lang w:val="es-ES"/>
        </w:rPr>
        <w:t xml:space="preserve">Tabla </w:t>
      </w:r>
      <w:r>
        <w:fldChar w:fldCharType="begin"/>
      </w:r>
      <w:r w:rsidRPr="00020D18">
        <w:rPr>
          <w:lang w:val="es-ES"/>
        </w:rPr>
        <w:instrText xml:space="preserve"> SEQ Tabla \* ARABIC </w:instrText>
      </w:r>
      <w:r>
        <w:fldChar w:fldCharType="separate"/>
      </w:r>
      <w:r w:rsidR="00F84C7A">
        <w:rPr>
          <w:noProof/>
          <w:lang w:val="es-ES"/>
        </w:rPr>
        <w:t>34</w:t>
      </w:r>
      <w:r>
        <w:fldChar w:fldCharType="end"/>
      </w:r>
      <w:r w:rsidRPr="00020D18">
        <w:rPr>
          <w:lang w:val="es-ES"/>
        </w:rPr>
        <w:t xml:space="preserve">: </w:t>
      </w:r>
      <w:bookmarkEnd w:id="202"/>
      <w:r w:rsidR="00020D18" w:rsidRPr="00020D18">
        <w:rPr>
          <w:lang w:val="es-ES"/>
        </w:rPr>
        <w:t>Precios por unidad d</w:t>
      </w:r>
      <w:r w:rsidR="00020D18">
        <w:rPr>
          <w:lang w:val="es-ES"/>
        </w:rPr>
        <w:t xml:space="preserve">e trabajo. </w:t>
      </w:r>
      <w:r w:rsidR="00020D18" w:rsidRPr="00020D18">
        <w:rPr>
          <w:lang w:val="es-ES"/>
        </w:rPr>
        <w:t>Parte 1</w:t>
      </w:r>
      <w:r w:rsidR="00020D18">
        <w:rPr>
          <w:lang w:val="es-ES"/>
        </w:rPr>
        <w:t>4</w:t>
      </w:r>
      <w:r w:rsidR="00020D18" w:rsidRPr="00020D18">
        <w:rPr>
          <w:lang w:val="es-ES"/>
        </w:rPr>
        <w:t xml:space="preserve">: </w:t>
      </w:r>
      <w:r w:rsidR="00020D18">
        <w:rPr>
          <w:lang w:val="es-ES"/>
        </w:rPr>
        <w:t>Documentación del proyecto</w:t>
      </w:r>
      <w:bookmarkEnd w:id="203"/>
    </w:p>
    <w:tbl>
      <w:tblPr>
        <w:tblW w:w="5000" w:type="pct"/>
        <w:tblCellMar>
          <w:left w:w="70" w:type="dxa"/>
          <w:right w:w="70" w:type="dxa"/>
        </w:tblCellMar>
        <w:tblLook w:val="04A0" w:firstRow="1" w:lastRow="0" w:firstColumn="1" w:lastColumn="0" w:noHBand="0" w:noVBand="1"/>
      </w:tblPr>
      <w:tblGrid>
        <w:gridCol w:w="3416"/>
        <w:gridCol w:w="1886"/>
        <w:gridCol w:w="1874"/>
        <w:gridCol w:w="1876"/>
      </w:tblGrid>
      <w:tr w:rsidR="00431C16" w:rsidRPr="00067D17" w14:paraId="2FDE9A20" w14:textId="77777777" w:rsidTr="00001E76">
        <w:trPr>
          <w:trHeight w:val="300"/>
        </w:trPr>
        <w:tc>
          <w:tcPr>
            <w:tcW w:w="5000" w:type="pct"/>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2F3C1AD8"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Documentación del proyecto</w:t>
            </w:r>
          </w:p>
        </w:tc>
      </w:tr>
      <w:tr w:rsidR="00431C16" w:rsidRPr="00067D17" w14:paraId="6DFB3059" w14:textId="77777777" w:rsidTr="00001E76">
        <w:trPr>
          <w:trHeight w:val="300"/>
        </w:trPr>
        <w:tc>
          <w:tcPr>
            <w:tcW w:w="1887" w:type="pct"/>
            <w:tcBorders>
              <w:top w:val="nil"/>
              <w:left w:val="nil"/>
              <w:bottom w:val="nil"/>
              <w:right w:val="nil"/>
            </w:tcBorders>
            <w:shd w:val="clear" w:color="auto" w:fill="auto"/>
            <w:noWrap/>
            <w:vAlign w:val="bottom"/>
            <w:hideMark/>
          </w:tcPr>
          <w:p w14:paraId="09CB864F" w14:textId="77777777" w:rsidR="00431C16" w:rsidRPr="00067D17" w:rsidRDefault="00431C16" w:rsidP="00001E76">
            <w:pPr>
              <w:spacing w:after="0" w:line="240" w:lineRule="auto"/>
              <w:jc w:val="center"/>
              <w:rPr>
                <w:rFonts w:eastAsia="Times New Roman"/>
                <w:b/>
                <w:bCs/>
                <w:color w:val="000000"/>
                <w:lang w:val="es-ES" w:eastAsia="es-ES"/>
              </w:rPr>
            </w:pPr>
          </w:p>
        </w:tc>
        <w:tc>
          <w:tcPr>
            <w:tcW w:w="1042" w:type="pct"/>
            <w:tcBorders>
              <w:top w:val="nil"/>
              <w:left w:val="nil"/>
              <w:bottom w:val="nil"/>
              <w:right w:val="nil"/>
            </w:tcBorders>
            <w:shd w:val="clear" w:color="auto" w:fill="auto"/>
            <w:noWrap/>
            <w:vAlign w:val="bottom"/>
            <w:hideMark/>
          </w:tcPr>
          <w:p w14:paraId="5FEC3F84"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54D9B59" w14:textId="77777777" w:rsidR="00431C16" w:rsidRPr="00067D17" w:rsidRDefault="00431C16" w:rsidP="00001E76">
            <w:pPr>
              <w:spacing w:after="0" w:line="240" w:lineRule="auto"/>
              <w:jc w:val="left"/>
              <w:rPr>
                <w:rFonts w:ascii="Times New Roman" w:eastAsia="Times New Roman" w:hAnsi="Times New Roman" w:cs="Times New Roman"/>
                <w:sz w:val="20"/>
                <w:szCs w:val="20"/>
                <w:lang w:val="es-ES" w:eastAsia="es-ES"/>
              </w:rPr>
            </w:pPr>
          </w:p>
        </w:tc>
        <w:tc>
          <w:tcPr>
            <w:tcW w:w="1035" w:type="pct"/>
            <w:tcBorders>
              <w:top w:val="nil"/>
              <w:left w:val="nil"/>
              <w:bottom w:val="nil"/>
              <w:right w:val="nil"/>
            </w:tcBorders>
            <w:shd w:val="clear" w:color="auto" w:fill="auto"/>
            <w:noWrap/>
            <w:vAlign w:val="bottom"/>
            <w:hideMark/>
          </w:tcPr>
          <w:p w14:paraId="0D4D6A7F" w14:textId="77777777" w:rsidR="00431C16" w:rsidRPr="00067D17" w:rsidRDefault="00431C16" w:rsidP="00001E76">
            <w:pPr>
              <w:spacing w:after="0" w:line="240" w:lineRule="auto"/>
              <w:jc w:val="center"/>
              <w:rPr>
                <w:rFonts w:ascii="Times New Roman" w:eastAsia="Times New Roman" w:hAnsi="Times New Roman" w:cs="Times New Roman"/>
                <w:sz w:val="20"/>
                <w:szCs w:val="20"/>
                <w:lang w:val="es-ES" w:eastAsia="es-ES"/>
              </w:rPr>
            </w:pPr>
          </w:p>
        </w:tc>
      </w:tr>
      <w:tr w:rsidR="00431C16" w:rsidRPr="00067D17" w14:paraId="6281591D" w14:textId="77777777" w:rsidTr="00001E76">
        <w:trPr>
          <w:trHeight w:val="300"/>
        </w:trPr>
        <w:tc>
          <w:tcPr>
            <w:tcW w:w="1887" w:type="pct"/>
            <w:tcBorders>
              <w:top w:val="single" w:sz="8" w:space="0" w:color="7F7F7F"/>
              <w:left w:val="nil"/>
              <w:bottom w:val="single" w:sz="8" w:space="0" w:color="7F7F7F"/>
              <w:right w:val="nil"/>
            </w:tcBorders>
            <w:shd w:val="clear" w:color="auto" w:fill="auto"/>
            <w:vAlign w:val="center"/>
            <w:hideMark/>
          </w:tcPr>
          <w:p w14:paraId="587AB899" w14:textId="77777777" w:rsidR="00431C16" w:rsidRPr="00067D17" w:rsidRDefault="00431C16" w:rsidP="00001E76">
            <w:pPr>
              <w:spacing w:after="0" w:line="240" w:lineRule="auto"/>
              <w:rPr>
                <w:rFonts w:eastAsia="Times New Roman"/>
                <w:b/>
                <w:bCs/>
                <w:color w:val="000000"/>
                <w:lang w:val="es-ES" w:eastAsia="es-ES"/>
              </w:rPr>
            </w:pPr>
            <w:r w:rsidRPr="00067D17">
              <w:rPr>
                <w:rFonts w:eastAsia="Times New Roman"/>
                <w:b/>
                <w:bCs/>
                <w:color w:val="000000"/>
                <w:lang w:val="es-ES" w:eastAsia="es-ES"/>
              </w:rPr>
              <w:t>Cantidad (horas)</w:t>
            </w:r>
          </w:p>
        </w:tc>
        <w:tc>
          <w:tcPr>
            <w:tcW w:w="1042" w:type="pct"/>
            <w:tcBorders>
              <w:top w:val="single" w:sz="8" w:space="0" w:color="7F7F7F"/>
              <w:left w:val="nil"/>
              <w:bottom w:val="single" w:sz="8" w:space="0" w:color="7F7F7F"/>
              <w:right w:val="nil"/>
            </w:tcBorders>
            <w:shd w:val="clear" w:color="auto" w:fill="auto"/>
            <w:vAlign w:val="center"/>
            <w:hideMark/>
          </w:tcPr>
          <w:p w14:paraId="77089F91" w14:textId="77777777" w:rsidR="00431C16" w:rsidRPr="00067D17" w:rsidRDefault="00431C16" w:rsidP="00001E76">
            <w:pPr>
              <w:spacing w:after="0" w:line="240" w:lineRule="auto"/>
              <w:jc w:val="left"/>
              <w:rPr>
                <w:rFonts w:eastAsia="Times New Roman"/>
                <w:b/>
                <w:bCs/>
                <w:color w:val="000000"/>
                <w:lang w:val="es-ES" w:eastAsia="es-ES"/>
              </w:rPr>
            </w:pPr>
            <w:r w:rsidRPr="00067D17">
              <w:rPr>
                <w:rFonts w:eastAsia="Times New Roman"/>
                <w:b/>
                <w:bCs/>
                <w:color w:val="000000"/>
                <w:lang w:val="es-ES" w:eastAsia="es-ES"/>
              </w:rPr>
              <w:t>Descripción</w:t>
            </w:r>
          </w:p>
        </w:tc>
        <w:tc>
          <w:tcPr>
            <w:tcW w:w="1035" w:type="pct"/>
            <w:tcBorders>
              <w:top w:val="single" w:sz="8" w:space="0" w:color="7F7F7F"/>
              <w:left w:val="nil"/>
              <w:bottom w:val="single" w:sz="8" w:space="0" w:color="7F7F7F"/>
              <w:right w:val="nil"/>
            </w:tcBorders>
            <w:shd w:val="clear" w:color="auto" w:fill="auto"/>
            <w:vAlign w:val="center"/>
            <w:hideMark/>
          </w:tcPr>
          <w:p w14:paraId="20DE83A6"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Precio (€)</w:t>
            </w:r>
          </w:p>
        </w:tc>
        <w:tc>
          <w:tcPr>
            <w:tcW w:w="1035" w:type="pct"/>
            <w:tcBorders>
              <w:top w:val="single" w:sz="8" w:space="0" w:color="7F7F7F"/>
              <w:left w:val="nil"/>
              <w:bottom w:val="single" w:sz="8" w:space="0" w:color="7F7F7F"/>
              <w:right w:val="nil"/>
            </w:tcBorders>
            <w:shd w:val="clear" w:color="auto" w:fill="auto"/>
            <w:vAlign w:val="center"/>
            <w:hideMark/>
          </w:tcPr>
          <w:p w14:paraId="136D4874" w14:textId="77777777" w:rsidR="00431C16" w:rsidRPr="00067D17" w:rsidRDefault="00431C16" w:rsidP="00001E76">
            <w:pPr>
              <w:spacing w:after="0" w:line="240" w:lineRule="auto"/>
              <w:jc w:val="center"/>
              <w:rPr>
                <w:rFonts w:eastAsia="Times New Roman"/>
                <w:b/>
                <w:bCs/>
                <w:color w:val="000000"/>
                <w:lang w:val="es-ES" w:eastAsia="es-ES"/>
              </w:rPr>
            </w:pPr>
            <w:r w:rsidRPr="00067D17">
              <w:rPr>
                <w:rFonts w:eastAsia="Times New Roman"/>
                <w:b/>
                <w:bCs/>
                <w:color w:val="000000"/>
                <w:lang w:val="es-ES" w:eastAsia="es-ES"/>
              </w:rPr>
              <w:t>Subtotal (€)</w:t>
            </w:r>
          </w:p>
        </w:tc>
      </w:tr>
      <w:tr w:rsidR="00431C16" w:rsidRPr="00067D17" w14:paraId="423FF2F1" w14:textId="77777777" w:rsidTr="00001E76">
        <w:trPr>
          <w:trHeight w:val="300"/>
        </w:trPr>
        <w:tc>
          <w:tcPr>
            <w:tcW w:w="1887" w:type="pct"/>
            <w:tcBorders>
              <w:top w:val="nil"/>
              <w:left w:val="nil"/>
              <w:bottom w:val="nil"/>
              <w:right w:val="nil"/>
            </w:tcBorders>
            <w:shd w:val="clear" w:color="auto" w:fill="auto"/>
            <w:noWrap/>
            <w:vAlign w:val="bottom"/>
            <w:hideMark/>
          </w:tcPr>
          <w:p w14:paraId="1744989C"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60</w:t>
            </w:r>
          </w:p>
        </w:tc>
        <w:tc>
          <w:tcPr>
            <w:tcW w:w="1042" w:type="pct"/>
            <w:tcBorders>
              <w:top w:val="nil"/>
              <w:left w:val="nil"/>
              <w:bottom w:val="single" w:sz="8" w:space="0" w:color="7F7F7F"/>
              <w:right w:val="nil"/>
            </w:tcBorders>
            <w:shd w:val="clear" w:color="auto" w:fill="auto"/>
            <w:hideMark/>
          </w:tcPr>
          <w:p w14:paraId="3D9F61CD"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Investigador</w:t>
            </w:r>
          </w:p>
        </w:tc>
        <w:tc>
          <w:tcPr>
            <w:tcW w:w="1035" w:type="pct"/>
            <w:tcBorders>
              <w:top w:val="nil"/>
              <w:left w:val="nil"/>
              <w:bottom w:val="nil"/>
              <w:right w:val="nil"/>
            </w:tcBorders>
            <w:shd w:val="clear" w:color="auto" w:fill="auto"/>
            <w:noWrap/>
            <w:vAlign w:val="bottom"/>
            <w:hideMark/>
          </w:tcPr>
          <w:p w14:paraId="2677DA1A" w14:textId="77777777" w:rsidR="00431C16" w:rsidRPr="00067D17" w:rsidRDefault="00431C16" w:rsidP="00001E76">
            <w:pPr>
              <w:spacing w:after="0" w:line="240" w:lineRule="auto"/>
              <w:jc w:val="center"/>
              <w:rPr>
                <w:rFonts w:eastAsia="Times New Roman"/>
                <w:color w:val="000000"/>
                <w:lang w:val="es-ES" w:eastAsia="es-ES"/>
              </w:rPr>
            </w:pPr>
            <w:r w:rsidRPr="00067D17">
              <w:rPr>
                <w:rFonts w:eastAsia="Times New Roman"/>
                <w:color w:val="000000"/>
                <w:lang w:val="es-ES" w:eastAsia="es-ES"/>
              </w:rPr>
              <w:t>50,00 €</w:t>
            </w:r>
          </w:p>
        </w:tc>
        <w:tc>
          <w:tcPr>
            <w:tcW w:w="1035" w:type="pct"/>
            <w:tcBorders>
              <w:top w:val="nil"/>
              <w:left w:val="nil"/>
              <w:bottom w:val="nil"/>
              <w:right w:val="nil"/>
            </w:tcBorders>
            <w:shd w:val="clear" w:color="auto" w:fill="auto"/>
            <w:noWrap/>
            <w:vAlign w:val="bottom"/>
            <w:hideMark/>
          </w:tcPr>
          <w:p w14:paraId="5EF6EF1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r w:rsidR="00431C16" w:rsidRPr="00067D17" w14:paraId="2B8F23E6" w14:textId="77777777" w:rsidTr="00001E76">
        <w:trPr>
          <w:trHeight w:val="300"/>
        </w:trPr>
        <w:tc>
          <w:tcPr>
            <w:tcW w:w="1887" w:type="pct"/>
            <w:tcBorders>
              <w:top w:val="single" w:sz="4" w:space="0" w:color="auto"/>
              <w:left w:val="nil"/>
              <w:bottom w:val="single" w:sz="8" w:space="0" w:color="7F7F7F"/>
              <w:right w:val="nil"/>
            </w:tcBorders>
            <w:shd w:val="clear" w:color="auto" w:fill="auto"/>
            <w:vAlign w:val="center"/>
            <w:hideMark/>
          </w:tcPr>
          <w:p w14:paraId="2A57E55D" w14:textId="77777777" w:rsidR="00431C16" w:rsidRPr="00067D17" w:rsidRDefault="00431C16" w:rsidP="00001E76">
            <w:pPr>
              <w:spacing w:after="0" w:line="240" w:lineRule="auto"/>
              <w:rPr>
                <w:rFonts w:eastAsia="Times New Roman"/>
                <w:color w:val="000000"/>
                <w:lang w:val="es-ES" w:eastAsia="es-ES"/>
              </w:rPr>
            </w:pPr>
            <w:r w:rsidRPr="00067D17">
              <w:rPr>
                <w:rFonts w:eastAsia="Times New Roman"/>
                <w:color w:val="000000"/>
                <w:lang w:val="es-ES" w:eastAsia="es-ES"/>
              </w:rPr>
              <w:t> </w:t>
            </w:r>
          </w:p>
        </w:tc>
        <w:tc>
          <w:tcPr>
            <w:tcW w:w="1042" w:type="pct"/>
            <w:tcBorders>
              <w:top w:val="single" w:sz="4" w:space="0" w:color="auto"/>
              <w:left w:val="nil"/>
              <w:bottom w:val="single" w:sz="8" w:space="0" w:color="7F7F7F"/>
              <w:right w:val="nil"/>
            </w:tcBorders>
            <w:shd w:val="clear" w:color="auto" w:fill="auto"/>
            <w:vAlign w:val="center"/>
            <w:hideMark/>
          </w:tcPr>
          <w:p w14:paraId="0906E426" w14:textId="77777777" w:rsidR="00431C16" w:rsidRPr="00067D17" w:rsidRDefault="00431C16" w:rsidP="00001E76">
            <w:pPr>
              <w:spacing w:after="0" w:line="240" w:lineRule="auto"/>
              <w:jc w:val="left"/>
              <w:rPr>
                <w:rFonts w:eastAsia="Times New Roman"/>
                <w:color w:val="000000"/>
                <w:lang w:val="es-ES" w:eastAsia="es-ES"/>
              </w:rPr>
            </w:pPr>
            <w:r w:rsidRPr="00067D17">
              <w:rPr>
                <w:rFonts w:eastAsia="Times New Roman"/>
                <w:color w:val="000000"/>
                <w:lang w:val="es-ES" w:eastAsia="es-ES"/>
              </w:rPr>
              <w:t> </w:t>
            </w:r>
          </w:p>
        </w:tc>
        <w:tc>
          <w:tcPr>
            <w:tcW w:w="1035" w:type="pct"/>
            <w:tcBorders>
              <w:top w:val="single" w:sz="4" w:space="0" w:color="auto"/>
              <w:left w:val="nil"/>
              <w:bottom w:val="single" w:sz="8" w:space="0" w:color="7F7F7F"/>
              <w:right w:val="nil"/>
            </w:tcBorders>
            <w:shd w:val="clear" w:color="auto" w:fill="auto"/>
            <w:vAlign w:val="center"/>
            <w:hideMark/>
          </w:tcPr>
          <w:p w14:paraId="686B4498" w14:textId="77777777" w:rsidR="00431C16" w:rsidRPr="00067D17" w:rsidRDefault="00431C16" w:rsidP="00001E76">
            <w:pPr>
              <w:spacing w:after="0" w:line="240" w:lineRule="auto"/>
              <w:jc w:val="center"/>
              <w:rPr>
                <w:rFonts w:eastAsia="Times New Roman"/>
                <w:b/>
                <w:bCs/>
                <w:color w:val="000000"/>
                <w:lang w:val="es-ES" w:eastAsia="es-ES"/>
              </w:rPr>
            </w:pPr>
            <w:r>
              <w:rPr>
                <w:rFonts w:eastAsia="Times New Roman"/>
                <w:b/>
                <w:bCs/>
                <w:color w:val="000000"/>
                <w:lang w:val="es-ES" w:eastAsia="es-ES"/>
              </w:rPr>
              <w:t>Precio total</w:t>
            </w:r>
          </w:p>
        </w:tc>
        <w:tc>
          <w:tcPr>
            <w:tcW w:w="1035" w:type="pct"/>
            <w:tcBorders>
              <w:top w:val="single" w:sz="4" w:space="0" w:color="auto"/>
              <w:left w:val="nil"/>
              <w:bottom w:val="single" w:sz="8" w:space="0" w:color="7F7F7F"/>
              <w:right w:val="nil"/>
            </w:tcBorders>
            <w:shd w:val="clear" w:color="auto" w:fill="auto"/>
            <w:vAlign w:val="center"/>
            <w:hideMark/>
          </w:tcPr>
          <w:p w14:paraId="76335D4C" w14:textId="77777777" w:rsidR="00431C16" w:rsidRPr="00067D17" w:rsidRDefault="00431C16" w:rsidP="00001E76">
            <w:pPr>
              <w:spacing w:after="0" w:line="240" w:lineRule="auto"/>
              <w:jc w:val="right"/>
              <w:rPr>
                <w:rFonts w:eastAsia="Times New Roman"/>
                <w:color w:val="000000"/>
                <w:lang w:val="es-ES" w:eastAsia="es-ES"/>
              </w:rPr>
            </w:pPr>
            <w:r w:rsidRPr="00067D17">
              <w:rPr>
                <w:rFonts w:eastAsia="Times New Roman"/>
                <w:color w:val="000000"/>
                <w:lang w:val="es-ES" w:eastAsia="es-ES"/>
              </w:rPr>
              <w:t>3.000,00 €</w:t>
            </w:r>
          </w:p>
        </w:tc>
      </w:tr>
    </w:tbl>
    <w:p w14:paraId="2D60E8A0" w14:textId="77777777" w:rsidR="00431C16" w:rsidRDefault="00431C16" w:rsidP="00431C16"/>
    <w:p w14:paraId="1F394B95" w14:textId="5C9BDAD2" w:rsidR="00431C16" w:rsidRPr="00F13DC2" w:rsidRDefault="00020D18" w:rsidP="00431C16">
      <w:pPr>
        <w:pStyle w:val="Ttulo3"/>
        <w:rPr>
          <w:lang w:val="es-ES_tradnl"/>
        </w:rPr>
      </w:pPr>
      <w:bookmarkStart w:id="204" w:name="_Ref169797806"/>
      <w:bookmarkStart w:id="205" w:name="_Toc170228941"/>
      <w:r w:rsidRPr="00F13DC2">
        <w:rPr>
          <w:lang w:val="es-ES_tradnl"/>
        </w:rPr>
        <w:lastRenderedPageBreak/>
        <w:t>Presupuesto total</w:t>
      </w:r>
      <w:bookmarkEnd w:id="204"/>
      <w:bookmarkEnd w:id="205"/>
    </w:p>
    <w:p w14:paraId="737ADEBC" w14:textId="77777777" w:rsidR="00431C16" w:rsidRPr="00431C16" w:rsidRDefault="00431C16" w:rsidP="00431C16"/>
    <w:p w14:paraId="73AAF792" w14:textId="36273463" w:rsidR="00431C16" w:rsidRPr="00D929E3" w:rsidRDefault="00431C16" w:rsidP="00431C16">
      <w:pPr>
        <w:rPr>
          <w:lang w:val="es-ES"/>
        </w:rPr>
      </w:pPr>
      <w:r w:rsidRPr="00067D17">
        <w:rPr>
          <w:lang w:val="es-ES"/>
        </w:rPr>
        <w:t xml:space="preserve">La </w:t>
      </w:r>
      <w:r w:rsidR="00EA4242">
        <w:rPr>
          <w:lang w:val="es-ES"/>
        </w:rPr>
        <w:t xml:space="preserve"> </w:t>
      </w:r>
      <w:r w:rsidR="00EA4242">
        <w:rPr>
          <w:lang w:val="es-ES"/>
        </w:rPr>
        <w:fldChar w:fldCharType="begin"/>
      </w:r>
      <w:r w:rsidR="00EA4242">
        <w:rPr>
          <w:lang w:val="es-ES"/>
        </w:rPr>
        <w:instrText xml:space="preserve"> REF _Ref169798803 \h </w:instrText>
      </w:r>
      <w:r w:rsidR="00EA4242">
        <w:rPr>
          <w:lang w:val="es-ES"/>
        </w:rPr>
      </w:r>
      <w:r w:rsidR="00EA4242">
        <w:rPr>
          <w:lang w:val="es-ES"/>
        </w:rPr>
        <w:fldChar w:fldCharType="separate"/>
      </w:r>
      <w:r w:rsidR="00F84C7A" w:rsidRPr="006C30C0">
        <w:rPr>
          <w:lang w:val="es-ES_tradnl"/>
        </w:rPr>
        <w:t xml:space="preserve">Tabla </w:t>
      </w:r>
      <w:r w:rsidR="00F84C7A">
        <w:rPr>
          <w:noProof/>
          <w:lang w:val="es-ES_tradnl"/>
        </w:rPr>
        <w:t>35</w:t>
      </w:r>
      <w:r w:rsidR="00EA4242">
        <w:rPr>
          <w:lang w:val="es-ES"/>
        </w:rPr>
        <w:fldChar w:fldCharType="end"/>
      </w:r>
      <w:r w:rsidR="00EA4242">
        <w:rPr>
          <w:lang w:val="es-ES"/>
        </w:rPr>
        <w:t xml:space="preserve"> </w:t>
      </w:r>
      <w:r w:rsidRPr="00067D17">
        <w:rPr>
          <w:lang w:val="es-ES"/>
        </w:rPr>
        <w:t>muestra el presupuesto final del proyecto.</w:t>
      </w:r>
      <w:r>
        <w:rPr>
          <w:lang w:val="es-ES"/>
        </w:rPr>
        <w:t xml:space="preserve"> En este presupuesto se incluyen los precios de cada una de las tareas listadas en el apartado anterior, además de los costes indirectos (un 10% de los costes directos). </w:t>
      </w:r>
      <w:r w:rsidR="00D929E3" w:rsidRPr="009236C6">
        <w:rPr>
          <w:lang w:val="es-ES"/>
        </w:rPr>
        <w:t>El listado de conceptos incluidos dentro de los costes indirec</w:t>
      </w:r>
      <w:r w:rsidR="00D929E3">
        <w:rPr>
          <w:lang w:val="es-ES"/>
        </w:rPr>
        <w:t>tos puede</w:t>
      </w:r>
      <w:r>
        <w:rPr>
          <w:lang w:val="es-ES"/>
        </w:rPr>
        <w:t xml:space="preserve"> verse listados en la</w:t>
      </w:r>
      <w:r w:rsidR="00EA4242">
        <w:rPr>
          <w:lang w:val="es-ES"/>
        </w:rPr>
        <w:t xml:space="preserve"> </w:t>
      </w:r>
      <w:r w:rsidR="00EA4242">
        <w:rPr>
          <w:lang w:val="es-ES"/>
        </w:rPr>
        <w:fldChar w:fldCharType="begin"/>
      </w:r>
      <w:r w:rsidR="00EA4242">
        <w:rPr>
          <w:lang w:val="es-ES"/>
        </w:rPr>
        <w:instrText xml:space="preserve"> REF _Ref169798843 \h </w:instrText>
      </w:r>
      <w:r w:rsidR="00EA4242">
        <w:rPr>
          <w:lang w:val="es-ES"/>
        </w:rPr>
      </w:r>
      <w:r w:rsidR="00EA4242">
        <w:rPr>
          <w:lang w:val="es-ES"/>
        </w:rPr>
        <w:fldChar w:fldCharType="separate"/>
      </w:r>
      <w:r w:rsidR="00F84C7A" w:rsidRPr="006C30C0">
        <w:rPr>
          <w:lang w:val="es-ES_tradnl"/>
        </w:rPr>
        <w:t xml:space="preserve">Tabla </w:t>
      </w:r>
      <w:r w:rsidR="00F84C7A">
        <w:rPr>
          <w:noProof/>
          <w:lang w:val="es-ES_tradnl"/>
        </w:rPr>
        <w:t>36</w:t>
      </w:r>
      <w:r w:rsidR="00EA4242">
        <w:rPr>
          <w:lang w:val="es-ES"/>
        </w:rPr>
        <w:fldChar w:fldCharType="end"/>
      </w:r>
      <w:r>
        <w:rPr>
          <w:lang w:val="es-ES"/>
        </w:rPr>
        <w:t>.</w:t>
      </w:r>
    </w:p>
    <w:p w14:paraId="00E88013" w14:textId="2A32CD2B" w:rsidR="00431C16" w:rsidRPr="00287A76" w:rsidRDefault="00EA4242" w:rsidP="00431C16">
      <w:pPr>
        <w:pStyle w:val="Descripcin"/>
        <w:keepNext/>
        <w:jc w:val="center"/>
        <w:rPr>
          <w:lang w:val="es-ES"/>
        </w:rPr>
      </w:pPr>
      <w:bookmarkStart w:id="206" w:name="_Ref169798803"/>
      <w:bookmarkStart w:id="207" w:name="_Toc170229005"/>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35</w:t>
      </w:r>
      <w:r w:rsidRPr="006C30C0">
        <w:rPr>
          <w:lang w:val="es-ES_tradnl"/>
        </w:rPr>
        <w:fldChar w:fldCharType="end"/>
      </w:r>
      <w:bookmarkEnd w:id="206"/>
      <w:r w:rsidRPr="006C30C0">
        <w:rPr>
          <w:lang w:val="es-ES_tradnl"/>
        </w:rPr>
        <w:t>:</w:t>
      </w:r>
      <w:r>
        <w:t xml:space="preserve"> </w:t>
      </w:r>
      <w:r w:rsidR="00D929E3">
        <w:rPr>
          <w:lang w:val="es-ES"/>
        </w:rPr>
        <w:t>Presupuesto total</w:t>
      </w:r>
      <w:bookmarkEnd w:id="207"/>
    </w:p>
    <w:tbl>
      <w:tblPr>
        <w:tblW w:w="5000" w:type="pct"/>
        <w:tblCellMar>
          <w:left w:w="70" w:type="dxa"/>
          <w:right w:w="70" w:type="dxa"/>
        </w:tblCellMar>
        <w:tblLook w:val="04A0" w:firstRow="1" w:lastRow="0" w:firstColumn="1" w:lastColumn="0" w:noHBand="0" w:noVBand="1"/>
      </w:tblPr>
      <w:tblGrid>
        <w:gridCol w:w="1105"/>
        <w:gridCol w:w="6408"/>
        <w:gridCol w:w="1559"/>
      </w:tblGrid>
      <w:tr w:rsidR="00431C16" w:rsidRPr="00C82523" w14:paraId="34A378DC"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7285F8E5"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Unidades</w:t>
            </w:r>
          </w:p>
        </w:tc>
        <w:tc>
          <w:tcPr>
            <w:tcW w:w="3532" w:type="pct"/>
            <w:tcBorders>
              <w:top w:val="single" w:sz="8" w:space="0" w:color="7F7F7F"/>
              <w:left w:val="nil"/>
              <w:bottom w:val="single" w:sz="8" w:space="0" w:color="7F7F7F"/>
              <w:right w:val="nil"/>
            </w:tcBorders>
            <w:shd w:val="clear" w:color="auto" w:fill="auto"/>
            <w:vAlign w:val="center"/>
            <w:hideMark/>
          </w:tcPr>
          <w:p w14:paraId="18AA588A" w14:textId="77777777" w:rsidR="00431C16" w:rsidRPr="00C82523" w:rsidRDefault="00431C16" w:rsidP="00001E76">
            <w:pPr>
              <w:spacing w:after="0" w:line="240" w:lineRule="auto"/>
              <w:jc w:val="left"/>
              <w:rPr>
                <w:rFonts w:eastAsia="Times New Roman"/>
                <w:b/>
                <w:bCs/>
                <w:color w:val="000000"/>
                <w:lang w:val="es-ES" w:eastAsia="es-ES"/>
              </w:rPr>
            </w:pPr>
            <w:r w:rsidRPr="00C82523">
              <w:rPr>
                <w:rFonts w:eastAsia="Times New Roman"/>
                <w:b/>
                <w:bCs/>
                <w:color w:val="000000"/>
                <w:lang w:val="es-ES" w:eastAsia="es-ES"/>
              </w:rPr>
              <w:t>Descripción</w:t>
            </w:r>
          </w:p>
        </w:tc>
        <w:tc>
          <w:tcPr>
            <w:tcW w:w="859" w:type="pct"/>
            <w:tcBorders>
              <w:top w:val="single" w:sz="8" w:space="0" w:color="7F7F7F"/>
              <w:left w:val="nil"/>
              <w:bottom w:val="single" w:sz="8" w:space="0" w:color="7F7F7F"/>
              <w:right w:val="nil"/>
            </w:tcBorders>
            <w:shd w:val="clear" w:color="auto" w:fill="auto"/>
            <w:vAlign w:val="center"/>
            <w:hideMark/>
          </w:tcPr>
          <w:p w14:paraId="5A136200"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Precio (€)</w:t>
            </w:r>
          </w:p>
        </w:tc>
      </w:tr>
      <w:tr w:rsidR="00431C16" w:rsidRPr="00C82523" w14:paraId="27D9BFF3" w14:textId="77777777" w:rsidTr="00001E76">
        <w:trPr>
          <w:trHeight w:val="288"/>
        </w:trPr>
        <w:tc>
          <w:tcPr>
            <w:tcW w:w="609" w:type="pct"/>
            <w:tcBorders>
              <w:top w:val="nil"/>
              <w:left w:val="nil"/>
              <w:bottom w:val="nil"/>
              <w:right w:val="nil"/>
            </w:tcBorders>
            <w:shd w:val="clear" w:color="auto" w:fill="auto"/>
            <w:noWrap/>
            <w:vAlign w:val="bottom"/>
            <w:hideMark/>
          </w:tcPr>
          <w:p w14:paraId="7E60681C"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386F25B"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 Decisión del alcance</w:t>
            </w:r>
          </w:p>
        </w:tc>
        <w:tc>
          <w:tcPr>
            <w:tcW w:w="859" w:type="pct"/>
            <w:tcBorders>
              <w:top w:val="nil"/>
              <w:left w:val="nil"/>
              <w:bottom w:val="nil"/>
              <w:right w:val="nil"/>
            </w:tcBorders>
            <w:shd w:val="clear" w:color="auto" w:fill="auto"/>
            <w:noWrap/>
            <w:vAlign w:val="bottom"/>
            <w:hideMark/>
          </w:tcPr>
          <w:p w14:paraId="7B0C746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283BCB80" w14:textId="77777777" w:rsidTr="00001E76">
        <w:trPr>
          <w:trHeight w:val="300"/>
        </w:trPr>
        <w:tc>
          <w:tcPr>
            <w:tcW w:w="609" w:type="pct"/>
            <w:tcBorders>
              <w:top w:val="nil"/>
              <w:left w:val="nil"/>
              <w:bottom w:val="nil"/>
              <w:right w:val="nil"/>
            </w:tcBorders>
            <w:shd w:val="clear" w:color="auto" w:fill="auto"/>
            <w:noWrap/>
            <w:vAlign w:val="bottom"/>
            <w:hideMark/>
          </w:tcPr>
          <w:p w14:paraId="67A599ED"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70F1255"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2: Elección de tecnologías</w:t>
            </w:r>
          </w:p>
        </w:tc>
        <w:tc>
          <w:tcPr>
            <w:tcW w:w="859" w:type="pct"/>
            <w:tcBorders>
              <w:top w:val="nil"/>
              <w:left w:val="nil"/>
              <w:bottom w:val="nil"/>
              <w:right w:val="nil"/>
            </w:tcBorders>
            <w:shd w:val="clear" w:color="auto" w:fill="auto"/>
            <w:noWrap/>
            <w:vAlign w:val="bottom"/>
            <w:hideMark/>
          </w:tcPr>
          <w:p w14:paraId="783F1CA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B524267" w14:textId="77777777" w:rsidTr="00001E76">
        <w:trPr>
          <w:trHeight w:val="300"/>
        </w:trPr>
        <w:tc>
          <w:tcPr>
            <w:tcW w:w="609" w:type="pct"/>
            <w:tcBorders>
              <w:top w:val="nil"/>
              <w:left w:val="nil"/>
              <w:bottom w:val="nil"/>
              <w:right w:val="nil"/>
            </w:tcBorders>
            <w:shd w:val="clear" w:color="auto" w:fill="auto"/>
            <w:noWrap/>
            <w:vAlign w:val="bottom"/>
            <w:hideMark/>
          </w:tcPr>
          <w:p w14:paraId="18FABF4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687B43E"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3: Diseño de la arquitectura</w:t>
            </w:r>
          </w:p>
        </w:tc>
        <w:tc>
          <w:tcPr>
            <w:tcW w:w="859" w:type="pct"/>
            <w:tcBorders>
              <w:top w:val="nil"/>
              <w:left w:val="nil"/>
              <w:bottom w:val="nil"/>
              <w:right w:val="nil"/>
            </w:tcBorders>
            <w:shd w:val="clear" w:color="auto" w:fill="auto"/>
            <w:noWrap/>
            <w:vAlign w:val="bottom"/>
            <w:hideMark/>
          </w:tcPr>
          <w:p w14:paraId="7F1A9EF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39E96CD9" w14:textId="77777777" w:rsidTr="00001E76">
        <w:trPr>
          <w:trHeight w:val="288"/>
        </w:trPr>
        <w:tc>
          <w:tcPr>
            <w:tcW w:w="609" w:type="pct"/>
            <w:tcBorders>
              <w:top w:val="nil"/>
              <w:left w:val="nil"/>
              <w:bottom w:val="nil"/>
              <w:right w:val="nil"/>
            </w:tcBorders>
            <w:shd w:val="clear" w:color="auto" w:fill="auto"/>
            <w:noWrap/>
            <w:vAlign w:val="bottom"/>
            <w:hideMark/>
          </w:tcPr>
          <w:p w14:paraId="5DCA31DF"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0E82AA7"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4: Desarrollo del programa</w:t>
            </w:r>
          </w:p>
        </w:tc>
        <w:tc>
          <w:tcPr>
            <w:tcW w:w="859" w:type="pct"/>
            <w:tcBorders>
              <w:top w:val="nil"/>
              <w:left w:val="nil"/>
              <w:bottom w:val="nil"/>
              <w:right w:val="nil"/>
            </w:tcBorders>
            <w:shd w:val="clear" w:color="auto" w:fill="auto"/>
            <w:noWrap/>
            <w:vAlign w:val="bottom"/>
            <w:hideMark/>
          </w:tcPr>
          <w:p w14:paraId="55B91F0F"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6.000,00 €</w:t>
            </w:r>
          </w:p>
        </w:tc>
      </w:tr>
      <w:tr w:rsidR="00431C16" w:rsidRPr="00C82523" w14:paraId="231459A9" w14:textId="77777777" w:rsidTr="00001E76">
        <w:trPr>
          <w:trHeight w:val="288"/>
        </w:trPr>
        <w:tc>
          <w:tcPr>
            <w:tcW w:w="609" w:type="pct"/>
            <w:tcBorders>
              <w:top w:val="nil"/>
              <w:left w:val="nil"/>
              <w:bottom w:val="nil"/>
              <w:right w:val="nil"/>
            </w:tcBorders>
            <w:shd w:val="clear" w:color="auto" w:fill="auto"/>
            <w:noWrap/>
            <w:vAlign w:val="bottom"/>
            <w:hideMark/>
          </w:tcPr>
          <w:p w14:paraId="4B0197F9"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7300ED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5: Desarrollo de la interfaz a la BD</w:t>
            </w:r>
          </w:p>
        </w:tc>
        <w:tc>
          <w:tcPr>
            <w:tcW w:w="859" w:type="pct"/>
            <w:tcBorders>
              <w:top w:val="nil"/>
              <w:left w:val="nil"/>
              <w:bottom w:val="nil"/>
              <w:right w:val="nil"/>
            </w:tcBorders>
            <w:shd w:val="clear" w:color="auto" w:fill="auto"/>
            <w:noWrap/>
            <w:vAlign w:val="bottom"/>
            <w:hideMark/>
          </w:tcPr>
          <w:p w14:paraId="29B515DC"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1.560,00 €</w:t>
            </w:r>
          </w:p>
        </w:tc>
      </w:tr>
      <w:tr w:rsidR="00431C16" w:rsidRPr="00C82523" w14:paraId="5398A048" w14:textId="77777777" w:rsidTr="00001E76">
        <w:trPr>
          <w:trHeight w:val="288"/>
        </w:trPr>
        <w:tc>
          <w:tcPr>
            <w:tcW w:w="609" w:type="pct"/>
            <w:tcBorders>
              <w:top w:val="nil"/>
              <w:left w:val="nil"/>
              <w:bottom w:val="nil"/>
              <w:right w:val="nil"/>
            </w:tcBorders>
            <w:shd w:val="clear" w:color="auto" w:fill="auto"/>
            <w:noWrap/>
            <w:vAlign w:val="bottom"/>
            <w:hideMark/>
          </w:tcPr>
          <w:p w14:paraId="5EC07FD6"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9F50D9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6: Creación y configuración del entorno</w:t>
            </w:r>
          </w:p>
        </w:tc>
        <w:tc>
          <w:tcPr>
            <w:tcW w:w="859" w:type="pct"/>
            <w:tcBorders>
              <w:top w:val="nil"/>
              <w:left w:val="nil"/>
              <w:bottom w:val="nil"/>
              <w:right w:val="nil"/>
            </w:tcBorders>
            <w:shd w:val="clear" w:color="auto" w:fill="auto"/>
            <w:noWrap/>
            <w:vAlign w:val="bottom"/>
            <w:hideMark/>
          </w:tcPr>
          <w:p w14:paraId="6917DD7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360,00 €</w:t>
            </w:r>
          </w:p>
        </w:tc>
      </w:tr>
      <w:tr w:rsidR="00431C16" w:rsidRPr="00C82523" w14:paraId="5FF5C2C9" w14:textId="77777777" w:rsidTr="00001E76">
        <w:trPr>
          <w:trHeight w:val="288"/>
        </w:trPr>
        <w:tc>
          <w:tcPr>
            <w:tcW w:w="609" w:type="pct"/>
            <w:tcBorders>
              <w:top w:val="nil"/>
              <w:left w:val="nil"/>
              <w:bottom w:val="nil"/>
              <w:right w:val="nil"/>
            </w:tcBorders>
            <w:shd w:val="clear" w:color="auto" w:fill="auto"/>
            <w:noWrap/>
            <w:vAlign w:val="bottom"/>
            <w:hideMark/>
          </w:tcPr>
          <w:p w14:paraId="2149D9E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938398C"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7: Integración de las partes</w:t>
            </w:r>
          </w:p>
        </w:tc>
        <w:tc>
          <w:tcPr>
            <w:tcW w:w="859" w:type="pct"/>
            <w:tcBorders>
              <w:top w:val="nil"/>
              <w:left w:val="nil"/>
              <w:bottom w:val="nil"/>
              <w:right w:val="nil"/>
            </w:tcBorders>
            <w:shd w:val="clear" w:color="auto" w:fill="auto"/>
            <w:noWrap/>
            <w:vAlign w:val="bottom"/>
            <w:hideMark/>
          </w:tcPr>
          <w:p w14:paraId="6D047B29"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840,00 €</w:t>
            </w:r>
          </w:p>
        </w:tc>
      </w:tr>
      <w:tr w:rsidR="00431C16" w:rsidRPr="00C82523" w14:paraId="4CDFEF9C" w14:textId="77777777" w:rsidTr="00001E76">
        <w:trPr>
          <w:trHeight w:val="288"/>
        </w:trPr>
        <w:tc>
          <w:tcPr>
            <w:tcW w:w="609" w:type="pct"/>
            <w:tcBorders>
              <w:top w:val="nil"/>
              <w:left w:val="nil"/>
              <w:bottom w:val="nil"/>
              <w:right w:val="nil"/>
            </w:tcBorders>
            <w:shd w:val="clear" w:color="auto" w:fill="auto"/>
            <w:noWrap/>
            <w:vAlign w:val="bottom"/>
            <w:hideMark/>
          </w:tcPr>
          <w:p w14:paraId="723E92A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658BF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8: </w:t>
            </w:r>
            <w:r w:rsidRPr="00F13DC2">
              <w:rPr>
                <w:rFonts w:eastAsia="Times New Roman"/>
                <w:i/>
                <w:iCs/>
                <w:color w:val="000000"/>
                <w:lang w:val="es-ES" w:eastAsia="es-ES"/>
              </w:rPr>
              <w:t>Testing</w:t>
            </w:r>
            <w:r w:rsidRPr="00C82523">
              <w:rPr>
                <w:rFonts w:eastAsia="Times New Roman"/>
                <w:color w:val="000000"/>
                <w:lang w:val="es-ES" w:eastAsia="es-ES"/>
              </w:rPr>
              <w:t xml:space="preserve"> y corrección de errores I</w:t>
            </w:r>
          </w:p>
        </w:tc>
        <w:tc>
          <w:tcPr>
            <w:tcW w:w="859" w:type="pct"/>
            <w:tcBorders>
              <w:top w:val="nil"/>
              <w:left w:val="nil"/>
              <w:bottom w:val="nil"/>
              <w:right w:val="nil"/>
            </w:tcBorders>
            <w:shd w:val="clear" w:color="auto" w:fill="auto"/>
            <w:noWrap/>
            <w:vAlign w:val="bottom"/>
            <w:hideMark/>
          </w:tcPr>
          <w:p w14:paraId="466C8966"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0B446AAA" w14:textId="77777777" w:rsidTr="00001E76">
        <w:trPr>
          <w:trHeight w:val="288"/>
        </w:trPr>
        <w:tc>
          <w:tcPr>
            <w:tcW w:w="609" w:type="pct"/>
            <w:tcBorders>
              <w:top w:val="nil"/>
              <w:left w:val="nil"/>
              <w:bottom w:val="nil"/>
              <w:right w:val="nil"/>
            </w:tcBorders>
            <w:shd w:val="clear" w:color="auto" w:fill="auto"/>
            <w:noWrap/>
            <w:vAlign w:val="bottom"/>
            <w:hideMark/>
          </w:tcPr>
          <w:p w14:paraId="45F8208B"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5B054B69"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9: Obtención de programas</w:t>
            </w:r>
          </w:p>
        </w:tc>
        <w:tc>
          <w:tcPr>
            <w:tcW w:w="859" w:type="pct"/>
            <w:tcBorders>
              <w:top w:val="nil"/>
              <w:left w:val="nil"/>
              <w:bottom w:val="nil"/>
              <w:right w:val="nil"/>
            </w:tcBorders>
            <w:shd w:val="clear" w:color="auto" w:fill="auto"/>
            <w:noWrap/>
            <w:vAlign w:val="bottom"/>
            <w:hideMark/>
          </w:tcPr>
          <w:p w14:paraId="752AEFF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601AE906" w14:textId="77777777" w:rsidTr="00001E76">
        <w:trPr>
          <w:trHeight w:val="300"/>
        </w:trPr>
        <w:tc>
          <w:tcPr>
            <w:tcW w:w="609" w:type="pct"/>
            <w:tcBorders>
              <w:top w:val="nil"/>
              <w:left w:val="nil"/>
              <w:bottom w:val="nil"/>
              <w:right w:val="nil"/>
            </w:tcBorders>
            <w:shd w:val="clear" w:color="auto" w:fill="auto"/>
            <w:noWrap/>
            <w:vAlign w:val="bottom"/>
            <w:hideMark/>
          </w:tcPr>
          <w:p w14:paraId="5ABCBB85"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1572CD43"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10: Ejecución del programa</w:t>
            </w:r>
          </w:p>
        </w:tc>
        <w:tc>
          <w:tcPr>
            <w:tcW w:w="859" w:type="pct"/>
            <w:tcBorders>
              <w:top w:val="nil"/>
              <w:left w:val="nil"/>
              <w:bottom w:val="nil"/>
              <w:right w:val="nil"/>
            </w:tcBorders>
            <w:shd w:val="clear" w:color="auto" w:fill="auto"/>
            <w:noWrap/>
            <w:vAlign w:val="bottom"/>
            <w:hideMark/>
          </w:tcPr>
          <w:p w14:paraId="7039450D"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500,00 €</w:t>
            </w:r>
          </w:p>
        </w:tc>
      </w:tr>
      <w:tr w:rsidR="00431C16" w:rsidRPr="00C82523" w14:paraId="5588D8B7" w14:textId="77777777" w:rsidTr="00001E76">
        <w:trPr>
          <w:trHeight w:val="288"/>
        </w:trPr>
        <w:tc>
          <w:tcPr>
            <w:tcW w:w="609" w:type="pct"/>
            <w:tcBorders>
              <w:top w:val="nil"/>
              <w:left w:val="nil"/>
              <w:bottom w:val="nil"/>
              <w:right w:val="nil"/>
            </w:tcBorders>
            <w:shd w:val="clear" w:color="auto" w:fill="auto"/>
            <w:noWrap/>
            <w:vAlign w:val="bottom"/>
            <w:hideMark/>
          </w:tcPr>
          <w:p w14:paraId="036A7B34"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27051C36"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11: </w:t>
            </w:r>
            <w:r w:rsidRPr="00F13DC2">
              <w:rPr>
                <w:rFonts w:eastAsia="Times New Roman"/>
                <w:i/>
                <w:iCs/>
                <w:color w:val="000000"/>
                <w:lang w:val="es-ES" w:eastAsia="es-ES"/>
              </w:rPr>
              <w:t>Testing</w:t>
            </w:r>
            <w:r w:rsidRPr="00C82523">
              <w:rPr>
                <w:rFonts w:eastAsia="Times New Roman"/>
                <w:color w:val="000000"/>
                <w:lang w:val="es-ES" w:eastAsia="es-ES"/>
              </w:rPr>
              <w:t xml:space="preserve"> y corrección de errores II</w:t>
            </w:r>
          </w:p>
        </w:tc>
        <w:tc>
          <w:tcPr>
            <w:tcW w:w="859" w:type="pct"/>
            <w:tcBorders>
              <w:top w:val="nil"/>
              <w:left w:val="nil"/>
              <w:bottom w:val="nil"/>
              <w:right w:val="nil"/>
            </w:tcBorders>
            <w:shd w:val="clear" w:color="auto" w:fill="auto"/>
            <w:noWrap/>
            <w:vAlign w:val="bottom"/>
            <w:hideMark/>
          </w:tcPr>
          <w:p w14:paraId="0A17FE71"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2.000,00 €</w:t>
            </w:r>
          </w:p>
        </w:tc>
      </w:tr>
      <w:tr w:rsidR="00431C16" w:rsidRPr="00C82523" w14:paraId="107CB2CD" w14:textId="77777777" w:rsidTr="00001E76">
        <w:trPr>
          <w:trHeight w:val="288"/>
        </w:trPr>
        <w:tc>
          <w:tcPr>
            <w:tcW w:w="609" w:type="pct"/>
            <w:tcBorders>
              <w:top w:val="nil"/>
              <w:left w:val="nil"/>
              <w:bottom w:val="nil"/>
              <w:right w:val="nil"/>
            </w:tcBorders>
            <w:shd w:val="clear" w:color="auto" w:fill="auto"/>
            <w:noWrap/>
            <w:vAlign w:val="bottom"/>
            <w:hideMark/>
          </w:tcPr>
          <w:p w14:paraId="7DEED000"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4DAE82F1"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12: Análisis de </w:t>
            </w:r>
            <w:r w:rsidRPr="00F13DC2">
              <w:rPr>
                <w:rFonts w:eastAsia="Times New Roman"/>
                <w:i/>
                <w:iCs/>
                <w:color w:val="000000"/>
                <w:lang w:val="es-ES" w:eastAsia="es-ES"/>
              </w:rPr>
              <w:t>dataset</w:t>
            </w:r>
          </w:p>
        </w:tc>
        <w:tc>
          <w:tcPr>
            <w:tcW w:w="859" w:type="pct"/>
            <w:tcBorders>
              <w:top w:val="nil"/>
              <w:left w:val="nil"/>
              <w:bottom w:val="nil"/>
              <w:right w:val="nil"/>
            </w:tcBorders>
            <w:shd w:val="clear" w:color="auto" w:fill="auto"/>
            <w:noWrap/>
            <w:vAlign w:val="bottom"/>
            <w:hideMark/>
          </w:tcPr>
          <w:p w14:paraId="3AE2239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1.500,00 €</w:t>
            </w:r>
          </w:p>
        </w:tc>
      </w:tr>
      <w:tr w:rsidR="00431C16" w:rsidRPr="00C82523" w14:paraId="698107CC" w14:textId="77777777" w:rsidTr="00001E76">
        <w:trPr>
          <w:trHeight w:val="288"/>
        </w:trPr>
        <w:tc>
          <w:tcPr>
            <w:tcW w:w="609" w:type="pct"/>
            <w:tcBorders>
              <w:top w:val="nil"/>
              <w:left w:val="nil"/>
              <w:bottom w:val="nil"/>
              <w:right w:val="nil"/>
            </w:tcBorders>
            <w:shd w:val="clear" w:color="auto" w:fill="auto"/>
            <w:noWrap/>
            <w:vAlign w:val="bottom"/>
            <w:hideMark/>
          </w:tcPr>
          <w:p w14:paraId="1AE40C83"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9C0AD3F"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 xml:space="preserve">Precio 13: </w:t>
            </w:r>
            <w:r w:rsidRPr="00F13DC2">
              <w:rPr>
                <w:rFonts w:eastAsia="Times New Roman"/>
                <w:i/>
                <w:iCs/>
                <w:color w:val="000000"/>
                <w:lang w:val="es-ES" w:eastAsia="es-ES"/>
              </w:rPr>
              <w:t>Testing</w:t>
            </w:r>
            <w:r w:rsidRPr="00C82523">
              <w:rPr>
                <w:rFonts w:eastAsia="Times New Roman"/>
                <w:color w:val="000000"/>
                <w:lang w:val="es-ES" w:eastAsia="es-ES"/>
              </w:rPr>
              <w:t xml:space="preserve"> y corrección de errores III</w:t>
            </w:r>
          </w:p>
        </w:tc>
        <w:tc>
          <w:tcPr>
            <w:tcW w:w="859" w:type="pct"/>
            <w:tcBorders>
              <w:top w:val="nil"/>
              <w:left w:val="nil"/>
              <w:bottom w:val="nil"/>
              <w:right w:val="nil"/>
            </w:tcBorders>
            <w:shd w:val="clear" w:color="auto" w:fill="auto"/>
            <w:noWrap/>
            <w:vAlign w:val="bottom"/>
            <w:hideMark/>
          </w:tcPr>
          <w:p w14:paraId="2FC31172"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1.200,00 €</w:t>
            </w:r>
          </w:p>
        </w:tc>
      </w:tr>
      <w:tr w:rsidR="00431C16" w:rsidRPr="00C82523" w14:paraId="6434DB07" w14:textId="77777777" w:rsidTr="00001E76">
        <w:trPr>
          <w:trHeight w:val="288"/>
        </w:trPr>
        <w:tc>
          <w:tcPr>
            <w:tcW w:w="609" w:type="pct"/>
            <w:tcBorders>
              <w:top w:val="nil"/>
              <w:left w:val="nil"/>
              <w:bottom w:val="nil"/>
              <w:right w:val="nil"/>
            </w:tcBorders>
            <w:shd w:val="clear" w:color="auto" w:fill="auto"/>
            <w:noWrap/>
            <w:vAlign w:val="bottom"/>
            <w:hideMark/>
          </w:tcPr>
          <w:p w14:paraId="1614FE98" w14:textId="77777777" w:rsidR="00431C16" w:rsidRPr="00C82523" w:rsidRDefault="00431C16" w:rsidP="00001E76">
            <w:pPr>
              <w:spacing w:after="0" w:line="240" w:lineRule="auto"/>
              <w:jc w:val="center"/>
              <w:rPr>
                <w:rFonts w:eastAsia="Times New Roman"/>
                <w:color w:val="000000"/>
                <w:lang w:val="es-ES" w:eastAsia="es-ES"/>
              </w:rPr>
            </w:pPr>
            <w:r w:rsidRPr="00C82523">
              <w:rPr>
                <w:rFonts w:eastAsia="Times New Roman"/>
                <w:color w:val="000000"/>
                <w:lang w:val="es-ES" w:eastAsia="es-ES"/>
              </w:rPr>
              <w:t>1</w:t>
            </w:r>
          </w:p>
        </w:tc>
        <w:tc>
          <w:tcPr>
            <w:tcW w:w="3532" w:type="pct"/>
            <w:tcBorders>
              <w:top w:val="nil"/>
              <w:left w:val="nil"/>
              <w:bottom w:val="nil"/>
              <w:right w:val="nil"/>
            </w:tcBorders>
            <w:shd w:val="clear" w:color="auto" w:fill="auto"/>
            <w:noWrap/>
            <w:vAlign w:val="bottom"/>
            <w:hideMark/>
          </w:tcPr>
          <w:p w14:paraId="3E77CCC2" w14:textId="77777777" w:rsidR="00431C16" w:rsidRPr="00C82523" w:rsidRDefault="00431C16" w:rsidP="00001E76">
            <w:pPr>
              <w:spacing w:after="0" w:line="240" w:lineRule="auto"/>
              <w:jc w:val="left"/>
              <w:rPr>
                <w:rFonts w:eastAsia="Times New Roman"/>
                <w:color w:val="000000"/>
                <w:lang w:val="es-ES" w:eastAsia="es-ES"/>
              </w:rPr>
            </w:pPr>
            <w:r w:rsidRPr="00C82523">
              <w:rPr>
                <w:rFonts w:eastAsia="Times New Roman"/>
                <w:color w:val="000000"/>
                <w:lang w:val="es-ES" w:eastAsia="es-ES"/>
              </w:rPr>
              <w:t>Precio 14: Documentación del proyecto</w:t>
            </w:r>
          </w:p>
        </w:tc>
        <w:tc>
          <w:tcPr>
            <w:tcW w:w="859" w:type="pct"/>
            <w:tcBorders>
              <w:top w:val="nil"/>
              <w:left w:val="nil"/>
              <w:bottom w:val="nil"/>
              <w:right w:val="nil"/>
            </w:tcBorders>
            <w:shd w:val="clear" w:color="auto" w:fill="auto"/>
            <w:noWrap/>
            <w:vAlign w:val="bottom"/>
            <w:hideMark/>
          </w:tcPr>
          <w:p w14:paraId="14F7098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3.000,00 €</w:t>
            </w:r>
          </w:p>
        </w:tc>
      </w:tr>
      <w:tr w:rsidR="00431C16" w:rsidRPr="00C82523" w14:paraId="6E9C527E" w14:textId="77777777" w:rsidTr="00001E76">
        <w:trPr>
          <w:trHeight w:val="288"/>
        </w:trPr>
        <w:tc>
          <w:tcPr>
            <w:tcW w:w="609" w:type="pct"/>
            <w:tcBorders>
              <w:top w:val="nil"/>
              <w:left w:val="nil"/>
              <w:bottom w:val="nil"/>
              <w:right w:val="nil"/>
            </w:tcBorders>
            <w:shd w:val="clear" w:color="auto" w:fill="auto"/>
            <w:noWrap/>
            <w:vAlign w:val="bottom"/>
            <w:hideMark/>
          </w:tcPr>
          <w:p w14:paraId="5AC37FB9"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1907B06E" w14:textId="77777777" w:rsidR="00431C16" w:rsidRPr="00C82523" w:rsidRDefault="00431C16" w:rsidP="00001E76">
            <w:pPr>
              <w:spacing w:after="0" w:line="240" w:lineRule="auto"/>
              <w:jc w:val="right"/>
              <w:rPr>
                <w:rFonts w:eastAsia="Times New Roman"/>
                <w:b/>
                <w:bCs/>
                <w:color w:val="000000"/>
                <w:lang w:val="es-ES" w:eastAsia="es-ES"/>
              </w:rPr>
            </w:pPr>
            <w:r w:rsidRPr="00C82523">
              <w:rPr>
                <w:rFonts w:eastAsia="Times New Roman"/>
                <w:b/>
                <w:bCs/>
                <w:color w:val="000000"/>
                <w:lang w:val="es-ES" w:eastAsia="es-ES"/>
              </w:rPr>
              <w:t>Precio total</w:t>
            </w:r>
          </w:p>
        </w:tc>
        <w:tc>
          <w:tcPr>
            <w:tcW w:w="859" w:type="pct"/>
            <w:tcBorders>
              <w:top w:val="nil"/>
              <w:left w:val="nil"/>
              <w:bottom w:val="nil"/>
              <w:right w:val="nil"/>
            </w:tcBorders>
            <w:shd w:val="clear" w:color="auto" w:fill="auto"/>
            <w:noWrap/>
            <w:vAlign w:val="bottom"/>
            <w:hideMark/>
          </w:tcPr>
          <w:p w14:paraId="570825BB"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21.960,00 €</w:t>
            </w:r>
          </w:p>
        </w:tc>
      </w:tr>
      <w:tr w:rsidR="00431C16" w:rsidRPr="00C82523" w14:paraId="64EE8D98" w14:textId="77777777" w:rsidTr="00001E76">
        <w:trPr>
          <w:trHeight w:val="336"/>
        </w:trPr>
        <w:tc>
          <w:tcPr>
            <w:tcW w:w="609" w:type="pct"/>
            <w:tcBorders>
              <w:top w:val="nil"/>
              <w:left w:val="nil"/>
              <w:bottom w:val="nil"/>
              <w:right w:val="nil"/>
            </w:tcBorders>
            <w:shd w:val="clear" w:color="auto" w:fill="auto"/>
            <w:noWrap/>
            <w:vAlign w:val="bottom"/>
            <w:hideMark/>
          </w:tcPr>
          <w:p w14:paraId="7E15AAA0" w14:textId="77777777" w:rsidR="00431C16" w:rsidRPr="00C82523" w:rsidRDefault="00431C16" w:rsidP="00001E76">
            <w:pPr>
              <w:spacing w:after="0" w:line="240" w:lineRule="auto"/>
              <w:jc w:val="right"/>
              <w:rPr>
                <w:rFonts w:eastAsia="Times New Roman"/>
                <w:color w:val="000000"/>
                <w:lang w:val="es-ES" w:eastAsia="es-ES"/>
              </w:rPr>
            </w:pPr>
          </w:p>
        </w:tc>
        <w:tc>
          <w:tcPr>
            <w:tcW w:w="3532" w:type="pct"/>
            <w:tcBorders>
              <w:top w:val="nil"/>
              <w:left w:val="nil"/>
              <w:bottom w:val="nil"/>
              <w:right w:val="nil"/>
            </w:tcBorders>
            <w:shd w:val="clear" w:color="auto" w:fill="auto"/>
            <w:noWrap/>
            <w:vAlign w:val="bottom"/>
            <w:hideMark/>
          </w:tcPr>
          <w:p w14:paraId="203FA9E6" w14:textId="77777777" w:rsidR="00431C16" w:rsidRPr="00C82523" w:rsidRDefault="00431C16" w:rsidP="00001E76">
            <w:pPr>
              <w:spacing w:after="0" w:line="240" w:lineRule="auto"/>
              <w:jc w:val="right"/>
              <w:rPr>
                <w:rFonts w:eastAsia="Times New Roman"/>
                <w:color w:val="000000"/>
                <w:lang w:val="es-ES" w:eastAsia="es-ES"/>
              </w:rPr>
            </w:pPr>
            <w:r>
              <w:rPr>
                <w:rFonts w:eastAsia="Times New Roman"/>
                <w:color w:val="000000"/>
                <w:lang w:val="es-ES" w:eastAsia="es-ES"/>
              </w:rPr>
              <w:t>Costes indirectos</w:t>
            </w:r>
            <w:r w:rsidRPr="00C82523">
              <w:rPr>
                <w:rFonts w:eastAsia="Times New Roman"/>
                <w:color w:val="000000"/>
                <w:lang w:val="es-ES" w:eastAsia="es-ES"/>
              </w:rPr>
              <w:t xml:space="preserve"> (10%)</w:t>
            </w:r>
          </w:p>
        </w:tc>
        <w:tc>
          <w:tcPr>
            <w:tcW w:w="859" w:type="pct"/>
            <w:tcBorders>
              <w:top w:val="nil"/>
              <w:left w:val="nil"/>
              <w:bottom w:val="nil"/>
              <w:right w:val="nil"/>
            </w:tcBorders>
            <w:shd w:val="clear" w:color="auto" w:fill="auto"/>
            <w:noWrap/>
            <w:vAlign w:val="bottom"/>
            <w:hideMark/>
          </w:tcPr>
          <w:p w14:paraId="45659414" w14:textId="77777777" w:rsidR="00431C16" w:rsidRPr="00C82523" w:rsidRDefault="00431C16" w:rsidP="00001E76">
            <w:pPr>
              <w:spacing w:after="0" w:line="240" w:lineRule="auto"/>
              <w:jc w:val="right"/>
              <w:rPr>
                <w:rFonts w:eastAsia="Times New Roman"/>
                <w:color w:val="000000"/>
                <w:lang w:val="es-ES" w:eastAsia="es-ES"/>
              </w:rPr>
            </w:pPr>
            <w:r w:rsidRPr="00C82523">
              <w:rPr>
                <w:rFonts w:eastAsia="Times New Roman"/>
                <w:color w:val="000000"/>
                <w:lang w:val="es-ES" w:eastAsia="es-ES"/>
              </w:rPr>
              <w:t>2.196,00 €</w:t>
            </w:r>
          </w:p>
        </w:tc>
      </w:tr>
      <w:tr w:rsidR="00431C16" w:rsidRPr="00C82523" w14:paraId="652A495B" w14:textId="77777777" w:rsidTr="00001E76">
        <w:trPr>
          <w:trHeight w:val="300"/>
        </w:trPr>
        <w:tc>
          <w:tcPr>
            <w:tcW w:w="609" w:type="pct"/>
            <w:tcBorders>
              <w:top w:val="single" w:sz="8" w:space="0" w:color="7F7F7F"/>
              <w:left w:val="nil"/>
              <w:bottom w:val="single" w:sz="8" w:space="0" w:color="7F7F7F"/>
              <w:right w:val="nil"/>
            </w:tcBorders>
            <w:shd w:val="clear" w:color="auto" w:fill="auto"/>
            <w:vAlign w:val="center"/>
            <w:hideMark/>
          </w:tcPr>
          <w:p w14:paraId="2EBAE141"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 </w:t>
            </w:r>
          </w:p>
        </w:tc>
        <w:tc>
          <w:tcPr>
            <w:tcW w:w="3532" w:type="pct"/>
            <w:tcBorders>
              <w:top w:val="single" w:sz="8" w:space="0" w:color="7F7F7F"/>
              <w:left w:val="nil"/>
              <w:bottom w:val="single" w:sz="8" w:space="0" w:color="7F7F7F"/>
              <w:right w:val="nil"/>
            </w:tcBorders>
            <w:shd w:val="clear" w:color="auto" w:fill="auto"/>
            <w:vAlign w:val="center"/>
            <w:hideMark/>
          </w:tcPr>
          <w:p w14:paraId="526036B4"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Presupuesto total (directos + indirectos)</w:t>
            </w:r>
          </w:p>
        </w:tc>
        <w:tc>
          <w:tcPr>
            <w:tcW w:w="859" w:type="pct"/>
            <w:tcBorders>
              <w:top w:val="single" w:sz="8" w:space="0" w:color="7F7F7F"/>
              <w:left w:val="nil"/>
              <w:bottom w:val="single" w:sz="8" w:space="0" w:color="7F7F7F"/>
              <w:right w:val="nil"/>
            </w:tcBorders>
            <w:shd w:val="clear" w:color="auto" w:fill="auto"/>
            <w:vAlign w:val="center"/>
            <w:hideMark/>
          </w:tcPr>
          <w:p w14:paraId="501F8B27" w14:textId="77777777" w:rsidR="00431C16" w:rsidRPr="00C82523" w:rsidRDefault="00431C16" w:rsidP="00001E76">
            <w:pPr>
              <w:spacing w:after="0" w:line="240" w:lineRule="auto"/>
              <w:jc w:val="center"/>
              <w:rPr>
                <w:rFonts w:eastAsia="Times New Roman"/>
                <w:b/>
                <w:bCs/>
                <w:color w:val="000000"/>
                <w:lang w:val="es-ES" w:eastAsia="es-ES"/>
              </w:rPr>
            </w:pPr>
            <w:r w:rsidRPr="00C82523">
              <w:rPr>
                <w:rFonts w:eastAsia="Times New Roman"/>
                <w:b/>
                <w:bCs/>
                <w:color w:val="000000"/>
                <w:lang w:val="es-ES" w:eastAsia="es-ES"/>
              </w:rPr>
              <w:t>24.156,00 €</w:t>
            </w:r>
          </w:p>
        </w:tc>
      </w:tr>
    </w:tbl>
    <w:p w14:paraId="224D215F" w14:textId="77777777" w:rsidR="00431C16" w:rsidRDefault="00431C16" w:rsidP="00431C16"/>
    <w:p w14:paraId="0405EFEA" w14:textId="77777777" w:rsidR="00431C16" w:rsidRDefault="00431C16" w:rsidP="00431C16"/>
    <w:p w14:paraId="72D19289" w14:textId="59FCD0AA" w:rsidR="00431C16" w:rsidRPr="00D929E3" w:rsidRDefault="00EA4242" w:rsidP="00431C16">
      <w:pPr>
        <w:pStyle w:val="Descripcin"/>
        <w:keepNext/>
        <w:jc w:val="center"/>
        <w:rPr>
          <w:lang w:val="es-ES"/>
        </w:rPr>
      </w:pPr>
      <w:bookmarkStart w:id="208" w:name="_Ref169798843"/>
      <w:bookmarkStart w:id="209" w:name="_Toc170229006"/>
      <w:r w:rsidRPr="006C30C0">
        <w:rPr>
          <w:lang w:val="es-ES_tradnl"/>
        </w:rPr>
        <w:t xml:space="preserve">Tabla </w:t>
      </w:r>
      <w:r w:rsidRPr="006C30C0">
        <w:rPr>
          <w:lang w:val="es-ES_tradnl"/>
        </w:rPr>
        <w:fldChar w:fldCharType="begin"/>
      </w:r>
      <w:r w:rsidRPr="006C30C0">
        <w:rPr>
          <w:lang w:val="es-ES_tradnl"/>
        </w:rPr>
        <w:instrText xml:space="preserve"> SEQ Tabla \* ARABIC </w:instrText>
      </w:r>
      <w:r w:rsidRPr="006C30C0">
        <w:rPr>
          <w:lang w:val="es-ES_tradnl"/>
        </w:rPr>
        <w:fldChar w:fldCharType="separate"/>
      </w:r>
      <w:r w:rsidR="00F84C7A">
        <w:rPr>
          <w:noProof/>
          <w:lang w:val="es-ES_tradnl"/>
        </w:rPr>
        <w:t>36</w:t>
      </w:r>
      <w:r w:rsidRPr="006C30C0">
        <w:rPr>
          <w:lang w:val="es-ES_tradnl"/>
        </w:rPr>
        <w:fldChar w:fldCharType="end"/>
      </w:r>
      <w:bookmarkEnd w:id="208"/>
      <w:r w:rsidRPr="006C30C0">
        <w:rPr>
          <w:lang w:val="es-ES_tradnl"/>
        </w:rPr>
        <w:t>:</w:t>
      </w:r>
      <w:r w:rsidRPr="00EA4242">
        <w:rPr>
          <w:lang w:val="es-ES"/>
        </w:rPr>
        <w:t xml:space="preserve"> </w:t>
      </w:r>
      <w:r w:rsidR="00D929E3" w:rsidRPr="00D929E3">
        <w:rPr>
          <w:lang w:val="es-ES"/>
        </w:rPr>
        <w:t>Conceptos de los c</w:t>
      </w:r>
      <w:r w:rsidR="00D929E3">
        <w:rPr>
          <w:lang w:val="es-ES"/>
        </w:rPr>
        <w:t>ostes indirectos</w:t>
      </w:r>
      <w:bookmarkEnd w:id="209"/>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431C16" w:rsidRPr="0019333C" w14:paraId="3C97BC73" w14:textId="77777777" w:rsidTr="00001E76">
        <w:trPr>
          <w:trHeight w:val="300"/>
          <w:jc w:val="center"/>
        </w:trPr>
        <w:tc>
          <w:tcPr>
            <w:tcW w:w="3720" w:type="dxa"/>
            <w:gridSpan w:val="3"/>
            <w:tcBorders>
              <w:top w:val="single" w:sz="8" w:space="0" w:color="7F7F7F"/>
              <w:left w:val="nil"/>
              <w:bottom w:val="single" w:sz="8" w:space="0" w:color="7F7F7F"/>
              <w:right w:val="nil"/>
            </w:tcBorders>
            <w:shd w:val="clear" w:color="auto" w:fill="auto"/>
            <w:vAlign w:val="center"/>
            <w:hideMark/>
          </w:tcPr>
          <w:p w14:paraId="6CEF8A40" w14:textId="77777777" w:rsidR="00431C16" w:rsidRPr="0019333C" w:rsidRDefault="00431C16" w:rsidP="00001E76">
            <w:pPr>
              <w:spacing w:after="0" w:line="240" w:lineRule="auto"/>
              <w:jc w:val="center"/>
              <w:rPr>
                <w:rFonts w:eastAsia="Times New Roman"/>
                <w:b/>
                <w:bCs/>
                <w:color w:val="000000"/>
                <w:lang w:val="es-ES" w:eastAsia="es-ES"/>
              </w:rPr>
            </w:pPr>
            <w:r w:rsidRPr="0019333C">
              <w:rPr>
                <w:rFonts w:eastAsia="Times New Roman"/>
                <w:b/>
                <w:bCs/>
                <w:color w:val="000000"/>
                <w:lang w:val="es-ES" w:eastAsia="es-ES"/>
              </w:rPr>
              <w:t>Conceptos</w:t>
            </w:r>
          </w:p>
        </w:tc>
      </w:tr>
      <w:tr w:rsidR="00431C16" w:rsidRPr="0019333C" w14:paraId="496F3873" w14:textId="77777777" w:rsidTr="00001E76">
        <w:trPr>
          <w:trHeight w:val="288"/>
          <w:jc w:val="center"/>
        </w:trPr>
        <w:tc>
          <w:tcPr>
            <w:tcW w:w="3720" w:type="dxa"/>
            <w:gridSpan w:val="3"/>
            <w:tcBorders>
              <w:top w:val="single" w:sz="8" w:space="0" w:color="7F7F7F"/>
              <w:left w:val="nil"/>
              <w:bottom w:val="nil"/>
              <w:right w:val="nil"/>
            </w:tcBorders>
            <w:shd w:val="clear" w:color="auto" w:fill="auto"/>
            <w:noWrap/>
            <w:vAlign w:val="bottom"/>
            <w:hideMark/>
          </w:tcPr>
          <w:p w14:paraId="242563B7"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Electricidad</w:t>
            </w:r>
          </w:p>
        </w:tc>
      </w:tr>
      <w:tr w:rsidR="00431C16" w:rsidRPr="0019333C" w14:paraId="78BE595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4AD56CDE"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Internet</w:t>
            </w:r>
          </w:p>
        </w:tc>
      </w:tr>
      <w:tr w:rsidR="00431C16" w:rsidRPr="0019333C" w14:paraId="2A3AADBC"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39772106"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Comunicaciones</w:t>
            </w:r>
          </w:p>
        </w:tc>
      </w:tr>
      <w:tr w:rsidR="00431C16" w:rsidRPr="0019333C" w14:paraId="1B1E451B"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827D4DF"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Dietas</w:t>
            </w:r>
          </w:p>
        </w:tc>
      </w:tr>
      <w:tr w:rsidR="00431C16" w:rsidRPr="0019333C" w14:paraId="0F4A0382"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734DEB55"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Transporte</w:t>
            </w:r>
          </w:p>
        </w:tc>
      </w:tr>
      <w:tr w:rsidR="00431C16" w:rsidRPr="0019333C" w14:paraId="20364E19" w14:textId="77777777" w:rsidTr="00001E76">
        <w:trPr>
          <w:trHeight w:val="288"/>
          <w:jc w:val="center"/>
        </w:trPr>
        <w:tc>
          <w:tcPr>
            <w:tcW w:w="3720" w:type="dxa"/>
            <w:gridSpan w:val="3"/>
            <w:tcBorders>
              <w:top w:val="nil"/>
              <w:left w:val="nil"/>
              <w:bottom w:val="nil"/>
              <w:right w:val="nil"/>
            </w:tcBorders>
            <w:shd w:val="clear" w:color="auto" w:fill="auto"/>
            <w:noWrap/>
            <w:vAlign w:val="bottom"/>
            <w:hideMark/>
          </w:tcPr>
          <w:p w14:paraId="25754DCC"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Limpieza y mantenimiento</w:t>
            </w:r>
          </w:p>
        </w:tc>
      </w:tr>
      <w:tr w:rsidR="00431C16" w:rsidRPr="0019333C" w14:paraId="4999E69E" w14:textId="77777777" w:rsidTr="00001E76">
        <w:trPr>
          <w:trHeight w:val="300"/>
          <w:jc w:val="center"/>
        </w:trPr>
        <w:tc>
          <w:tcPr>
            <w:tcW w:w="1240" w:type="dxa"/>
            <w:tcBorders>
              <w:top w:val="single" w:sz="4" w:space="0" w:color="auto"/>
              <w:left w:val="nil"/>
              <w:bottom w:val="single" w:sz="8" w:space="0" w:color="7F7F7F"/>
              <w:right w:val="nil"/>
            </w:tcBorders>
            <w:shd w:val="clear" w:color="auto" w:fill="auto"/>
            <w:vAlign w:val="center"/>
            <w:hideMark/>
          </w:tcPr>
          <w:p w14:paraId="5E5ED764"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777A0E03"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c>
          <w:tcPr>
            <w:tcW w:w="1240" w:type="dxa"/>
            <w:tcBorders>
              <w:top w:val="single" w:sz="4" w:space="0" w:color="auto"/>
              <w:left w:val="nil"/>
              <w:bottom w:val="single" w:sz="8" w:space="0" w:color="7F7F7F"/>
              <w:right w:val="nil"/>
            </w:tcBorders>
            <w:shd w:val="clear" w:color="auto" w:fill="auto"/>
            <w:vAlign w:val="center"/>
            <w:hideMark/>
          </w:tcPr>
          <w:p w14:paraId="20787E81" w14:textId="77777777" w:rsidR="00431C16" w:rsidRPr="0019333C" w:rsidRDefault="00431C16" w:rsidP="00001E76">
            <w:pPr>
              <w:spacing w:after="0" w:line="240" w:lineRule="auto"/>
              <w:jc w:val="center"/>
              <w:rPr>
                <w:rFonts w:eastAsia="Times New Roman"/>
                <w:color w:val="000000"/>
                <w:lang w:val="es-ES" w:eastAsia="es-ES"/>
              </w:rPr>
            </w:pPr>
            <w:r w:rsidRPr="0019333C">
              <w:rPr>
                <w:rFonts w:eastAsia="Times New Roman"/>
                <w:color w:val="000000"/>
                <w:lang w:val="es-ES" w:eastAsia="es-ES"/>
              </w:rPr>
              <w:t> </w:t>
            </w:r>
          </w:p>
        </w:tc>
      </w:tr>
    </w:tbl>
    <w:p w14:paraId="30310761" w14:textId="77777777" w:rsidR="00431C16" w:rsidRDefault="00431C16" w:rsidP="00431C16"/>
    <w:p w14:paraId="104C7023" w14:textId="77777777" w:rsidR="00431C16" w:rsidRDefault="00431C16">
      <w:pPr>
        <w:rPr>
          <w:rFonts w:asciiTheme="majorHAnsi" w:eastAsiaTheme="majorEastAsia" w:hAnsiTheme="majorHAnsi" w:cstheme="majorBidi"/>
          <w:color w:val="262626" w:themeColor="text1" w:themeTint="D9"/>
          <w:sz w:val="32"/>
          <w:szCs w:val="32"/>
          <w:lang w:val="es-ES_tradnl"/>
        </w:rPr>
      </w:pPr>
      <w:r>
        <w:rPr>
          <w:lang w:val="es-ES_tradnl"/>
        </w:rPr>
        <w:br w:type="page"/>
      </w:r>
    </w:p>
    <w:bookmarkStart w:id="210" w:name="_Toc170228942" w:displacedByCustomXml="next"/>
    <w:sdt>
      <w:sdtPr>
        <w:rPr>
          <w:rFonts w:ascii="Calibri" w:eastAsiaTheme="minorEastAsia" w:hAnsi="Calibri" w:cs="Calibri"/>
          <w:color w:val="auto"/>
          <w:sz w:val="22"/>
          <w:szCs w:val="22"/>
          <w:lang w:val="es-ES"/>
        </w:rPr>
        <w:id w:val="358477432"/>
        <w:docPartObj>
          <w:docPartGallery w:val="Bibliographies"/>
          <w:docPartUnique/>
        </w:docPartObj>
      </w:sdtPr>
      <w:sdtEndPr>
        <w:rPr>
          <w:lang w:val="en-GB"/>
        </w:rPr>
      </w:sdtEndPr>
      <w:sdtContent>
        <w:p w14:paraId="37E75907" w14:textId="434D61D5" w:rsidR="00D55F70" w:rsidRDefault="00D55F70" w:rsidP="002F7F70">
          <w:pPr>
            <w:pStyle w:val="Ttulo1"/>
          </w:pPr>
          <w:r>
            <w:rPr>
              <w:lang w:val="es-ES"/>
            </w:rPr>
            <w:t>Referencias</w:t>
          </w:r>
          <w:bookmarkEnd w:id="210"/>
        </w:p>
        <w:sdt>
          <w:sdtPr>
            <w:id w:val="-573587230"/>
            <w:bibliography/>
          </w:sdtPr>
          <w:sdtContent>
            <w:p w14:paraId="6DFB4BF3" w14:textId="77777777" w:rsidR="0066657B" w:rsidRDefault="00D55F70" w:rsidP="00D55F70">
              <w:pPr>
                <w:pStyle w:val="Bibliografa"/>
                <w:rPr>
                  <w:rFonts w:eastAsia="Calibri"/>
                  <w:noProof/>
                  <w:lang w:val="en-US"/>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39"/>
              </w:tblGrid>
              <w:tr w:rsidR="0066657B" w14:paraId="6FF35A75" w14:textId="77777777">
                <w:trPr>
                  <w:divId w:val="93983100"/>
                  <w:tblCellSpacing w:w="15" w:type="dxa"/>
                </w:trPr>
                <w:tc>
                  <w:tcPr>
                    <w:tcW w:w="50" w:type="pct"/>
                    <w:hideMark/>
                  </w:tcPr>
                  <w:p w14:paraId="4BFBFA11" w14:textId="477BA87B" w:rsidR="0066657B" w:rsidRDefault="0066657B">
                    <w:pPr>
                      <w:pStyle w:val="Bibliografa"/>
                      <w:rPr>
                        <w:noProof/>
                        <w:sz w:val="24"/>
                        <w:szCs w:val="24"/>
                      </w:rPr>
                    </w:pPr>
                    <w:r>
                      <w:rPr>
                        <w:noProof/>
                      </w:rPr>
                      <w:t xml:space="preserve">[1] </w:t>
                    </w:r>
                  </w:p>
                </w:tc>
                <w:tc>
                  <w:tcPr>
                    <w:tcW w:w="0" w:type="auto"/>
                    <w:hideMark/>
                  </w:tcPr>
                  <w:p w14:paraId="1CB53D0A" w14:textId="77777777" w:rsidR="0066657B" w:rsidRDefault="0066657B">
                    <w:pPr>
                      <w:pStyle w:val="Bibliografa"/>
                      <w:rPr>
                        <w:noProof/>
                      </w:rPr>
                    </w:pPr>
                    <w:r>
                      <w:rPr>
                        <w:noProof/>
                      </w:rPr>
                      <w:t xml:space="preserve">Allamanis, M. and Sutton, C., «Mining source code repositories at massive scale using language modeling,» de </w:t>
                    </w:r>
                    <w:r>
                      <w:rPr>
                        <w:i/>
                        <w:iCs/>
                        <w:noProof/>
                      </w:rPr>
                      <w:t>10th Working Conference on Mining Software Repositories (MSR)</w:t>
                    </w:r>
                    <w:r>
                      <w:rPr>
                        <w:noProof/>
                      </w:rPr>
                      <w:t xml:space="preserve">, 2013. </w:t>
                    </w:r>
                  </w:p>
                </w:tc>
              </w:tr>
              <w:tr w:rsidR="0066657B" w14:paraId="186903B0" w14:textId="77777777">
                <w:trPr>
                  <w:divId w:val="93983100"/>
                  <w:tblCellSpacing w:w="15" w:type="dxa"/>
                </w:trPr>
                <w:tc>
                  <w:tcPr>
                    <w:tcW w:w="50" w:type="pct"/>
                    <w:hideMark/>
                  </w:tcPr>
                  <w:p w14:paraId="65E232B0" w14:textId="77777777" w:rsidR="0066657B" w:rsidRDefault="0066657B">
                    <w:pPr>
                      <w:pStyle w:val="Bibliografa"/>
                      <w:rPr>
                        <w:noProof/>
                      </w:rPr>
                    </w:pPr>
                    <w:r>
                      <w:rPr>
                        <w:noProof/>
                      </w:rPr>
                      <w:t xml:space="preserve">[2] </w:t>
                    </w:r>
                  </w:p>
                </w:tc>
                <w:tc>
                  <w:tcPr>
                    <w:tcW w:w="0" w:type="auto"/>
                    <w:hideMark/>
                  </w:tcPr>
                  <w:p w14:paraId="31BF7144" w14:textId="77777777" w:rsidR="0066657B" w:rsidRDefault="0066657B">
                    <w:pPr>
                      <w:pStyle w:val="Bibliografa"/>
                      <w:rPr>
                        <w:noProof/>
                      </w:rPr>
                    </w:pPr>
                    <w:r>
                      <w:rPr>
                        <w:noProof/>
                      </w:rPr>
                      <w:t xml:space="preserve">Ortin, F., Escalada J., and Rodriguez-Prieto, O., «Big code: New opportunities for improving software construction,» </w:t>
                    </w:r>
                    <w:r>
                      <w:rPr>
                        <w:i/>
                        <w:iCs/>
                        <w:noProof/>
                      </w:rPr>
                      <w:t xml:space="preserve">Journal of Software, </w:t>
                    </w:r>
                    <w:r>
                      <w:rPr>
                        <w:noProof/>
                      </w:rPr>
                      <w:t xml:space="preserve">vol. 11, nº 11, pp. 1083-1088, 2016. </w:t>
                    </w:r>
                  </w:p>
                </w:tc>
              </w:tr>
              <w:tr w:rsidR="0066657B" w14:paraId="6C314394" w14:textId="77777777">
                <w:trPr>
                  <w:divId w:val="93983100"/>
                  <w:tblCellSpacing w:w="15" w:type="dxa"/>
                </w:trPr>
                <w:tc>
                  <w:tcPr>
                    <w:tcW w:w="50" w:type="pct"/>
                    <w:hideMark/>
                  </w:tcPr>
                  <w:p w14:paraId="0FBF4371" w14:textId="77777777" w:rsidR="0066657B" w:rsidRDefault="0066657B">
                    <w:pPr>
                      <w:pStyle w:val="Bibliografa"/>
                      <w:rPr>
                        <w:noProof/>
                      </w:rPr>
                    </w:pPr>
                    <w:r>
                      <w:rPr>
                        <w:noProof/>
                      </w:rPr>
                      <w:t xml:space="preserve">[3] </w:t>
                    </w:r>
                  </w:p>
                </w:tc>
                <w:tc>
                  <w:tcPr>
                    <w:tcW w:w="0" w:type="auto"/>
                    <w:hideMark/>
                  </w:tcPr>
                  <w:p w14:paraId="378B0AFC" w14:textId="77777777" w:rsidR="0066657B" w:rsidRDefault="0066657B">
                    <w:pPr>
                      <w:pStyle w:val="Bibliografa"/>
                      <w:rPr>
                        <w:noProof/>
                      </w:rPr>
                    </w:pPr>
                    <w:r>
                      <w:rPr>
                        <w:noProof/>
                      </w:rPr>
                      <w:t xml:space="preserve">Bird, C., Ford, D., Zimmermann, T., Forsgren, N., Kalliamvakou, E., Lowdermilk, T., and Gazit, I., «Taking Flight with Copilot: Early insights and opportunities of AI-powered pair-programming tools,» </w:t>
                    </w:r>
                    <w:r>
                      <w:rPr>
                        <w:i/>
                        <w:iCs/>
                        <w:noProof/>
                      </w:rPr>
                      <w:t xml:space="preserve">ACM Queue, </w:t>
                    </w:r>
                    <w:r>
                      <w:rPr>
                        <w:noProof/>
                      </w:rPr>
                      <w:t xml:space="preserve">vol. 20, nº 6, p. 35–57, 2023. </w:t>
                    </w:r>
                  </w:p>
                </w:tc>
              </w:tr>
              <w:tr w:rsidR="0066657B" w14:paraId="07F91BA2" w14:textId="77777777">
                <w:trPr>
                  <w:divId w:val="93983100"/>
                  <w:tblCellSpacing w:w="15" w:type="dxa"/>
                </w:trPr>
                <w:tc>
                  <w:tcPr>
                    <w:tcW w:w="50" w:type="pct"/>
                    <w:hideMark/>
                  </w:tcPr>
                  <w:p w14:paraId="38FA8365" w14:textId="77777777" w:rsidR="0066657B" w:rsidRDefault="0066657B">
                    <w:pPr>
                      <w:pStyle w:val="Bibliografa"/>
                      <w:rPr>
                        <w:noProof/>
                      </w:rPr>
                    </w:pPr>
                    <w:r>
                      <w:rPr>
                        <w:noProof/>
                      </w:rPr>
                      <w:t xml:space="preserve">[4] </w:t>
                    </w:r>
                  </w:p>
                </w:tc>
                <w:tc>
                  <w:tcPr>
                    <w:tcW w:w="0" w:type="auto"/>
                    <w:hideMark/>
                  </w:tcPr>
                  <w:p w14:paraId="7D8F92A1" w14:textId="77777777" w:rsidR="0066657B" w:rsidRDefault="0066657B">
                    <w:pPr>
                      <w:pStyle w:val="Bibliografa"/>
                      <w:rPr>
                        <w:noProof/>
                      </w:rPr>
                    </w:pPr>
                    <w:r>
                      <w:rPr>
                        <w:noProof/>
                      </w:rPr>
                      <w:t>IEEE Spectrum, «Top Programming Languages 2023,» [En línea]. Available: https://spectrum.ieee.org/top-programming-languages-2023. [Último acceso: Junio 2024].</w:t>
                    </w:r>
                  </w:p>
                </w:tc>
              </w:tr>
              <w:tr w:rsidR="0066657B" w:rsidRPr="00817E22" w14:paraId="68EA343B" w14:textId="77777777">
                <w:trPr>
                  <w:divId w:val="93983100"/>
                  <w:tblCellSpacing w:w="15" w:type="dxa"/>
                </w:trPr>
                <w:tc>
                  <w:tcPr>
                    <w:tcW w:w="50" w:type="pct"/>
                    <w:hideMark/>
                  </w:tcPr>
                  <w:p w14:paraId="7AA5D41D" w14:textId="77777777" w:rsidR="0066657B" w:rsidRDefault="0066657B">
                    <w:pPr>
                      <w:pStyle w:val="Bibliografa"/>
                      <w:rPr>
                        <w:noProof/>
                      </w:rPr>
                    </w:pPr>
                    <w:r>
                      <w:rPr>
                        <w:noProof/>
                      </w:rPr>
                      <w:t xml:space="preserve">[5] </w:t>
                    </w:r>
                  </w:p>
                </w:tc>
                <w:tc>
                  <w:tcPr>
                    <w:tcW w:w="0" w:type="auto"/>
                    <w:hideMark/>
                  </w:tcPr>
                  <w:p w14:paraId="46C75A91" w14:textId="77777777" w:rsidR="0066657B" w:rsidRPr="0066657B" w:rsidRDefault="0066657B">
                    <w:pPr>
                      <w:pStyle w:val="Bibliografa"/>
                      <w:rPr>
                        <w:noProof/>
                        <w:lang w:val="es-ES"/>
                      </w:rPr>
                    </w:pPr>
                    <w:r>
                      <w:rPr>
                        <w:noProof/>
                      </w:rPr>
                      <w:t xml:space="preserve">KDnuggets , «Data Science Tools, 2019-2020: Trends and Analysis,» [En línea]. </w:t>
                    </w:r>
                    <w:r w:rsidRPr="0066657B">
                      <w:rPr>
                        <w:noProof/>
                        <w:lang w:val="es-ES"/>
                      </w:rPr>
                      <w:t>Available: https://www.kdnuggets.com/2020/06/data-science-tools-popularity-animated.html. [Último acceso: junio 2024].</w:t>
                    </w:r>
                  </w:p>
                </w:tc>
              </w:tr>
              <w:tr w:rsidR="0066657B" w14:paraId="13E74AC8" w14:textId="77777777">
                <w:trPr>
                  <w:divId w:val="93983100"/>
                  <w:tblCellSpacing w:w="15" w:type="dxa"/>
                </w:trPr>
                <w:tc>
                  <w:tcPr>
                    <w:tcW w:w="50" w:type="pct"/>
                    <w:hideMark/>
                  </w:tcPr>
                  <w:p w14:paraId="7BE2A72D" w14:textId="77777777" w:rsidR="0066657B" w:rsidRDefault="0066657B">
                    <w:pPr>
                      <w:pStyle w:val="Bibliografa"/>
                      <w:rPr>
                        <w:noProof/>
                      </w:rPr>
                    </w:pPr>
                    <w:r>
                      <w:rPr>
                        <w:noProof/>
                      </w:rPr>
                      <w:t xml:space="preserve">[6] </w:t>
                    </w:r>
                  </w:p>
                </w:tc>
                <w:tc>
                  <w:tcPr>
                    <w:tcW w:w="0" w:type="auto"/>
                    <w:hideMark/>
                  </w:tcPr>
                  <w:p w14:paraId="41347131" w14:textId="77777777" w:rsidR="0066657B" w:rsidRDefault="0066657B">
                    <w:pPr>
                      <w:pStyle w:val="Bibliografa"/>
                      <w:rPr>
                        <w:noProof/>
                      </w:rPr>
                    </w:pPr>
                    <w:r>
                      <w:rPr>
                        <w:noProof/>
                      </w:rPr>
                      <w:t xml:space="preserve">Iyer, V., and Zilles, C., «Pattern census: A characterization of pattern usage in early programming courses,» de </w:t>
                    </w:r>
                    <w:r>
                      <w:rPr>
                        <w:i/>
                        <w:iCs/>
                        <w:noProof/>
                      </w:rPr>
                      <w:t>Proceedings of the 52nd ACM Technical Symposium on Computer Science Education (SIGCSE '21)</w:t>
                    </w:r>
                    <w:r>
                      <w:rPr>
                        <w:noProof/>
                      </w:rPr>
                      <w:t xml:space="preserve">, New York, NY, USA, 2021. </w:t>
                    </w:r>
                  </w:p>
                </w:tc>
              </w:tr>
              <w:tr w:rsidR="0066657B" w14:paraId="4A1855A7" w14:textId="77777777">
                <w:trPr>
                  <w:divId w:val="93983100"/>
                  <w:tblCellSpacing w:w="15" w:type="dxa"/>
                </w:trPr>
                <w:tc>
                  <w:tcPr>
                    <w:tcW w:w="50" w:type="pct"/>
                    <w:hideMark/>
                  </w:tcPr>
                  <w:p w14:paraId="2B2C964D" w14:textId="77777777" w:rsidR="0066657B" w:rsidRDefault="0066657B">
                    <w:pPr>
                      <w:pStyle w:val="Bibliografa"/>
                      <w:rPr>
                        <w:noProof/>
                      </w:rPr>
                    </w:pPr>
                    <w:r>
                      <w:rPr>
                        <w:noProof/>
                      </w:rPr>
                      <w:t xml:space="preserve">[7] </w:t>
                    </w:r>
                  </w:p>
                </w:tc>
                <w:tc>
                  <w:tcPr>
                    <w:tcW w:w="0" w:type="auto"/>
                    <w:hideMark/>
                  </w:tcPr>
                  <w:p w14:paraId="688ED1ED" w14:textId="77777777" w:rsidR="0066657B" w:rsidRDefault="0066657B">
                    <w:pPr>
                      <w:pStyle w:val="Bibliografa"/>
                      <w:rPr>
                        <w:noProof/>
                      </w:rPr>
                    </w:pPr>
                    <w:r>
                      <w:rPr>
                        <w:noProof/>
                      </w:rPr>
                      <w:t xml:space="preserve">Losada, A., Facundo, G., Garcia, M., and Ortin, F., «Mining common syntactic patterns used by Java programmers,» </w:t>
                    </w:r>
                    <w:r>
                      <w:rPr>
                        <w:i/>
                        <w:iCs/>
                        <w:noProof/>
                      </w:rPr>
                      <w:t xml:space="preserve">IEEE Latin America Transactions, </w:t>
                    </w:r>
                    <w:r>
                      <w:rPr>
                        <w:noProof/>
                      </w:rPr>
                      <w:t xml:space="preserve">vol. 20, nº 5, pp. 753-762, 2022. </w:t>
                    </w:r>
                  </w:p>
                </w:tc>
              </w:tr>
              <w:tr w:rsidR="0066657B" w:rsidRPr="00817E22" w14:paraId="1EA2FF49" w14:textId="77777777">
                <w:trPr>
                  <w:divId w:val="93983100"/>
                  <w:tblCellSpacing w:w="15" w:type="dxa"/>
                </w:trPr>
                <w:tc>
                  <w:tcPr>
                    <w:tcW w:w="50" w:type="pct"/>
                    <w:hideMark/>
                  </w:tcPr>
                  <w:p w14:paraId="229AB85E" w14:textId="77777777" w:rsidR="0066657B" w:rsidRDefault="0066657B">
                    <w:pPr>
                      <w:pStyle w:val="Bibliografa"/>
                      <w:rPr>
                        <w:noProof/>
                      </w:rPr>
                    </w:pPr>
                    <w:r>
                      <w:rPr>
                        <w:noProof/>
                      </w:rPr>
                      <w:t xml:space="preserve">[8] </w:t>
                    </w:r>
                  </w:p>
                </w:tc>
                <w:tc>
                  <w:tcPr>
                    <w:tcW w:w="0" w:type="auto"/>
                    <w:hideMark/>
                  </w:tcPr>
                  <w:p w14:paraId="249FB9AE" w14:textId="77777777" w:rsidR="0066657B" w:rsidRPr="0066657B" w:rsidRDefault="0066657B">
                    <w:pPr>
                      <w:pStyle w:val="Bibliografa"/>
                      <w:rPr>
                        <w:noProof/>
                        <w:lang w:val="es-ES"/>
                      </w:rPr>
                    </w:pPr>
                    <w:r>
                      <w:rPr>
                        <w:noProof/>
                      </w:rPr>
                      <w:t xml:space="preserve">Python 3.12.3, «The Python Standard Library, ast - Abstract Syntax Trees,» [En línea]. </w:t>
                    </w:r>
                    <w:r w:rsidRPr="0066657B">
                      <w:rPr>
                        <w:noProof/>
                        <w:lang w:val="es-ES"/>
                      </w:rPr>
                      <w:t>Available: https://docs.python.org/3/library/ast.html. [Último acceso: Junio 2024].</w:t>
                    </w:r>
                  </w:p>
                </w:tc>
              </w:tr>
              <w:tr w:rsidR="0066657B" w14:paraId="145CAFD9" w14:textId="77777777">
                <w:trPr>
                  <w:divId w:val="93983100"/>
                  <w:tblCellSpacing w:w="15" w:type="dxa"/>
                </w:trPr>
                <w:tc>
                  <w:tcPr>
                    <w:tcW w:w="50" w:type="pct"/>
                    <w:hideMark/>
                  </w:tcPr>
                  <w:p w14:paraId="6E285A66" w14:textId="77777777" w:rsidR="0066657B" w:rsidRDefault="0066657B">
                    <w:pPr>
                      <w:pStyle w:val="Bibliografa"/>
                      <w:rPr>
                        <w:noProof/>
                      </w:rPr>
                    </w:pPr>
                    <w:r>
                      <w:rPr>
                        <w:noProof/>
                      </w:rPr>
                      <w:t xml:space="preserve">[9] </w:t>
                    </w:r>
                  </w:p>
                </w:tc>
                <w:tc>
                  <w:tcPr>
                    <w:tcW w:w="0" w:type="auto"/>
                    <w:hideMark/>
                  </w:tcPr>
                  <w:p w14:paraId="1D20F4D1" w14:textId="77777777" w:rsidR="0066657B" w:rsidRDefault="0066657B">
                    <w:pPr>
                      <w:pStyle w:val="Bibliografa"/>
                      <w:rPr>
                        <w:noProof/>
                      </w:rPr>
                    </w:pPr>
                    <w:r>
                      <w:rPr>
                        <w:noProof/>
                      </w:rPr>
                      <w:t xml:space="preserve">Peng, Y., Zhang, Y., and Hu, M., «An Empirical Study for Common Language Features Used in Python Projects,» de </w:t>
                    </w:r>
                    <w:r>
                      <w:rPr>
                        <w:i/>
                        <w:iCs/>
                        <w:noProof/>
                      </w:rPr>
                      <w:t>IEEE International Conference on Software Analysis, Evolution and Reengineering (SANER)</w:t>
                    </w:r>
                    <w:r>
                      <w:rPr>
                        <w:noProof/>
                      </w:rPr>
                      <w:t xml:space="preserve">, Honolulu, HI, USA, 2021. </w:t>
                    </w:r>
                  </w:p>
                </w:tc>
              </w:tr>
              <w:tr w:rsidR="0066657B" w14:paraId="2FDCF40D" w14:textId="77777777">
                <w:trPr>
                  <w:divId w:val="93983100"/>
                  <w:tblCellSpacing w:w="15" w:type="dxa"/>
                </w:trPr>
                <w:tc>
                  <w:tcPr>
                    <w:tcW w:w="50" w:type="pct"/>
                    <w:hideMark/>
                  </w:tcPr>
                  <w:p w14:paraId="42D2DAF8" w14:textId="77777777" w:rsidR="0066657B" w:rsidRDefault="0066657B">
                    <w:pPr>
                      <w:pStyle w:val="Bibliografa"/>
                      <w:rPr>
                        <w:noProof/>
                      </w:rPr>
                    </w:pPr>
                    <w:r>
                      <w:rPr>
                        <w:noProof/>
                      </w:rPr>
                      <w:t xml:space="preserve">[10] </w:t>
                    </w:r>
                  </w:p>
                </w:tc>
                <w:tc>
                  <w:tcPr>
                    <w:tcW w:w="0" w:type="auto"/>
                    <w:hideMark/>
                  </w:tcPr>
                  <w:p w14:paraId="2E272C58" w14:textId="77777777" w:rsidR="0066657B" w:rsidRDefault="0066657B">
                    <w:pPr>
                      <w:pStyle w:val="Bibliografa"/>
                      <w:rPr>
                        <w:noProof/>
                      </w:rPr>
                    </w:pPr>
                    <w:r>
                      <w:rPr>
                        <w:noProof/>
                      </w:rPr>
                      <w:t xml:space="preserve">Dakhel, A. M., Desmarais, M. C., and Khomh, F., «Assessing Developer Expertise from the Statistical Distribution of Programming Syntax Patterns,» de </w:t>
                    </w:r>
                    <w:r>
                      <w:rPr>
                        <w:i/>
                        <w:iCs/>
                        <w:noProof/>
                      </w:rPr>
                      <w:t>Proceedings of the 25th Evaluation and Assessment in Software Engineering Conference (EASE 2021)</w:t>
                    </w:r>
                    <w:r>
                      <w:rPr>
                        <w:noProof/>
                      </w:rPr>
                      <w:t xml:space="preserve">, 2021. </w:t>
                    </w:r>
                  </w:p>
                </w:tc>
              </w:tr>
              <w:tr w:rsidR="0066657B" w14:paraId="61FED096" w14:textId="77777777">
                <w:trPr>
                  <w:divId w:val="93983100"/>
                  <w:tblCellSpacing w:w="15" w:type="dxa"/>
                </w:trPr>
                <w:tc>
                  <w:tcPr>
                    <w:tcW w:w="50" w:type="pct"/>
                    <w:hideMark/>
                  </w:tcPr>
                  <w:p w14:paraId="4A8B6685" w14:textId="77777777" w:rsidR="0066657B" w:rsidRDefault="0066657B">
                    <w:pPr>
                      <w:pStyle w:val="Bibliografa"/>
                      <w:rPr>
                        <w:noProof/>
                      </w:rPr>
                    </w:pPr>
                    <w:r>
                      <w:rPr>
                        <w:noProof/>
                      </w:rPr>
                      <w:t xml:space="preserve">[11] </w:t>
                    </w:r>
                  </w:p>
                </w:tc>
                <w:tc>
                  <w:tcPr>
                    <w:tcW w:w="0" w:type="auto"/>
                    <w:hideMark/>
                  </w:tcPr>
                  <w:p w14:paraId="60E8E750" w14:textId="77777777" w:rsidR="0066657B" w:rsidRDefault="0066657B">
                    <w:pPr>
                      <w:pStyle w:val="Bibliografa"/>
                      <w:rPr>
                        <w:noProof/>
                      </w:rPr>
                    </w:pPr>
                    <w:r>
                      <w:rPr>
                        <w:noProof/>
                      </w:rPr>
                      <w:t xml:space="preserve">Robles, G., Kula, R. G., Ragkhitwetsagul, C., Sakulniwat, T., Matsumoto, K., and Gonzalez-Barahona, J. M, «Pycefr: Python competency level through code analysis,» de </w:t>
                    </w:r>
                    <w:r>
                      <w:rPr>
                        <w:i/>
                        <w:iCs/>
                        <w:noProof/>
                      </w:rPr>
                      <w:t>Proceedings of the 30th IEEE/ACM International Conference on Program Comprehension (ICPC '22)</w:t>
                    </w:r>
                    <w:r>
                      <w:rPr>
                        <w:noProof/>
                      </w:rPr>
                      <w:t xml:space="preserve">, New York, NY, USA, 2022. </w:t>
                    </w:r>
                  </w:p>
                </w:tc>
              </w:tr>
              <w:tr w:rsidR="0066657B" w14:paraId="7375E4DA" w14:textId="77777777">
                <w:trPr>
                  <w:divId w:val="93983100"/>
                  <w:tblCellSpacing w:w="15" w:type="dxa"/>
                </w:trPr>
                <w:tc>
                  <w:tcPr>
                    <w:tcW w:w="50" w:type="pct"/>
                    <w:hideMark/>
                  </w:tcPr>
                  <w:p w14:paraId="0794F33F" w14:textId="77777777" w:rsidR="0066657B" w:rsidRDefault="0066657B">
                    <w:pPr>
                      <w:pStyle w:val="Bibliografa"/>
                      <w:rPr>
                        <w:noProof/>
                      </w:rPr>
                    </w:pPr>
                    <w:r>
                      <w:rPr>
                        <w:noProof/>
                      </w:rPr>
                      <w:t xml:space="preserve">[12] </w:t>
                    </w:r>
                  </w:p>
                </w:tc>
                <w:tc>
                  <w:tcPr>
                    <w:tcW w:w="0" w:type="auto"/>
                    <w:hideMark/>
                  </w:tcPr>
                  <w:p w14:paraId="784468D0" w14:textId="77777777" w:rsidR="0066657B" w:rsidRDefault="0066657B">
                    <w:pPr>
                      <w:pStyle w:val="Bibliografa"/>
                      <w:rPr>
                        <w:noProof/>
                      </w:rPr>
                    </w:pPr>
                    <w:r>
                      <w:rPr>
                        <w:noProof/>
                      </w:rPr>
                      <w:t xml:space="preserve">Ortin, F., Facundo, G., and Garcia, M., «Analyzing syntactic constructs of Java programs with machine learning,» </w:t>
                    </w:r>
                    <w:r>
                      <w:rPr>
                        <w:i/>
                        <w:iCs/>
                        <w:noProof/>
                      </w:rPr>
                      <w:t xml:space="preserve">Elsevier Expert Systems with Applications, </w:t>
                    </w:r>
                    <w:r>
                      <w:rPr>
                        <w:noProof/>
                      </w:rPr>
                      <w:t xml:space="preserve">vol. 215, pp. 119398-119414, 2023. </w:t>
                    </w:r>
                  </w:p>
                </w:tc>
              </w:tr>
              <w:tr w:rsidR="0066657B" w14:paraId="4828A5F3" w14:textId="77777777">
                <w:trPr>
                  <w:divId w:val="93983100"/>
                  <w:tblCellSpacing w:w="15" w:type="dxa"/>
                </w:trPr>
                <w:tc>
                  <w:tcPr>
                    <w:tcW w:w="50" w:type="pct"/>
                    <w:hideMark/>
                  </w:tcPr>
                  <w:p w14:paraId="0CD9719D" w14:textId="77777777" w:rsidR="0066657B" w:rsidRDefault="0066657B">
                    <w:pPr>
                      <w:pStyle w:val="Bibliografa"/>
                      <w:rPr>
                        <w:noProof/>
                      </w:rPr>
                    </w:pPr>
                    <w:r>
                      <w:rPr>
                        <w:noProof/>
                      </w:rPr>
                      <w:t xml:space="preserve">[13] </w:t>
                    </w:r>
                  </w:p>
                </w:tc>
                <w:tc>
                  <w:tcPr>
                    <w:tcW w:w="0" w:type="auto"/>
                    <w:hideMark/>
                  </w:tcPr>
                  <w:p w14:paraId="0CE8559A" w14:textId="77777777" w:rsidR="0066657B" w:rsidRDefault="0066657B">
                    <w:pPr>
                      <w:pStyle w:val="Bibliografa"/>
                      <w:rPr>
                        <w:noProof/>
                      </w:rPr>
                    </w:pPr>
                    <w:r>
                      <w:rPr>
                        <w:noProof/>
                      </w:rPr>
                      <w:t xml:space="preserve">Gamma, E., Helm, R., Johnson, R., and Vlissides, J., «Design Patterns: Abstraction and Reuse of Object-Oriented Design,» de </w:t>
                    </w:r>
                    <w:r>
                      <w:rPr>
                        <w:i/>
                        <w:iCs/>
                        <w:noProof/>
                      </w:rPr>
                      <w:t>European Conf. on Object-Oriented Programming</w:t>
                    </w:r>
                    <w:r>
                      <w:rPr>
                        <w:noProof/>
                      </w:rPr>
                      <w:t xml:space="preserve">, 1993. </w:t>
                    </w:r>
                  </w:p>
                </w:tc>
              </w:tr>
              <w:tr w:rsidR="0066657B" w14:paraId="76BA8F04" w14:textId="77777777">
                <w:trPr>
                  <w:divId w:val="93983100"/>
                  <w:tblCellSpacing w:w="15" w:type="dxa"/>
                </w:trPr>
                <w:tc>
                  <w:tcPr>
                    <w:tcW w:w="50" w:type="pct"/>
                    <w:hideMark/>
                  </w:tcPr>
                  <w:p w14:paraId="5A732D2C" w14:textId="77777777" w:rsidR="0066657B" w:rsidRDefault="0066657B">
                    <w:pPr>
                      <w:pStyle w:val="Bibliografa"/>
                      <w:rPr>
                        <w:noProof/>
                      </w:rPr>
                    </w:pPr>
                    <w:r>
                      <w:rPr>
                        <w:noProof/>
                      </w:rPr>
                      <w:lastRenderedPageBreak/>
                      <w:t xml:space="preserve">[14] </w:t>
                    </w:r>
                  </w:p>
                </w:tc>
                <w:tc>
                  <w:tcPr>
                    <w:tcW w:w="0" w:type="auto"/>
                    <w:hideMark/>
                  </w:tcPr>
                  <w:p w14:paraId="0F98DF48" w14:textId="77777777" w:rsidR="0066657B" w:rsidRDefault="0066657B">
                    <w:pPr>
                      <w:pStyle w:val="Bibliografa"/>
                      <w:rPr>
                        <w:noProof/>
                      </w:rPr>
                    </w:pPr>
                    <w:r>
                      <w:rPr>
                        <w:noProof/>
                      </w:rPr>
                      <w:t xml:space="preserve">Van Rossum, G. and Drake Jr, F.L., «Python tutorial,» de </w:t>
                    </w:r>
                    <w:r>
                      <w:rPr>
                        <w:i/>
                        <w:iCs/>
                        <w:noProof/>
                      </w:rPr>
                      <w:t>Centrum voor Wiskunde en Informatica Amsterdam, The Netherlands</w:t>
                    </w:r>
                    <w:r>
                      <w:rPr>
                        <w:noProof/>
                      </w:rPr>
                      <w:t xml:space="preserve">, 1995. </w:t>
                    </w:r>
                  </w:p>
                </w:tc>
              </w:tr>
              <w:tr w:rsidR="0066657B" w14:paraId="73183582" w14:textId="77777777">
                <w:trPr>
                  <w:divId w:val="93983100"/>
                  <w:tblCellSpacing w:w="15" w:type="dxa"/>
                </w:trPr>
                <w:tc>
                  <w:tcPr>
                    <w:tcW w:w="50" w:type="pct"/>
                    <w:hideMark/>
                  </w:tcPr>
                  <w:p w14:paraId="6E0D7FB1" w14:textId="77777777" w:rsidR="0066657B" w:rsidRDefault="0066657B">
                    <w:pPr>
                      <w:pStyle w:val="Bibliografa"/>
                      <w:rPr>
                        <w:noProof/>
                      </w:rPr>
                    </w:pPr>
                    <w:r>
                      <w:rPr>
                        <w:noProof/>
                      </w:rPr>
                      <w:t xml:space="preserve">[15] </w:t>
                    </w:r>
                  </w:p>
                </w:tc>
                <w:tc>
                  <w:tcPr>
                    <w:tcW w:w="0" w:type="auto"/>
                    <w:hideMark/>
                  </w:tcPr>
                  <w:p w14:paraId="16E8913B" w14:textId="77777777" w:rsidR="0066657B" w:rsidRDefault="0066657B">
                    <w:pPr>
                      <w:pStyle w:val="Bibliografa"/>
                      <w:rPr>
                        <w:noProof/>
                      </w:rPr>
                    </w:pPr>
                    <w:r>
                      <w:rPr>
                        <w:noProof/>
                      </w:rPr>
                      <w:t xml:space="preserve">Alfred, V. Aho, S. Lam Monica, and D. Ullman Jeffrey, Compilers Principles, Techniques and Tools, Pearson Education, 2007. </w:t>
                    </w:r>
                  </w:p>
                </w:tc>
              </w:tr>
              <w:tr w:rsidR="0066657B" w14:paraId="18DB1469" w14:textId="77777777">
                <w:trPr>
                  <w:divId w:val="93983100"/>
                  <w:tblCellSpacing w:w="15" w:type="dxa"/>
                </w:trPr>
                <w:tc>
                  <w:tcPr>
                    <w:tcW w:w="50" w:type="pct"/>
                    <w:hideMark/>
                  </w:tcPr>
                  <w:p w14:paraId="02C9BB75" w14:textId="77777777" w:rsidR="0066657B" w:rsidRDefault="0066657B">
                    <w:pPr>
                      <w:pStyle w:val="Bibliografa"/>
                      <w:rPr>
                        <w:noProof/>
                      </w:rPr>
                    </w:pPr>
                    <w:r>
                      <w:rPr>
                        <w:noProof/>
                      </w:rPr>
                      <w:t xml:space="preserve">[16] </w:t>
                    </w:r>
                  </w:p>
                </w:tc>
                <w:tc>
                  <w:tcPr>
                    <w:tcW w:w="0" w:type="auto"/>
                    <w:hideMark/>
                  </w:tcPr>
                  <w:p w14:paraId="10293B78" w14:textId="77777777" w:rsidR="0066657B" w:rsidRDefault="0066657B">
                    <w:pPr>
                      <w:pStyle w:val="Bibliografa"/>
                      <w:rPr>
                        <w:noProof/>
                      </w:rPr>
                    </w:pPr>
                    <w:r>
                      <w:rPr>
                        <w:noProof/>
                      </w:rPr>
                      <w:t xml:space="preserve">Joglekar, M., Garcia-Molina, H. and Parameswaran, A, «Interactive data exploration with smart drill-down,» </w:t>
                    </w:r>
                    <w:r>
                      <w:rPr>
                        <w:i/>
                        <w:iCs/>
                        <w:noProof/>
                      </w:rPr>
                      <w:t xml:space="preserve">IEEE Transactions on Knowledge and Data Engineering, </w:t>
                    </w:r>
                    <w:r>
                      <w:rPr>
                        <w:noProof/>
                      </w:rPr>
                      <w:t xml:space="preserve">vol. 31, nº 1, pp. 46-60, 2017. </w:t>
                    </w:r>
                  </w:p>
                </w:tc>
              </w:tr>
              <w:tr w:rsidR="0066657B" w14:paraId="37C5743B" w14:textId="77777777">
                <w:trPr>
                  <w:divId w:val="93983100"/>
                  <w:tblCellSpacing w:w="15" w:type="dxa"/>
                </w:trPr>
                <w:tc>
                  <w:tcPr>
                    <w:tcW w:w="50" w:type="pct"/>
                    <w:hideMark/>
                  </w:tcPr>
                  <w:p w14:paraId="27AAB1E6" w14:textId="77777777" w:rsidR="0066657B" w:rsidRDefault="0066657B">
                    <w:pPr>
                      <w:pStyle w:val="Bibliografa"/>
                      <w:rPr>
                        <w:noProof/>
                      </w:rPr>
                    </w:pPr>
                    <w:r>
                      <w:rPr>
                        <w:noProof/>
                      </w:rPr>
                      <w:t xml:space="preserve">[17] </w:t>
                    </w:r>
                  </w:p>
                </w:tc>
                <w:tc>
                  <w:tcPr>
                    <w:tcW w:w="0" w:type="auto"/>
                    <w:hideMark/>
                  </w:tcPr>
                  <w:p w14:paraId="5A778F68" w14:textId="77777777" w:rsidR="0066657B" w:rsidRDefault="0066657B">
                    <w:pPr>
                      <w:pStyle w:val="Bibliografa"/>
                      <w:rPr>
                        <w:noProof/>
                      </w:rPr>
                    </w:pPr>
                    <w:r>
                      <w:rPr>
                        <w:noProof/>
                      </w:rPr>
                      <w:t xml:space="preserve">Adams, J., Hayunga, D., Mansi, S., Reeb, D. and Verardi, V., «Identifying and treating outliers in finance,» </w:t>
                    </w:r>
                    <w:r>
                      <w:rPr>
                        <w:i/>
                        <w:iCs/>
                        <w:noProof/>
                      </w:rPr>
                      <w:t xml:space="preserve">Financial Management, </w:t>
                    </w:r>
                    <w:r>
                      <w:rPr>
                        <w:noProof/>
                      </w:rPr>
                      <w:t xml:space="preserve">vol. 48, nº 2, pp. 345-384, 2019. </w:t>
                    </w:r>
                  </w:p>
                </w:tc>
              </w:tr>
              <w:tr w:rsidR="0066657B" w14:paraId="662F005B" w14:textId="77777777">
                <w:trPr>
                  <w:divId w:val="93983100"/>
                  <w:tblCellSpacing w:w="15" w:type="dxa"/>
                </w:trPr>
                <w:tc>
                  <w:tcPr>
                    <w:tcW w:w="50" w:type="pct"/>
                    <w:hideMark/>
                  </w:tcPr>
                  <w:p w14:paraId="2D08C10B" w14:textId="77777777" w:rsidR="0066657B" w:rsidRDefault="0066657B">
                    <w:pPr>
                      <w:pStyle w:val="Bibliografa"/>
                      <w:rPr>
                        <w:noProof/>
                      </w:rPr>
                    </w:pPr>
                    <w:r>
                      <w:rPr>
                        <w:noProof/>
                      </w:rPr>
                      <w:t xml:space="preserve">[18] </w:t>
                    </w:r>
                  </w:p>
                </w:tc>
                <w:tc>
                  <w:tcPr>
                    <w:tcW w:w="0" w:type="auto"/>
                    <w:hideMark/>
                  </w:tcPr>
                  <w:p w14:paraId="43E29305" w14:textId="77777777" w:rsidR="0066657B" w:rsidRDefault="0066657B">
                    <w:pPr>
                      <w:pStyle w:val="Bibliografa"/>
                      <w:rPr>
                        <w:noProof/>
                      </w:rPr>
                    </w:pPr>
                    <w:r>
                      <w:rPr>
                        <w:noProof/>
                      </w:rPr>
                      <w:t xml:space="preserve">Tukey, J.W., Exploratory data analysis. Vol. 2., Reading, MA: Addison-wesley, 1977. </w:t>
                    </w:r>
                  </w:p>
                </w:tc>
              </w:tr>
              <w:tr w:rsidR="0066657B" w14:paraId="6AE23E11" w14:textId="77777777">
                <w:trPr>
                  <w:divId w:val="93983100"/>
                  <w:tblCellSpacing w:w="15" w:type="dxa"/>
                </w:trPr>
                <w:tc>
                  <w:tcPr>
                    <w:tcW w:w="50" w:type="pct"/>
                    <w:hideMark/>
                  </w:tcPr>
                  <w:p w14:paraId="342D7F39" w14:textId="77777777" w:rsidR="0066657B" w:rsidRDefault="0066657B">
                    <w:pPr>
                      <w:pStyle w:val="Bibliografa"/>
                      <w:rPr>
                        <w:noProof/>
                      </w:rPr>
                    </w:pPr>
                    <w:r>
                      <w:rPr>
                        <w:noProof/>
                      </w:rPr>
                      <w:t xml:space="preserve">[19] </w:t>
                    </w:r>
                  </w:p>
                </w:tc>
                <w:tc>
                  <w:tcPr>
                    <w:tcW w:w="0" w:type="auto"/>
                    <w:hideMark/>
                  </w:tcPr>
                  <w:p w14:paraId="50767137" w14:textId="77777777" w:rsidR="0066657B" w:rsidRDefault="0066657B">
                    <w:pPr>
                      <w:pStyle w:val="Bibliografa"/>
                      <w:rPr>
                        <w:noProof/>
                      </w:rPr>
                    </w:pPr>
                    <w:r>
                      <w:rPr>
                        <w:noProof/>
                      </w:rPr>
                      <w:t xml:space="preserve">Hubert, M. and Vandervieren, E., «An adjusted boxplot for skewed distributions,» </w:t>
                    </w:r>
                    <w:r>
                      <w:rPr>
                        <w:i/>
                        <w:iCs/>
                        <w:noProof/>
                      </w:rPr>
                      <w:t xml:space="preserve">Computational statistics &amp; data analysis, </w:t>
                    </w:r>
                    <w:r>
                      <w:rPr>
                        <w:noProof/>
                      </w:rPr>
                      <w:t xml:space="preserve">vol. 52, nº 12, pp. 5186-5201, 2008. </w:t>
                    </w:r>
                  </w:p>
                </w:tc>
              </w:tr>
              <w:tr w:rsidR="0066657B" w14:paraId="21EA77E8" w14:textId="77777777">
                <w:trPr>
                  <w:divId w:val="93983100"/>
                  <w:tblCellSpacing w:w="15" w:type="dxa"/>
                </w:trPr>
                <w:tc>
                  <w:tcPr>
                    <w:tcW w:w="50" w:type="pct"/>
                    <w:hideMark/>
                  </w:tcPr>
                  <w:p w14:paraId="04741262" w14:textId="77777777" w:rsidR="0066657B" w:rsidRDefault="0066657B">
                    <w:pPr>
                      <w:pStyle w:val="Bibliografa"/>
                      <w:rPr>
                        <w:noProof/>
                      </w:rPr>
                    </w:pPr>
                    <w:r>
                      <w:rPr>
                        <w:noProof/>
                      </w:rPr>
                      <w:t xml:space="preserve">[20] </w:t>
                    </w:r>
                  </w:p>
                </w:tc>
                <w:tc>
                  <w:tcPr>
                    <w:tcW w:w="0" w:type="auto"/>
                    <w:hideMark/>
                  </w:tcPr>
                  <w:p w14:paraId="73F1E4FB" w14:textId="77777777" w:rsidR="0066657B" w:rsidRDefault="0066657B">
                    <w:pPr>
                      <w:pStyle w:val="Bibliografa"/>
                      <w:rPr>
                        <w:noProof/>
                      </w:rPr>
                    </w:pPr>
                    <w:r>
                      <w:rPr>
                        <w:noProof/>
                      </w:rPr>
                      <w:t xml:space="preserve">Liu, F.T., Ting, K.M. and Zhou, Z.H., «Isolation forest,» </w:t>
                    </w:r>
                    <w:r>
                      <w:rPr>
                        <w:i/>
                        <w:iCs/>
                        <w:noProof/>
                      </w:rPr>
                      <w:t xml:space="preserve">2008 eighth ieee international conference on data mining, </w:t>
                    </w:r>
                    <w:r>
                      <w:rPr>
                        <w:noProof/>
                      </w:rPr>
                      <w:t xml:space="preserve">pp. 413-422, 2008. </w:t>
                    </w:r>
                  </w:p>
                </w:tc>
              </w:tr>
              <w:tr w:rsidR="0066657B" w:rsidRPr="00817E22" w14:paraId="3C6BDFF5" w14:textId="77777777">
                <w:trPr>
                  <w:divId w:val="93983100"/>
                  <w:tblCellSpacing w:w="15" w:type="dxa"/>
                </w:trPr>
                <w:tc>
                  <w:tcPr>
                    <w:tcW w:w="50" w:type="pct"/>
                    <w:hideMark/>
                  </w:tcPr>
                  <w:p w14:paraId="3B06C989" w14:textId="77777777" w:rsidR="0066657B" w:rsidRDefault="0066657B">
                    <w:pPr>
                      <w:pStyle w:val="Bibliografa"/>
                      <w:rPr>
                        <w:noProof/>
                      </w:rPr>
                    </w:pPr>
                    <w:r>
                      <w:rPr>
                        <w:noProof/>
                      </w:rPr>
                      <w:t xml:space="preserve">[21] </w:t>
                    </w:r>
                  </w:p>
                </w:tc>
                <w:tc>
                  <w:tcPr>
                    <w:tcW w:w="0" w:type="auto"/>
                    <w:hideMark/>
                  </w:tcPr>
                  <w:p w14:paraId="0E6E66D6" w14:textId="77777777" w:rsidR="0066657B" w:rsidRPr="0066657B" w:rsidRDefault="0066657B">
                    <w:pPr>
                      <w:pStyle w:val="Bibliografa"/>
                      <w:rPr>
                        <w:noProof/>
                        <w:lang w:val="es-ES"/>
                      </w:rPr>
                    </w:pPr>
                    <w:r w:rsidRPr="0066657B">
                      <w:rPr>
                        <w:noProof/>
                        <w:lang w:val="es-ES"/>
                      </w:rPr>
                      <w:t>GitHub, «REST API documentation,» [En línea]. Available: https://docs.github.com/es/rest. [Último acceso: junio 2024].</w:t>
                    </w:r>
                  </w:p>
                </w:tc>
              </w:tr>
              <w:tr w:rsidR="0066657B" w14:paraId="29215E2A" w14:textId="77777777">
                <w:trPr>
                  <w:divId w:val="93983100"/>
                  <w:tblCellSpacing w:w="15" w:type="dxa"/>
                </w:trPr>
                <w:tc>
                  <w:tcPr>
                    <w:tcW w:w="50" w:type="pct"/>
                    <w:hideMark/>
                  </w:tcPr>
                  <w:p w14:paraId="117B8709" w14:textId="77777777" w:rsidR="0066657B" w:rsidRDefault="0066657B">
                    <w:pPr>
                      <w:pStyle w:val="Bibliografa"/>
                      <w:rPr>
                        <w:noProof/>
                      </w:rPr>
                    </w:pPr>
                    <w:r>
                      <w:rPr>
                        <w:noProof/>
                      </w:rPr>
                      <w:t xml:space="preserve">[22] </w:t>
                    </w:r>
                  </w:p>
                </w:tc>
                <w:tc>
                  <w:tcPr>
                    <w:tcW w:w="0" w:type="auto"/>
                    <w:hideMark/>
                  </w:tcPr>
                  <w:p w14:paraId="4AF80D41" w14:textId="77777777" w:rsidR="0066657B" w:rsidRDefault="0066657B">
                    <w:pPr>
                      <w:pStyle w:val="Bibliografa"/>
                      <w:rPr>
                        <w:noProof/>
                      </w:rPr>
                    </w:pPr>
                    <w:r>
                      <w:rPr>
                        <w:noProof/>
                      </w:rPr>
                      <w:t xml:space="preserve">Kluyver, T., Ragan-Kelley, B., Pérez, F., Granger, B., Bussonnier, M., Frederic, J., and Willing, C., «Jupyter Notebooks – a publishing format for reproducible computational workflows,» </w:t>
                    </w:r>
                    <w:r>
                      <w:rPr>
                        <w:i/>
                        <w:iCs/>
                        <w:noProof/>
                      </w:rPr>
                      <w:t xml:space="preserve">Positioning and Power in Academic Publishing: Players, Agents and Agendas, </w:t>
                    </w:r>
                    <w:r>
                      <w:rPr>
                        <w:noProof/>
                      </w:rPr>
                      <w:t xml:space="preserve">pp. 87-90, 2016. </w:t>
                    </w:r>
                  </w:p>
                </w:tc>
              </w:tr>
              <w:tr w:rsidR="0066657B" w:rsidRPr="00817E22" w14:paraId="45D7C2F9" w14:textId="77777777">
                <w:trPr>
                  <w:divId w:val="93983100"/>
                  <w:tblCellSpacing w:w="15" w:type="dxa"/>
                </w:trPr>
                <w:tc>
                  <w:tcPr>
                    <w:tcW w:w="50" w:type="pct"/>
                    <w:hideMark/>
                  </w:tcPr>
                  <w:p w14:paraId="00264C26" w14:textId="77777777" w:rsidR="0066657B" w:rsidRDefault="0066657B">
                    <w:pPr>
                      <w:pStyle w:val="Bibliografa"/>
                      <w:rPr>
                        <w:noProof/>
                      </w:rPr>
                    </w:pPr>
                    <w:r>
                      <w:rPr>
                        <w:noProof/>
                      </w:rPr>
                      <w:t xml:space="preserve">[23] </w:t>
                    </w:r>
                  </w:p>
                </w:tc>
                <w:tc>
                  <w:tcPr>
                    <w:tcW w:w="0" w:type="auto"/>
                    <w:hideMark/>
                  </w:tcPr>
                  <w:p w14:paraId="58440DF1" w14:textId="77777777" w:rsidR="0066657B" w:rsidRPr="0066657B" w:rsidRDefault="0066657B">
                    <w:pPr>
                      <w:pStyle w:val="Bibliografa"/>
                      <w:rPr>
                        <w:noProof/>
                        <w:lang w:val="es-ES"/>
                      </w:rPr>
                    </w:pPr>
                    <w:r w:rsidRPr="0066657B">
                      <w:rPr>
                        <w:noProof/>
                        <w:lang w:val="es-ES"/>
                      </w:rPr>
                      <w:t>Computational Reflection, «Python Source Code Analysis,» [En línea]. Available: https://github.com/ComputationalReflection/PythonSourceCodeAnalysis. [Último acceso: junio 2024].</w:t>
                    </w:r>
                  </w:p>
                </w:tc>
              </w:tr>
              <w:tr w:rsidR="0066657B" w14:paraId="2E5AEAD9" w14:textId="77777777">
                <w:trPr>
                  <w:divId w:val="93983100"/>
                  <w:tblCellSpacing w:w="15" w:type="dxa"/>
                </w:trPr>
                <w:tc>
                  <w:tcPr>
                    <w:tcW w:w="50" w:type="pct"/>
                    <w:hideMark/>
                  </w:tcPr>
                  <w:p w14:paraId="015FAC51" w14:textId="77777777" w:rsidR="0066657B" w:rsidRDefault="0066657B">
                    <w:pPr>
                      <w:pStyle w:val="Bibliografa"/>
                      <w:rPr>
                        <w:noProof/>
                      </w:rPr>
                    </w:pPr>
                    <w:r>
                      <w:rPr>
                        <w:noProof/>
                      </w:rPr>
                      <w:t xml:space="preserve">[24] </w:t>
                    </w:r>
                  </w:p>
                </w:tc>
                <w:tc>
                  <w:tcPr>
                    <w:tcW w:w="0" w:type="auto"/>
                    <w:hideMark/>
                  </w:tcPr>
                  <w:p w14:paraId="4E625B71" w14:textId="77777777" w:rsidR="0066657B" w:rsidRDefault="0066657B">
                    <w:pPr>
                      <w:pStyle w:val="Bibliografa"/>
                      <w:rPr>
                        <w:noProof/>
                      </w:rPr>
                    </w:pPr>
                    <w:r>
                      <w:rPr>
                        <w:noProof/>
                      </w:rPr>
                      <w:t xml:space="preserve">Rodriguez-Prieto, O., Mycroft, A., and Ortin, F., «An efficient and scalable platform for Java source code analysis using overlaid graph representations,» </w:t>
                    </w:r>
                    <w:r>
                      <w:rPr>
                        <w:i/>
                        <w:iCs/>
                        <w:noProof/>
                      </w:rPr>
                      <w:t xml:space="preserve">IEEE Access, </w:t>
                    </w:r>
                    <w:r>
                      <w:rPr>
                        <w:noProof/>
                      </w:rPr>
                      <w:t xml:space="preserve">vol. 8, p. 72239–72260, 2020. </w:t>
                    </w:r>
                  </w:p>
                </w:tc>
              </w:tr>
              <w:tr w:rsidR="0066657B" w14:paraId="020A1FB4" w14:textId="77777777">
                <w:trPr>
                  <w:divId w:val="93983100"/>
                  <w:tblCellSpacing w:w="15" w:type="dxa"/>
                </w:trPr>
                <w:tc>
                  <w:tcPr>
                    <w:tcW w:w="50" w:type="pct"/>
                    <w:hideMark/>
                  </w:tcPr>
                  <w:p w14:paraId="70F0623E" w14:textId="77777777" w:rsidR="0066657B" w:rsidRDefault="0066657B">
                    <w:pPr>
                      <w:pStyle w:val="Bibliografa"/>
                      <w:rPr>
                        <w:noProof/>
                      </w:rPr>
                    </w:pPr>
                    <w:r>
                      <w:rPr>
                        <w:noProof/>
                      </w:rPr>
                      <w:t xml:space="preserve">[25] </w:t>
                    </w:r>
                  </w:p>
                </w:tc>
                <w:tc>
                  <w:tcPr>
                    <w:tcW w:w="0" w:type="auto"/>
                    <w:hideMark/>
                  </w:tcPr>
                  <w:p w14:paraId="50F5D571" w14:textId="77777777" w:rsidR="0066657B" w:rsidRDefault="0066657B">
                    <w:pPr>
                      <w:pStyle w:val="Bibliografa"/>
                      <w:rPr>
                        <w:noProof/>
                      </w:rPr>
                    </w:pPr>
                    <w:r>
                      <w:rPr>
                        <w:noProof/>
                      </w:rPr>
                      <w:t xml:space="preserve">Wu, L., Cui, P., Pei, J., Zhao, L., and Song, L., «Graph neural networks,» </w:t>
                    </w:r>
                    <w:r>
                      <w:rPr>
                        <w:i/>
                        <w:iCs/>
                        <w:noProof/>
                      </w:rPr>
                      <w:t xml:space="preserve">Graph Neural Networks: Foundations, Frontiers, and Applications, </w:t>
                    </w:r>
                    <w:r>
                      <w:rPr>
                        <w:noProof/>
                      </w:rPr>
                      <w:t xml:space="preserve">pp. 27-37, 2022. </w:t>
                    </w:r>
                  </w:p>
                </w:tc>
              </w:tr>
            </w:tbl>
            <w:p w14:paraId="596EF316" w14:textId="77777777" w:rsidR="0066657B" w:rsidRDefault="0066657B">
              <w:pPr>
                <w:divId w:val="93983100"/>
                <w:rPr>
                  <w:rFonts w:eastAsia="Times New Roman"/>
                  <w:noProof/>
                </w:rPr>
              </w:pPr>
            </w:p>
            <w:p w14:paraId="38CD700B" w14:textId="04015311" w:rsidR="00D55F70" w:rsidRPr="00D55F70" w:rsidRDefault="00D55F70" w:rsidP="00D55F70">
              <w:pPr>
                <w:pStyle w:val="Bibliografa"/>
                <w:rPr>
                  <w:rFonts w:asciiTheme="minorHAnsi" w:eastAsia="Times New Roman" w:hAnsiTheme="minorHAnsi" w:cstheme="minorHAnsi"/>
                  <w:lang w:val="es-ES"/>
                </w:rPr>
              </w:pPr>
              <w:r>
                <w:rPr>
                  <w:b/>
                  <w:bCs/>
                </w:rPr>
                <w:fldChar w:fldCharType="end"/>
              </w:r>
            </w:p>
          </w:sdtContent>
        </w:sdt>
      </w:sdtContent>
    </w:sdt>
    <w:p w14:paraId="620DCA45" w14:textId="08E065D3" w:rsidR="00D43791" w:rsidRDefault="00D43791" w:rsidP="00D55F70">
      <w:pPr>
        <w:spacing w:after="80" w:line="240" w:lineRule="auto"/>
        <w:rPr>
          <w:rFonts w:asciiTheme="minorHAnsi" w:eastAsia="Times New Roman" w:hAnsiTheme="minorHAnsi" w:cstheme="minorHAnsi"/>
          <w:lang w:val="en-US"/>
        </w:rPr>
      </w:pPr>
      <w:r>
        <w:rPr>
          <w:rFonts w:asciiTheme="minorHAnsi" w:eastAsia="Times New Roman" w:hAnsiTheme="minorHAnsi" w:cstheme="minorHAnsi"/>
          <w:lang w:val="en-US"/>
        </w:rPr>
        <w:br w:type="page"/>
      </w:r>
    </w:p>
    <w:p w14:paraId="57F26D06" w14:textId="7CC7A437" w:rsidR="003C079F" w:rsidRDefault="001F5836" w:rsidP="002F7F70">
      <w:pPr>
        <w:pStyle w:val="Ttulo1"/>
      </w:pPr>
      <w:bookmarkStart w:id="211" w:name="_Toc75469506"/>
      <w:bookmarkStart w:id="212" w:name="_Toc75511978"/>
      <w:bookmarkStart w:id="213" w:name="_Toc75512070"/>
      <w:bookmarkStart w:id="214" w:name="_Toc75469507"/>
      <w:bookmarkStart w:id="215" w:name="_Toc75511979"/>
      <w:bookmarkStart w:id="216" w:name="_Toc75512071"/>
      <w:bookmarkStart w:id="217" w:name="_Toc75469508"/>
      <w:bookmarkStart w:id="218" w:name="_Toc75511980"/>
      <w:bookmarkStart w:id="219" w:name="_Toc75512072"/>
      <w:bookmarkStart w:id="220" w:name="_Toc170228943"/>
      <w:bookmarkEnd w:id="211"/>
      <w:bookmarkEnd w:id="212"/>
      <w:bookmarkEnd w:id="213"/>
      <w:bookmarkEnd w:id="214"/>
      <w:bookmarkEnd w:id="215"/>
      <w:bookmarkEnd w:id="216"/>
      <w:bookmarkEnd w:id="217"/>
      <w:bookmarkEnd w:id="218"/>
      <w:bookmarkEnd w:id="219"/>
      <w:r>
        <w:lastRenderedPageBreak/>
        <w:t>Anexos</w:t>
      </w:r>
      <w:bookmarkEnd w:id="220"/>
    </w:p>
    <w:p w14:paraId="31C4E869" w14:textId="77777777" w:rsidR="002F7F70" w:rsidRDefault="002F7F70">
      <w:pPr>
        <w:rPr>
          <w:rFonts w:asciiTheme="majorHAnsi" w:eastAsiaTheme="majorEastAsia" w:hAnsiTheme="majorHAnsi" w:cstheme="majorBidi"/>
          <w:color w:val="262626" w:themeColor="text1" w:themeTint="D9"/>
          <w:sz w:val="26"/>
          <w:szCs w:val="26"/>
          <w:lang w:val="es-ES_tradnl"/>
        </w:rPr>
        <w:sectPr w:rsidR="002F7F70" w:rsidSect="002F7F70">
          <w:footerReference w:type="default" r:id="rId17"/>
          <w:pgSz w:w="11906" w:h="16838" w:code="9"/>
          <w:pgMar w:top="1418" w:right="1133" w:bottom="1418" w:left="1701" w:header="709" w:footer="709" w:gutter="0"/>
          <w:cols w:space="720"/>
          <w:docGrid w:linePitch="299"/>
        </w:sectPr>
      </w:pPr>
    </w:p>
    <w:p w14:paraId="5A28CFE0" w14:textId="21B6E201" w:rsidR="003C079F" w:rsidRDefault="002F7F70" w:rsidP="003C079F">
      <w:pPr>
        <w:pStyle w:val="Ttulo2"/>
        <w:rPr>
          <w:lang w:val="es-ES_tradnl"/>
        </w:rPr>
      </w:pPr>
      <w:bookmarkStart w:id="221" w:name="_Ref168829955"/>
      <w:bookmarkStart w:id="222" w:name="_Toc170228944"/>
      <w:r>
        <w:rPr>
          <w:lang w:val="es-ES_tradnl"/>
        </w:rPr>
        <w:lastRenderedPageBreak/>
        <w:t>Diseño de la Base de Datos</w:t>
      </w:r>
      <w:bookmarkEnd w:id="221"/>
      <w:bookmarkEnd w:id="222"/>
    </w:p>
    <w:p w14:paraId="051A9142" w14:textId="77777777" w:rsidR="00D43791" w:rsidRPr="00D43791" w:rsidRDefault="00D43791" w:rsidP="00D43791">
      <w:pPr>
        <w:rPr>
          <w:lang w:val="es-ES_tradnl"/>
        </w:rPr>
      </w:pPr>
    </w:p>
    <w:p w14:paraId="190FE96D" w14:textId="7B033801" w:rsidR="00D43791" w:rsidRDefault="00D43791" w:rsidP="00D43791">
      <w:pPr>
        <w:jc w:val="center"/>
      </w:pPr>
      <w:r>
        <w:object w:dxaOrig="19710" w:dyaOrig="12390" w14:anchorId="431075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6.8pt;height:389.4pt" o:ole="">
            <v:imagedata r:id="rId18" o:title=""/>
          </v:shape>
          <o:OLEObject Type="Embed" ProgID="Visio.Drawing.15" ShapeID="_x0000_i1025" DrawAspect="Content" ObjectID="_1780845872" r:id="rId19"/>
        </w:object>
      </w:r>
    </w:p>
    <w:p w14:paraId="23CD924F" w14:textId="4F11CF34" w:rsidR="002F7F70" w:rsidRPr="002F7F70" w:rsidRDefault="00D43791" w:rsidP="00537C80">
      <w:pPr>
        <w:pStyle w:val="Descripcin"/>
        <w:jc w:val="center"/>
        <w:rPr>
          <w:lang w:val="es-ES_tradnl"/>
        </w:rPr>
      </w:pPr>
      <w:bookmarkStart w:id="223" w:name="_Ref168829913"/>
      <w:bookmarkStart w:id="224" w:name="_Ref168829896"/>
      <w:bookmarkStart w:id="225" w:name="_Toc170228970"/>
      <w:r w:rsidRPr="00D43791">
        <w:rPr>
          <w:lang w:val="es-ES"/>
        </w:rPr>
        <w:t xml:space="preserve">Figura </w:t>
      </w:r>
      <w:r>
        <w:fldChar w:fldCharType="begin"/>
      </w:r>
      <w:r w:rsidRPr="00D43791">
        <w:rPr>
          <w:lang w:val="es-ES"/>
        </w:rPr>
        <w:instrText xml:space="preserve"> SEQ Figura \* ARABIC </w:instrText>
      </w:r>
      <w:r>
        <w:fldChar w:fldCharType="separate"/>
      </w:r>
      <w:r w:rsidR="00F84C7A">
        <w:rPr>
          <w:noProof/>
          <w:lang w:val="es-ES"/>
        </w:rPr>
        <w:t>3</w:t>
      </w:r>
      <w:r>
        <w:fldChar w:fldCharType="end"/>
      </w:r>
      <w:bookmarkEnd w:id="223"/>
      <w:r w:rsidRPr="00D43791">
        <w:rPr>
          <w:lang w:val="es-ES"/>
        </w:rPr>
        <w:t xml:space="preserve">: </w:t>
      </w:r>
      <w:r w:rsidRPr="008F751A">
        <w:rPr>
          <w:lang w:val="es-ES"/>
        </w:rPr>
        <w:t>Diagrama entidad relaci</w:t>
      </w:r>
      <w:r>
        <w:rPr>
          <w:lang w:val="es-ES"/>
        </w:rPr>
        <w:t>ó</w:t>
      </w:r>
      <w:r w:rsidRPr="008F751A">
        <w:rPr>
          <w:lang w:val="es-ES"/>
        </w:rPr>
        <w:t xml:space="preserve">n </w:t>
      </w:r>
      <w:r>
        <w:rPr>
          <w:lang w:val="es-ES"/>
        </w:rPr>
        <w:t xml:space="preserve">con las tablas de la </w:t>
      </w:r>
      <w:r w:rsidRPr="008F751A">
        <w:rPr>
          <w:lang w:val="es-ES"/>
        </w:rPr>
        <w:t>base de dat</w:t>
      </w:r>
      <w:r>
        <w:rPr>
          <w:lang w:val="es-ES"/>
        </w:rPr>
        <w:t>os</w:t>
      </w:r>
      <w:bookmarkEnd w:id="224"/>
      <w:bookmarkEnd w:id="225"/>
    </w:p>
    <w:p w14:paraId="33C072C6" w14:textId="77777777" w:rsidR="002F7F70" w:rsidRDefault="002F7F70" w:rsidP="002F7F70">
      <w:pPr>
        <w:rPr>
          <w:lang w:val="es-ES_tradnl"/>
        </w:rPr>
        <w:sectPr w:rsidR="002F7F70" w:rsidSect="002F7F70">
          <w:pgSz w:w="16838" w:h="11906" w:orient="landscape" w:code="9"/>
          <w:pgMar w:top="1701" w:right="1418" w:bottom="1133" w:left="1418" w:header="709" w:footer="709" w:gutter="0"/>
          <w:cols w:space="720"/>
          <w:docGrid w:linePitch="299"/>
        </w:sectPr>
      </w:pPr>
    </w:p>
    <w:p w14:paraId="21E0A2D5" w14:textId="77777777" w:rsidR="002F7F70" w:rsidRDefault="002F7F70" w:rsidP="002F7F70">
      <w:pPr>
        <w:pStyle w:val="Ttulo2"/>
        <w:rPr>
          <w:lang w:val="es-ES_tradnl"/>
        </w:rPr>
      </w:pPr>
      <w:bookmarkStart w:id="226" w:name="_Ref168927402"/>
      <w:bookmarkStart w:id="227" w:name="_Toc170228945"/>
      <w:r>
        <w:rPr>
          <w:lang w:val="es-ES_tradnl"/>
        </w:rPr>
        <w:lastRenderedPageBreak/>
        <w:t>Dominio de las características</w:t>
      </w:r>
      <w:bookmarkEnd w:id="226"/>
      <w:bookmarkEnd w:id="227"/>
    </w:p>
    <w:p w14:paraId="0C7EA111" w14:textId="77777777" w:rsidR="00184322" w:rsidRPr="00184322" w:rsidRDefault="00184322" w:rsidP="00184322">
      <w:pPr>
        <w:rPr>
          <w:lang w:val="es-ES_tradnl"/>
        </w:rPr>
      </w:pPr>
    </w:p>
    <w:p w14:paraId="1CACB5DE" w14:textId="24815172" w:rsidR="00184322" w:rsidRDefault="00184322" w:rsidP="00184322">
      <w:pPr>
        <w:pStyle w:val="Ttulo3"/>
      </w:pPr>
      <w:bookmarkStart w:id="228" w:name="_Toc76545709"/>
      <w:bookmarkStart w:id="229" w:name="_Toc170228946"/>
      <w:r>
        <w:t>Statement</w:t>
      </w:r>
      <w:bookmarkEnd w:id="228"/>
      <w:r w:rsidR="00FE5C56">
        <w:t xml:space="preserve"> </w:t>
      </w:r>
      <w:r>
        <w:t>Category</w:t>
      </w:r>
      <w:bookmarkEnd w:id="229"/>
    </w:p>
    <w:p w14:paraId="28C9BD66" w14:textId="77777777" w:rsidR="00184322" w:rsidRPr="0063205C" w:rsidRDefault="00184322" w:rsidP="00184322"/>
    <w:p w14:paraId="5E73AAEC" w14:textId="4936A48D" w:rsidR="00184322" w:rsidRDefault="00184322" w:rsidP="00184322">
      <w:r>
        <w:t>Return, Delete, AssignmentStmt, TypeAlias, AugmentedAssignment, AnnotatedAssignment, For,</w:t>
      </w:r>
      <w:r w:rsidR="004E77B3">
        <w:t xml:space="preserve"> AsyncFor,</w:t>
      </w:r>
      <w:r>
        <w:t xml:space="preserve"> If, While, With, AsyncWith, Match, Raise, Try, Assert, Global, NonLocal, Pass, Break, Continue, ExceptHandler, Import, ImportFrom.</w:t>
      </w:r>
    </w:p>
    <w:p w14:paraId="16711AC5" w14:textId="77777777" w:rsidR="00184322" w:rsidRDefault="00184322" w:rsidP="00184322">
      <w:pPr>
        <w:rPr>
          <w:lang w:val="en-US"/>
        </w:rPr>
      </w:pPr>
    </w:p>
    <w:p w14:paraId="0C1CB4C9" w14:textId="0AA8E9B8" w:rsidR="00184322" w:rsidRDefault="00184322" w:rsidP="00184322">
      <w:pPr>
        <w:pStyle w:val="Ttulo3"/>
        <w:rPr>
          <w:lang w:val="en-US"/>
        </w:rPr>
      </w:pPr>
      <w:bookmarkStart w:id="230" w:name="_Toc76545710"/>
      <w:bookmarkStart w:id="231" w:name="_Toc170228947"/>
      <w:r>
        <w:rPr>
          <w:lang w:val="en-US"/>
        </w:rPr>
        <w:t>Statement</w:t>
      </w:r>
      <w:r w:rsidR="00FE5C56">
        <w:rPr>
          <w:lang w:val="en-US"/>
        </w:rPr>
        <w:t xml:space="preserve"> </w:t>
      </w:r>
      <w:r>
        <w:rPr>
          <w:lang w:val="en-US"/>
        </w:rPr>
        <w:t>Role</w:t>
      </w:r>
      <w:bookmarkEnd w:id="230"/>
      <w:bookmarkEnd w:id="231"/>
    </w:p>
    <w:p w14:paraId="445045DB" w14:textId="77777777" w:rsidR="00184322" w:rsidRDefault="00184322" w:rsidP="00184322">
      <w:pPr>
        <w:rPr>
          <w:lang w:val="en-US"/>
        </w:rPr>
      </w:pPr>
    </w:p>
    <w:p w14:paraId="5694BD4C" w14:textId="77777777" w:rsidR="00184322" w:rsidRDefault="00184322" w:rsidP="00184322">
      <w:r>
        <w:t>Module, IfBody, IfElseBody, FunctionDefBody, AsyncFunctionDefBody, MethodDefBody, AsyncMethodDefBody, ClassDefBody, ForBody, ForElseBody, AsyncForBody, AsyncForElseBody, WithBody, WhileBody, WhileElseBody, ExceptBody, AsyncWithBody, TryBody, TryElseBody, TryFinallyBody, TryHandler, TryHandlerStar, CaseBody.</w:t>
      </w:r>
    </w:p>
    <w:p w14:paraId="232EE52D" w14:textId="77777777" w:rsidR="00184322" w:rsidRDefault="00184322" w:rsidP="00184322"/>
    <w:p w14:paraId="591ABDA6" w14:textId="187AEFC1" w:rsidR="00184322" w:rsidRDefault="00184322" w:rsidP="00184322">
      <w:pPr>
        <w:pStyle w:val="Ttulo3"/>
      </w:pPr>
      <w:bookmarkStart w:id="232" w:name="_Toc76545711"/>
      <w:bookmarkStart w:id="233" w:name="_Toc170228948"/>
      <w:r>
        <w:t>Expression</w:t>
      </w:r>
      <w:bookmarkEnd w:id="232"/>
      <w:r w:rsidR="00FE5C56">
        <w:t xml:space="preserve"> </w:t>
      </w:r>
      <w:r>
        <w:t>Category</w:t>
      </w:r>
      <w:bookmarkEnd w:id="233"/>
    </w:p>
    <w:p w14:paraId="71EA5C06" w14:textId="77777777" w:rsidR="00184322" w:rsidRDefault="00184322" w:rsidP="00184322"/>
    <w:p w14:paraId="46D94066" w14:textId="77777777" w:rsidR="00184322" w:rsidRDefault="00184322" w:rsidP="00184322">
      <w:r>
        <w:t>Logical, AssignmentExp, Arithmetic, Pow, Shift, BWLogical, MatMult, UnaryArithmetic, UnaryNot, UnaryBWNot, Lambda, Ternary, SetLiteral, ListLiteral, TupleLiteral, DictionaryLiteral, ListComprehension, SetComprehension, DictComprehension, GeneratorComprehension, Await, Yield, YieldFrom, Compare, Call, FString, FormattedValue, IntLiteral, FloatLiteral, ComplexLiteral, NoneLiteral, BoolLiteral, StringLiteral, EllipsisLiteral, Dot, Variable, Slice, Indexing, Star, NoneType.</w:t>
      </w:r>
    </w:p>
    <w:p w14:paraId="17886A64" w14:textId="77777777" w:rsidR="00184322" w:rsidRDefault="00184322" w:rsidP="00184322"/>
    <w:p w14:paraId="67662FEE" w14:textId="26A700D0" w:rsidR="00184322" w:rsidRDefault="00184322" w:rsidP="00184322">
      <w:pPr>
        <w:pStyle w:val="Ttulo3"/>
      </w:pPr>
      <w:bookmarkStart w:id="234" w:name="_Toc76545712"/>
      <w:bookmarkStart w:id="235" w:name="_Toc170228949"/>
      <w:r>
        <w:t>Expression</w:t>
      </w:r>
      <w:r w:rsidR="00FE5C56">
        <w:t xml:space="preserve"> </w:t>
      </w:r>
      <w:r>
        <w:t>Rol</w:t>
      </w:r>
      <w:bookmarkEnd w:id="234"/>
      <w:r>
        <w:t>e</w:t>
      </w:r>
      <w:bookmarkEnd w:id="235"/>
    </w:p>
    <w:p w14:paraId="5649A0BD" w14:textId="77777777" w:rsidR="00184322" w:rsidRDefault="00184322" w:rsidP="00184322"/>
    <w:p w14:paraId="34DCCC19" w14:textId="61A86659" w:rsidR="003C079F" w:rsidRDefault="00184322" w:rsidP="00184322">
      <w:r>
        <w:t xml:space="preserve">Module, FuncDecorator, FuncBody, ReturnType, ClassBase, ClassDecorator, MethodBody, ClassBody, Return, Delete, AssignLHS, AssignRHS, TypeAliasLHS, TypeAliasRHS, AugmentedAssignmentLHS, AugmentedAssignmentRHS, VarDefVarName, VarDefType, VarDefInitValue, ForElement, ForEnumerable, ForBody, ForElseBody, AsyncForElement, AsyncForEnumerable, AsyncForBody, AsyncForElseBody, WhileCondition, WhileBody, WhileElseBody, IfCondition, IfBody, IfElseBody, WithElement, WithAs, WithBody, AsyncWithElement, AsyncWithAs, AsyncWithBody, MatchCondition, CaseCondition, CaseGuard, CaseBody, Raise, RaiseFrom, TryBody, ExceptType, ExceptBody, TryElse, FinallyBody, AssertCondition, AssertMessage, Logical, AssignExpLHS, AssignExpRHS, Arithmetic, Pow, Shift, BWLogical, MatMult, LambdaBody, TernaryCondition, TernaryIfBody, TernaryElseBody, SetLiteral, ListLiteral, TupleLiteral, DictionaryLiteralKey, DictionaryLiteralValue, ComprehensionElement, ComprehensionTarget, ComprehensionIter, ComprehensionIf, Await, Yield, YieldFrom, Relational, Is, In, CallFuncName, CallArg, FString, Dot, Slice, Indexing, Star, TypeAnnotation, DefaultParamValue, TypeVar, </w:t>
      </w:r>
      <w:r w:rsidRPr="00A55C8D">
        <w:t>FormattedFormat, AugmentedAssigmentLHS, Compare, FormattedValue, AugmentedAssigmentRHS, TryElseBody, ComprenhensionElement</w:t>
      </w:r>
      <w:r>
        <w:t>.</w:t>
      </w:r>
    </w:p>
    <w:p w14:paraId="35DA9F70" w14:textId="77777777" w:rsidR="00184322" w:rsidRDefault="00184322" w:rsidP="00184322"/>
    <w:p w14:paraId="71634C17" w14:textId="497F242B" w:rsidR="00184322" w:rsidRDefault="00184322" w:rsidP="00184322">
      <w:pPr>
        <w:pStyle w:val="Ttulo2"/>
        <w:rPr>
          <w:lang w:val="es-ES_tradnl"/>
        </w:rPr>
      </w:pPr>
      <w:bookmarkStart w:id="236" w:name="_Ref168487158"/>
      <w:bookmarkStart w:id="237" w:name="_Toc170228950"/>
      <w:r w:rsidRPr="00184322">
        <w:rPr>
          <w:lang w:val="es-ES_tradnl"/>
        </w:rPr>
        <w:lastRenderedPageBreak/>
        <w:t>Resultados Detección de</w:t>
      </w:r>
      <w:r>
        <w:rPr>
          <w:lang w:val="es-ES_tradnl"/>
        </w:rPr>
        <w:t xml:space="preserve"> </w:t>
      </w:r>
      <w:r w:rsidRPr="00184322">
        <w:rPr>
          <w:lang w:val="es-ES_tradnl"/>
        </w:rPr>
        <w:t>Anomalías</w:t>
      </w:r>
      <w:bookmarkEnd w:id="236"/>
      <w:bookmarkEnd w:id="237"/>
    </w:p>
    <w:p w14:paraId="7B46C7B7" w14:textId="77777777" w:rsidR="00184322" w:rsidRDefault="00184322" w:rsidP="00184322">
      <w:pPr>
        <w:rPr>
          <w:lang w:val="es-ES_tradnl"/>
        </w:rPr>
      </w:pPr>
    </w:p>
    <w:p w14:paraId="1640D3F6" w14:textId="5642C5D1" w:rsidR="00184322" w:rsidRDefault="00184322" w:rsidP="00184322">
      <w:pPr>
        <w:rPr>
          <w:lang w:val="es-ES"/>
        </w:rPr>
      </w:pPr>
      <w:r w:rsidRPr="00184322">
        <w:rPr>
          <w:lang w:val="es-ES_tradnl"/>
        </w:rPr>
        <w:t xml:space="preserve">En la Sección </w:t>
      </w:r>
      <w:r w:rsidR="00966565">
        <w:rPr>
          <w:lang w:val="es-ES_tradnl"/>
        </w:rPr>
        <w:fldChar w:fldCharType="begin"/>
      </w:r>
      <w:r w:rsidR="00966565">
        <w:rPr>
          <w:lang w:val="es-ES_tradnl"/>
        </w:rPr>
        <w:instrText xml:space="preserve"> REF _Ref75440988 \w \h </w:instrText>
      </w:r>
      <w:r w:rsidR="00966565">
        <w:rPr>
          <w:lang w:val="es-ES_tradnl"/>
        </w:rPr>
      </w:r>
      <w:r w:rsidR="00966565">
        <w:rPr>
          <w:lang w:val="es-ES_tradnl"/>
        </w:rPr>
        <w:fldChar w:fldCharType="separate"/>
      </w:r>
      <w:r w:rsidR="00F84C7A">
        <w:rPr>
          <w:lang w:val="es-ES_tradnl"/>
        </w:rPr>
        <w:t>5</w:t>
      </w:r>
      <w:r w:rsidR="00966565">
        <w:rPr>
          <w:lang w:val="es-ES_tradnl"/>
        </w:rPr>
        <w:fldChar w:fldCharType="end"/>
      </w:r>
      <w:r w:rsidRPr="00184322">
        <w:rPr>
          <w:lang w:val="es-ES_tradnl"/>
        </w:rPr>
        <w:t xml:space="preserve"> describimos las instancias catalogadas como anómalas más relevantes</w:t>
      </w:r>
      <w:r>
        <w:rPr>
          <w:lang w:val="es-ES_tradnl"/>
        </w:rPr>
        <w:t xml:space="preserve"> </w:t>
      </w:r>
      <w:r w:rsidRPr="00184322">
        <w:rPr>
          <w:lang w:val="es-ES_tradnl"/>
        </w:rPr>
        <w:t xml:space="preserve">para nuestro estudio. </w:t>
      </w:r>
      <w:r w:rsidRPr="00084ED8">
        <w:rPr>
          <w:lang w:val="es-ES"/>
        </w:rPr>
        <w:t xml:space="preserve">A continuación, enumeramos, por conjunto de datos estudiado, los valores de cada una de las características que hacen que sean detectados como anómalos. En cada caso, se muestran los valores teniendo en cuenta todos los datos, solo con nivel de experiencia </w:t>
      </w:r>
      <w:r w:rsidRPr="00084ED8">
        <w:rPr>
          <w:i/>
          <w:iCs/>
          <w:lang w:val="es-ES"/>
        </w:rPr>
        <w:t>Beginner</w:t>
      </w:r>
      <w:r w:rsidRPr="00084ED8">
        <w:rPr>
          <w:lang w:val="es-ES"/>
        </w:rPr>
        <w:t xml:space="preserve"> y solo con nivel de experiencia </w:t>
      </w:r>
      <w:r w:rsidRPr="00084ED8">
        <w:rPr>
          <w:i/>
          <w:iCs/>
          <w:lang w:val="es-ES"/>
        </w:rPr>
        <w:t>Expert</w:t>
      </w:r>
      <w:r w:rsidRPr="00084ED8">
        <w:rPr>
          <w:lang w:val="es-ES"/>
        </w:rPr>
        <w:t>.</w:t>
      </w:r>
    </w:p>
    <w:p w14:paraId="7C33A156" w14:textId="5EBC5F2B" w:rsidR="00184322" w:rsidRPr="00084ED8" w:rsidRDefault="00184322" w:rsidP="00184322">
      <w:pPr>
        <w:pStyle w:val="Ttulo3"/>
      </w:pPr>
      <w:bookmarkStart w:id="238" w:name="_Toc170228951"/>
      <w:r w:rsidRPr="00084ED8">
        <w:t>Programs</w:t>
      </w:r>
      <w:bookmarkEnd w:id="238"/>
    </w:p>
    <w:p w14:paraId="63C1568D" w14:textId="77777777" w:rsidR="00184322" w:rsidRPr="00084ED8" w:rsidRDefault="00184322">
      <w:pPr>
        <w:pStyle w:val="Prrafodelista"/>
        <w:numPr>
          <w:ilvl w:val="0"/>
          <w:numId w:val="6"/>
        </w:numPr>
        <w:rPr>
          <w:lang w:val="es-ES"/>
        </w:rPr>
      </w:pPr>
      <w:r w:rsidRPr="00084ED8">
        <w:rPr>
          <w:lang w:val="es-ES"/>
        </w:rPr>
        <w:t>Contiene subdirectorios con código (Binaria): Se considera anómalo cuando uno de los dos valores que puede tomar la variable no aparece al menos un 0,10%.</w:t>
      </w:r>
    </w:p>
    <w:p w14:paraId="0B2258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F9FB6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6D303CF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6E9F2D43" w14:textId="77777777" w:rsidR="00184322" w:rsidRPr="00084ED8" w:rsidRDefault="00184322">
      <w:pPr>
        <w:pStyle w:val="Prrafodelista"/>
        <w:numPr>
          <w:ilvl w:val="0"/>
          <w:numId w:val="6"/>
        </w:numPr>
        <w:rPr>
          <w:lang w:val="es-ES"/>
        </w:rPr>
      </w:pPr>
      <w:r w:rsidRPr="00084ED8">
        <w:rPr>
          <w:lang w:val="es-ES"/>
        </w:rPr>
        <w:t>Contiene paquetes (Binaria): Se considera anómalo cuando uno de los dos valores que puede tomar la variable no aparece al menos un 0,10%.</w:t>
      </w:r>
    </w:p>
    <w:p w14:paraId="6B984E4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CFF41F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92BB0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531D157D" w14:textId="77777777" w:rsidR="00184322" w:rsidRPr="00084ED8" w:rsidRDefault="00184322">
      <w:pPr>
        <w:pStyle w:val="Prrafodelista"/>
        <w:numPr>
          <w:ilvl w:val="0"/>
          <w:numId w:val="6"/>
        </w:numPr>
        <w:rPr>
          <w:lang w:val="es-ES"/>
        </w:rPr>
      </w:pPr>
      <w:r w:rsidRPr="00084ED8">
        <w:rPr>
          <w:lang w:val="es-ES"/>
        </w:rPr>
        <w:t>Contiene código en el directorio raíz (Binaria): Se considera anómalo cuando uno de los dos valores que puede tomar la variable no aparece al menos un 0,10%.</w:t>
      </w:r>
    </w:p>
    <w:p w14:paraId="1DCE4DA1" w14:textId="77777777" w:rsidR="00184322" w:rsidRPr="00084ED8" w:rsidRDefault="00184322">
      <w:pPr>
        <w:pStyle w:val="Prrafodelista"/>
        <w:numPr>
          <w:ilvl w:val="1"/>
          <w:numId w:val="6"/>
        </w:numPr>
        <w:rPr>
          <w:lang w:val="es-ES"/>
        </w:rPr>
      </w:pPr>
      <w:r w:rsidRPr="00084ED8">
        <w:rPr>
          <w:lang w:val="es-ES"/>
        </w:rPr>
        <w:t>Todos: El valor predominante es true. No se detectaron valores anómalos para esta característica.</w:t>
      </w:r>
    </w:p>
    <w:p w14:paraId="0E84DE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1A5B73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true. No se detectaron valores anómalos para esta característica.</w:t>
      </w:r>
    </w:p>
    <w:p w14:paraId="41580A1D" w14:textId="77777777" w:rsidR="00184322" w:rsidRPr="00084ED8" w:rsidRDefault="00184322">
      <w:pPr>
        <w:pStyle w:val="Prrafodelista"/>
        <w:numPr>
          <w:ilvl w:val="0"/>
          <w:numId w:val="6"/>
        </w:numPr>
        <w:rPr>
          <w:lang w:val="es-ES"/>
        </w:rPr>
      </w:pPr>
      <w:r w:rsidRPr="00084ED8">
        <w:rPr>
          <w:lang w:val="es-ES"/>
        </w:rPr>
        <w:t xml:space="preserve">Número de módulos (Numérica): </w:t>
      </w:r>
    </w:p>
    <w:p w14:paraId="6988D412" w14:textId="48D1430E" w:rsidR="00184322" w:rsidRPr="00084ED8" w:rsidRDefault="00184322">
      <w:pPr>
        <w:pStyle w:val="Prrafodelista"/>
        <w:numPr>
          <w:ilvl w:val="1"/>
          <w:numId w:val="6"/>
        </w:numPr>
        <w:rPr>
          <w:lang w:val="es-ES"/>
        </w:rPr>
      </w:pPr>
      <w:r w:rsidRPr="00084ED8">
        <w:rPr>
          <w:lang w:val="es-ES"/>
        </w:rPr>
        <w:t xml:space="preserve">Todos: Se detecta como anómalo cuando es superior a 143,7. </w:t>
      </w:r>
    </w:p>
    <w:p w14:paraId="413CB91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148,39.</w:t>
      </w:r>
    </w:p>
    <w:p w14:paraId="519484A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1764,39.</w:t>
      </w:r>
    </w:p>
    <w:p w14:paraId="49B320AA" w14:textId="77777777" w:rsidR="00184322" w:rsidRPr="00084ED8" w:rsidRDefault="00184322">
      <w:pPr>
        <w:pStyle w:val="Prrafodelista"/>
        <w:numPr>
          <w:ilvl w:val="0"/>
          <w:numId w:val="6"/>
        </w:numPr>
        <w:rPr>
          <w:lang w:val="es-ES"/>
        </w:rPr>
      </w:pPr>
      <w:r w:rsidRPr="00084ED8">
        <w:rPr>
          <w:lang w:val="es-ES"/>
        </w:rPr>
        <w:t xml:space="preserve">Número de subdirectorios con código (Numérica): </w:t>
      </w:r>
    </w:p>
    <w:p w14:paraId="77F8F398" w14:textId="1F065491"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24A6064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04AC52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145.</w:t>
      </w:r>
    </w:p>
    <w:p w14:paraId="1F7A4555" w14:textId="77777777" w:rsidR="00184322" w:rsidRPr="00084ED8" w:rsidRDefault="00184322">
      <w:pPr>
        <w:pStyle w:val="Prrafodelista"/>
        <w:numPr>
          <w:ilvl w:val="0"/>
          <w:numId w:val="6"/>
        </w:numPr>
        <w:rPr>
          <w:lang w:val="es-ES"/>
        </w:rPr>
      </w:pPr>
      <w:r w:rsidRPr="00084ED8">
        <w:rPr>
          <w:lang w:val="es-ES"/>
        </w:rPr>
        <w:t xml:space="preserve">Número de paquetes (Numérica): </w:t>
      </w:r>
    </w:p>
    <w:p w14:paraId="30C29164" w14:textId="50E70868" w:rsidR="00184322" w:rsidRPr="00084ED8" w:rsidRDefault="00184322">
      <w:pPr>
        <w:pStyle w:val="Prrafodelista"/>
        <w:numPr>
          <w:ilvl w:val="1"/>
          <w:numId w:val="6"/>
        </w:numPr>
        <w:rPr>
          <w:lang w:val="es-ES"/>
        </w:rPr>
      </w:pPr>
      <w:r w:rsidRPr="00084ED8">
        <w:rPr>
          <w:lang w:val="es-ES"/>
        </w:rPr>
        <w:t xml:space="preserve">Todos: Se detecta como anómalo cuando es superior a 0. </w:t>
      </w:r>
    </w:p>
    <w:p w14:paraId="3350760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0CDD0E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172,5.</w:t>
      </w:r>
    </w:p>
    <w:p w14:paraId="62D4E5C5" w14:textId="77777777" w:rsidR="00184322" w:rsidRPr="00084ED8" w:rsidRDefault="00184322">
      <w:pPr>
        <w:pStyle w:val="Prrafodelista"/>
        <w:numPr>
          <w:ilvl w:val="0"/>
          <w:numId w:val="6"/>
        </w:numPr>
        <w:rPr>
          <w:lang w:val="es-ES"/>
        </w:rPr>
      </w:pPr>
      <w:r w:rsidRPr="00084ED8">
        <w:rPr>
          <w:lang w:val="es-ES"/>
        </w:rPr>
        <w:t xml:space="preserve">Media de definiciones por módulo (Numérica): </w:t>
      </w:r>
    </w:p>
    <w:p w14:paraId="1C7F8FF5" w14:textId="77777777" w:rsidR="00184322" w:rsidRPr="00084ED8" w:rsidRDefault="00184322">
      <w:pPr>
        <w:pStyle w:val="Prrafodelista"/>
        <w:numPr>
          <w:ilvl w:val="1"/>
          <w:numId w:val="6"/>
        </w:numPr>
        <w:rPr>
          <w:lang w:val="es-ES"/>
        </w:rPr>
      </w:pPr>
      <w:r w:rsidRPr="00084ED8">
        <w:rPr>
          <w:lang w:val="es-ES"/>
        </w:rPr>
        <w:t>Todos: Se detecta como anómalo cuando es superior a 8,57.</w:t>
      </w:r>
    </w:p>
    <w:p w14:paraId="64C2783A"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8.</w:t>
      </w:r>
    </w:p>
    <w:p w14:paraId="138B3B30" w14:textId="361CF326"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w:t>
      </w:r>
      <w:r w:rsidR="00805E42">
        <w:rPr>
          <w:lang w:val="es-ES"/>
        </w:rPr>
        <w:t>superior</w:t>
      </w:r>
      <w:r w:rsidRPr="00084ED8">
        <w:rPr>
          <w:lang w:val="es-ES"/>
        </w:rPr>
        <w:t xml:space="preserve"> a </w:t>
      </w:r>
      <w:r w:rsidR="00805E42">
        <w:rPr>
          <w:lang w:val="es-ES"/>
        </w:rPr>
        <w:t>8,72</w:t>
      </w:r>
      <w:r w:rsidRPr="00084ED8">
        <w:rPr>
          <w:lang w:val="es-ES"/>
        </w:rPr>
        <w:t>.</w:t>
      </w:r>
    </w:p>
    <w:p w14:paraId="5F6A6C6A"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10CDFF6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9CB73D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D2821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0,82.</w:t>
      </w:r>
    </w:p>
    <w:p w14:paraId="27991066"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616F30B"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976CC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4D9427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inferior a 0,43.</w:t>
      </w:r>
    </w:p>
    <w:p w14:paraId="47BA827A"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592C6D64"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86D84D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r w:rsidRPr="00084ED8">
        <w:rPr>
          <w:b/>
          <w:bCs/>
          <w:lang w:val="es-ES"/>
        </w:rPr>
        <w:t>.</w:t>
      </w:r>
    </w:p>
    <w:p w14:paraId="3C8D50EB" w14:textId="77777777" w:rsidR="00184322"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0,017.</w:t>
      </w:r>
    </w:p>
    <w:p w14:paraId="623352DF" w14:textId="5283D5C1" w:rsidR="00276668" w:rsidRDefault="00276668" w:rsidP="00276668">
      <w:pPr>
        <w:pStyle w:val="Prrafodelista"/>
        <w:numPr>
          <w:ilvl w:val="0"/>
          <w:numId w:val="6"/>
        </w:numPr>
        <w:rPr>
          <w:lang w:val="es-ES"/>
        </w:rPr>
      </w:pPr>
      <w:r>
        <w:rPr>
          <w:lang w:val="es-ES"/>
        </w:rPr>
        <w:t>Análisis Multivariante</w:t>
      </w:r>
    </w:p>
    <w:p w14:paraId="1917A2FE" w14:textId="51B77380" w:rsidR="00276668" w:rsidRPr="00084ED8" w:rsidRDefault="00276668" w:rsidP="00276668">
      <w:pPr>
        <w:pStyle w:val="Prrafodelista"/>
        <w:numPr>
          <w:ilvl w:val="1"/>
          <w:numId w:val="6"/>
        </w:numPr>
        <w:rPr>
          <w:lang w:val="es-ES"/>
        </w:rPr>
      </w:pPr>
      <w:r w:rsidRPr="00084ED8">
        <w:rPr>
          <w:lang w:val="es-ES"/>
        </w:rPr>
        <w:t>Todos: Se detect</w:t>
      </w:r>
      <w:r>
        <w:rPr>
          <w:lang w:val="es-ES"/>
        </w:rPr>
        <w:t>aron 2 instancias anómalas</w:t>
      </w:r>
      <w:r w:rsidRPr="00084ED8">
        <w:rPr>
          <w:lang w:val="es-ES"/>
        </w:rPr>
        <w:t>.</w:t>
      </w:r>
    </w:p>
    <w:p w14:paraId="656DC11A" w14:textId="4C81F0ED" w:rsidR="00276668" w:rsidRPr="00084ED8" w:rsidRDefault="00276668" w:rsidP="00276668">
      <w:pPr>
        <w:pStyle w:val="Prrafodelista"/>
        <w:numPr>
          <w:ilvl w:val="1"/>
          <w:numId w:val="6"/>
        </w:numPr>
        <w:rPr>
          <w:lang w:val="es-ES"/>
        </w:rPr>
      </w:pPr>
      <w:r w:rsidRPr="00276668">
        <w:rPr>
          <w:i/>
          <w:iCs/>
          <w:lang w:val="es-ES"/>
        </w:rPr>
        <w:t>Beginner</w:t>
      </w:r>
      <w:r w:rsidRPr="00276668">
        <w:rPr>
          <w:lang w:val="es-ES"/>
        </w:rPr>
        <w:t xml:space="preserve">: Se </w:t>
      </w:r>
      <w:r w:rsidRPr="00084ED8">
        <w:rPr>
          <w:lang w:val="es-ES"/>
        </w:rPr>
        <w:t>detect</w:t>
      </w:r>
      <w:r>
        <w:rPr>
          <w:lang w:val="es-ES"/>
        </w:rPr>
        <w:t>ó 1 instancia anómala</w:t>
      </w:r>
      <w:r w:rsidRPr="00084ED8">
        <w:rPr>
          <w:lang w:val="es-ES"/>
        </w:rPr>
        <w:t>.</w:t>
      </w:r>
    </w:p>
    <w:p w14:paraId="15DB4CA2" w14:textId="44106C3D" w:rsidR="00276668" w:rsidRPr="00276668" w:rsidRDefault="00276668" w:rsidP="00734F9A">
      <w:pPr>
        <w:pStyle w:val="Prrafodelista"/>
        <w:numPr>
          <w:ilvl w:val="1"/>
          <w:numId w:val="6"/>
        </w:numPr>
        <w:rPr>
          <w:lang w:val="es-ES"/>
        </w:rPr>
      </w:pPr>
      <w:r w:rsidRPr="00276668">
        <w:rPr>
          <w:i/>
          <w:iCs/>
          <w:lang w:val="es-ES"/>
        </w:rPr>
        <w:t>Expert</w:t>
      </w:r>
      <w:r w:rsidRPr="00276668">
        <w:rPr>
          <w:lang w:val="es-ES"/>
        </w:rPr>
        <w:t xml:space="preserve">: Se </w:t>
      </w:r>
      <w:r w:rsidRPr="00084ED8">
        <w:rPr>
          <w:lang w:val="es-ES"/>
        </w:rPr>
        <w:t>detect</w:t>
      </w:r>
      <w:r>
        <w:rPr>
          <w:lang w:val="es-ES"/>
        </w:rPr>
        <w:t>ó</w:t>
      </w:r>
      <w:r w:rsidRPr="00276668">
        <w:rPr>
          <w:lang w:val="es-ES"/>
        </w:rPr>
        <w:t xml:space="preserve"> </w:t>
      </w:r>
      <w:r>
        <w:rPr>
          <w:lang w:val="es-ES"/>
        </w:rPr>
        <w:t xml:space="preserve">1 </w:t>
      </w:r>
      <w:r w:rsidRPr="00276668">
        <w:rPr>
          <w:lang w:val="es-ES"/>
        </w:rPr>
        <w:t>instancia anómala.</w:t>
      </w:r>
    </w:p>
    <w:p w14:paraId="14661F0A" w14:textId="02F0B98A" w:rsidR="00184322" w:rsidRPr="00084ED8" w:rsidRDefault="00184322" w:rsidP="00184322">
      <w:pPr>
        <w:pStyle w:val="Ttulo3"/>
        <w:rPr>
          <w:lang w:val="en-US"/>
        </w:rPr>
      </w:pPr>
      <w:bookmarkStart w:id="239" w:name="_Toc170228952"/>
      <w:r w:rsidRPr="00084ED8">
        <w:rPr>
          <w:lang w:val="en-US"/>
        </w:rPr>
        <w:t>Modul</w:t>
      </w:r>
      <w:r w:rsidR="00537C80">
        <w:rPr>
          <w:lang w:val="en-US"/>
        </w:rPr>
        <w:t>es</w:t>
      </w:r>
      <w:bookmarkEnd w:id="239"/>
    </w:p>
    <w:p w14:paraId="2CC18A0A" w14:textId="77777777" w:rsidR="00184322" w:rsidRPr="00084ED8" w:rsidRDefault="00184322">
      <w:pPr>
        <w:pStyle w:val="Prrafodelista"/>
        <w:numPr>
          <w:ilvl w:val="0"/>
          <w:numId w:val="6"/>
        </w:numPr>
        <w:rPr>
          <w:lang w:val="es-ES"/>
        </w:rPr>
      </w:pPr>
      <w:r w:rsidRPr="00084ED8">
        <w:rPr>
          <w:lang w:val="es-ES"/>
        </w:rPr>
        <w:t>Contiene comentario de módulo (Binaria): Se considera anómalo cuando uno de los dos valores que puede tomar la variable no aparece al menos un 0,10%.</w:t>
      </w:r>
    </w:p>
    <w:p w14:paraId="17D97F7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FAFB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099C01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56AC7B6" w14:textId="77777777" w:rsidR="00184322" w:rsidRPr="00084ED8" w:rsidRDefault="00184322">
      <w:pPr>
        <w:pStyle w:val="Prrafodelista"/>
        <w:numPr>
          <w:ilvl w:val="0"/>
          <w:numId w:val="6"/>
        </w:numPr>
        <w:rPr>
          <w:lang w:val="es-ES"/>
        </w:rPr>
      </w:pPr>
      <w:r w:rsidRPr="00084ED8">
        <w:rPr>
          <w:lang w:val="es-ES"/>
        </w:rPr>
        <w:t>Contiene punto de entrada (Binaria): Se considera anómalo cuando uno de los dos valores que puede tomar la variable no aparece al menos un 0,10%.</w:t>
      </w:r>
    </w:p>
    <w:p w14:paraId="7C7C621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4ACCD9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FD199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CC276" w14:textId="77777777" w:rsidR="00184322" w:rsidRPr="00084ED8" w:rsidRDefault="00184322">
      <w:pPr>
        <w:pStyle w:val="Prrafodelista"/>
        <w:numPr>
          <w:ilvl w:val="0"/>
          <w:numId w:val="6"/>
        </w:numPr>
        <w:rPr>
          <w:lang w:val="es-ES"/>
        </w:rPr>
      </w:pPr>
      <w:r w:rsidRPr="00084ED8">
        <w:rPr>
          <w:lang w:val="es-ES"/>
        </w:rPr>
        <w:t xml:space="preserve">Número de clases (Numérica): </w:t>
      </w:r>
    </w:p>
    <w:p w14:paraId="13ECEE2E"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037A0ED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72,7.</w:t>
      </w:r>
    </w:p>
    <w:p w14:paraId="7C98F7F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73,08.</w:t>
      </w:r>
    </w:p>
    <w:p w14:paraId="136CD995" w14:textId="77777777" w:rsidR="00184322" w:rsidRPr="00084ED8" w:rsidRDefault="00184322">
      <w:pPr>
        <w:pStyle w:val="Prrafodelista"/>
        <w:numPr>
          <w:ilvl w:val="0"/>
          <w:numId w:val="6"/>
        </w:numPr>
        <w:rPr>
          <w:lang w:val="es-ES"/>
        </w:rPr>
      </w:pPr>
      <w:r w:rsidRPr="00084ED8">
        <w:rPr>
          <w:lang w:val="es-ES"/>
        </w:rPr>
        <w:t xml:space="preserve">Número de funciones (Numérica): </w:t>
      </w:r>
    </w:p>
    <w:p w14:paraId="51E3D483" w14:textId="77777777" w:rsidR="00184322" w:rsidRPr="00084ED8" w:rsidRDefault="00184322">
      <w:pPr>
        <w:pStyle w:val="Prrafodelista"/>
        <w:numPr>
          <w:ilvl w:val="1"/>
          <w:numId w:val="6"/>
        </w:numPr>
        <w:rPr>
          <w:lang w:val="es-ES"/>
        </w:rPr>
      </w:pPr>
      <w:r w:rsidRPr="00084ED8">
        <w:rPr>
          <w:lang w:val="es-ES"/>
        </w:rPr>
        <w:t>Todos: Se detecta como anómalo cuando es superior a 185.</w:t>
      </w:r>
    </w:p>
    <w:p w14:paraId="2C5C85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185,2.</w:t>
      </w:r>
    </w:p>
    <w:p w14:paraId="748B856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143.</w:t>
      </w:r>
    </w:p>
    <w:p w14:paraId="2788CCBB" w14:textId="77777777" w:rsidR="00184322" w:rsidRPr="00084ED8" w:rsidRDefault="00184322">
      <w:pPr>
        <w:pStyle w:val="Prrafodelista"/>
        <w:numPr>
          <w:ilvl w:val="0"/>
          <w:numId w:val="6"/>
        </w:numPr>
        <w:rPr>
          <w:lang w:val="es-ES"/>
        </w:rPr>
      </w:pPr>
      <w:r w:rsidRPr="00084ED8">
        <w:rPr>
          <w:lang w:val="es-ES"/>
        </w:rPr>
        <w:t xml:space="preserve">Media de sentencias en el cuerpo de las funciones (Numérica): </w:t>
      </w:r>
    </w:p>
    <w:p w14:paraId="4622EA64" w14:textId="77777777" w:rsidR="00184322" w:rsidRPr="00084ED8" w:rsidRDefault="00184322">
      <w:pPr>
        <w:pStyle w:val="Prrafodelista"/>
        <w:numPr>
          <w:ilvl w:val="1"/>
          <w:numId w:val="6"/>
        </w:numPr>
        <w:rPr>
          <w:lang w:val="es-ES"/>
        </w:rPr>
      </w:pPr>
      <w:r w:rsidRPr="00084ED8">
        <w:rPr>
          <w:lang w:val="es-ES"/>
        </w:rPr>
        <w:t>Todos: Se detecta como anómalo cuando es superior a 17,6.</w:t>
      </w:r>
    </w:p>
    <w:p w14:paraId="4486CA9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19,4.</w:t>
      </w:r>
    </w:p>
    <w:p w14:paraId="021772B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41,9.</w:t>
      </w:r>
    </w:p>
    <w:p w14:paraId="5898276D" w14:textId="77777777" w:rsidR="00184322" w:rsidRPr="00084ED8" w:rsidRDefault="00184322">
      <w:pPr>
        <w:pStyle w:val="Prrafodelista"/>
        <w:numPr>
          <w:ilvl w:val="0"/>
          <w:numId w:val="6"/>
        </w:numPr>
        <w:rPr>
          <w:lang w:val="es-ES"/>
        </w:rPr>
      </w:pPr>
      <w:r w:rsidRPr="00084ED8">
        <w:rPr>
          <w:lang w:val="es-ES"/>
        </w:rPr>
        <w:lastRenderedPageBreak/>
        <w:t xml:space="preserve">Media de sentencias en el cuerpo de los métodos (Numérica): </w:t>
      </w:r>
    </w:p>
    <w:p w14:paraId="602D57BD" w14:textId="77777777" w:rsidR="00184322" w:rsidRPr="00084ED8" w:rsidRDefault="00184322">
      <w:pPr>
        <w:pStyle w:val="Prrafodelista"/>
        <w:numPr>
          <w:ilvl w:val="1"/>
          <w:numId w:val="6"/>
        </w:numPr>
        <w:rPr>
          <w:lang w:val="es-ES"/>
        </w:rPr>
      </w:pPr>
      <w:r w:rsidRPr="00084ED8">
        <w:rPr>
          <w:lang w:val="es-ES"/>
        </w:rPr>
        <w:t>Todos: Se detecta como anómalo cuando es superior a 37,3.</w:t>
      </w:r>
    </w:p>
    <w:p w14:paraId="468BE80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5,4.</w:t>
      </w:r>
    </w:p>
    <w:p w14:paraId="0050D30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59.</w:t>
      </w:r>
    </w:p>
    <w:p w14:paraId="37BD34EC" w14:textId="77777777" w:rsidR="00184322" w:rsidRPr="00084ED8" w:rsidRDefault="00184322">
      <w:pPr>
        <w:pStyle w:val="Prrafodelista"/>
        <w:numPr>
          <w:ilvl w:val="0"/>
          <w:numId w:val="6"/>
        </w:numPr>
        <w:rPr>
          <w:lang w:val="es-ES"/>
        </w:rPr>
      </w:pPr>
      <w:r w:rsidRPr="00084ED8">
        <w:rPr>
          <w:lang w:val="es-ES"/>
        </w:rPr>
        <w:t xml:space="preserve">Convención de nombrado (Nominal): En todos los casos esta variable toma 6 valores, se considera como valor anómalo todos aquellos que tienen una frecuencia inferior a 0,033%. </w:t>
      </w:r>
    </w:p>
    <w:p w14:paraId="70A41919"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6263DAB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Lower</w:t>
      </w:r>
      <w:r w:rsidRPr="00084ED8">
        <w:rPr>
          <w:lang w:val="es-ES"/>
        </w:rPr>
        <w:t>. No se detectaron valores anómalos para esta característica.</w:t>
      </w:r>
    </w:p>
    <w:p w14:paraId="2BCAFB2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251191A9" w14:textId="77777777" w:rsidR="00184322" w:rsidRPr="00084ED8" w:rsidRDefault="00184322">
      <w:pPr>
        <w:pStyle w:val="Prrafodelista"/>
        <w:numPr>
          <w:ilvl w:val="0"/>
          <w:numId w:val="6"/>
        </w:numPr>
        <w:rPr>
          <w:lang w:val="es-ES"/>
        </w:rPr>
      </w:pPr>
      <w:r w:rsidRPr="00084ED8">
        <w:rPr>
          <w:lang w:val="es-ES"/>
        </w:rPr>
        <w:t xml:space="preserve">Proporción de sentencias globales (Numérica): </w:t>
      </w:r>
    </w:p>
    <w:p w14:paraId="2E0DC45B"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132A73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4669E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0,625.</w:t>
      </w:r>
    </w:p>
    <w:p w14:paraId="7B59E390" w14:textId="77777777" w:rsidR="00184322" w:rsidRPr="00084ED8" w:rsidRDefault="00184322">
      <w:pPr>
        <w:pStyle w:val="Prrafodelista"/>
        <w:numPr>
          <w:ilvl w:val="0"/>
          <w:numId w:val="6"/>
        </w:numPr>
        <w:rPr>
          <w:lang w:val="es-ES"/>
        </w:rPr>
      </w:pPr>
      <w:r w:rsidRPr="00084ED8">
        <w:rPr>
          <w:lang w:val="es-ES"/>
        </w:rPr>
        <w:t xml:space="preserve">Proporción de expresiones globales (Numérica): </w:t>
      </w:r>
    </w:p>
    <w:p w14:paraId="427BF5F0" w14:textId="77777777" w:rsidR="00184322" w:rsidRPr="00084ED8" w:rsidRDefault="00184322">
      <w:pPr>
        <w:pStyle w:val="Prrafodelista"/>
        <w:numPr>
          <w:ilvl w:val="1"/>
          <w:numId w:val="6"/>
        </w:numPr>
        <w:rPr>
          <w:lang w:val="es-ES"/>
        </w:rPr>
      </w:pPr>
      <w:r w:rsidRPr="00084ED8">
        <w:rPr>
          <w:lang w:val="es-ES"/>
        </w:rPr>
        <w:t>Todos: Se detecta como anómalo cuando es superior a 0,5.</w:t>
      </w:r>
    </w:p>
    <w:p w14:paraId="2896BDF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w:t>
      </w:r>
    </w:p>
    <w:p w14:paraId="3A01CAE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0,36.</w:t>
      </w:r>
    </w:p>
    <w:p w14:paraId="71D0C4AB" w14:textId="77777777" w:rsidR="00184322" w:rsidRPr="00084ED8" w:rsidRDefault="00184322">
      <w:pPr>
        <w:pStyle w:val="Prrafodelista"/>
        <w:numPr>
          <w:ilvl w:val="0"/>
          <w:numId w:val="6"/>
        </w:numPr>
        <w:rPr>
          <w:lang w:val="es-ES"/>
        </w:rPr>
      </w:pPr>
      <w:r w:rsidRPr="00084ED8">
        <w:rPr>
          <w:lang w:val="es-ES"/>
        </w:rPr>
        <w:t xml:space="preserve">Proporción de definiciones de clases (Numérica): </w:t>
      </w:r>
    </w:p>
    <w:p w14:paraId="7115D765"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DF520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FED7EA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51FF17C" w14:textId="77777777" w:rsidR="00184322" w:rsidRPr="00084ED8" w:rsidRDefault="00184322">
      <w:pPr>
        <w:pStyle w:val="Prrafodelista"/>
        <w:numPr>
          <w:ilvl w:val="0"/>
          <w:numId w:val="6"/>
        </w:numPr>
        <w:rPr>
          <w:lang w:val="es-ES"/>
        </w:rPr>
      </w:pPr>
      <w:r w:rsidRPr="00084ED8">
        <w:rPr>
          <w:lang w:val="es-ES"/>
        </w:rPr>
        <w:t xml:space="preserve">Proporción de definiciones de funciones (Numérica): </w:t>
      </w:r>
    </w:p>
    <w:p w14:paraId="357FD36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3DECAF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151D8C2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2996518B" w14:textId="77777777" w:rsidR="00184322" w:rsidRPr="00084ED8" w:rsidRDefault="00184322">
      <w:pPr>
        <w:pStyle w:val="Prrafodelista"/>
        <w:numPr>
          <w:ilvl w:val="0"/>
          <w:numId w:val="6"/>
        </w:numPr>
        <w:rPr>
          <w:lang w:val="es-ES"/>
        </w:rPr>
      </w:pPr>
      <w:r w:rsidRPr="00084ED8">
        <w:rPr>
          <w:lang w:val="es-ES"/>
        </w:rPr>
        <w:t xml:space="preserve">Proporción de definiciones de enumeraciones (Numérica): </w:t>
      </w:r>
    </w:p>
    <w:p w14:paraId="06C2FCC5"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167B8A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24BE0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339A218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B0606DC" w14:textId="77777777" w:rsidR="00184322" w:rsidRPr="00084ED8" w:rsidRDefault="00184322">
      <w:pPr>
        <w:pStyle w:val="Prrafodelista"/>
        <w:numPr>
          <w:ilvl w:val="1"/>
          <w:numId w:val="6"/>
        </w:numPr>
        <w:rPr>
          <w:lang w:val="es-ES"/>
        </w:rPr>
      </w:pPr>
      <w:r w:rsidRPr="00084ED8">
        <w:rPr>
          <w:lang w:val="es-ES"/>
        </w:rPr>
        <w:t>Todos: Se detecta como anómalo cuando es superior a 0,96.</w:t>
      </w:r>
    </w:p>
    <w:p w14:paraId="7141EEF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9785A96" w14:textId="331CA98A" w:rsidR="00184322" w:rsidRDefault="00184322">
      <w:pPr>
        <w:pStyle w:val="Prrafodelista"/>
        <w:numPr>
          <w:ilvl w:val="1"/>
          <w:numId w:val="6"/>
        </w:numPr>
        <w:rPr>
          <w:lang w:val="es-ES"/>
        </w:rPr>
      </w:pPr>
      <w:r w:rsidRPr="00084ED8">
        <w:rPr>
          <w:i/>
          <w:iCs/>
          <w:lang w:val="es-ES"/>
        </w:rPr>
        <w:t>Expert</w:t>
      </w:r>
      <w:r w:rsidRPr="00084ED8">
        <w:rPr>
          <w:lang w:val="es-ES"/>
        </w:rPr>
        <w:t xml:space="preserve">: </w:t>
      </w:r>
      <w:r w:rsidR="009E5055" w:rsidRPr="00084ED8">
        <w:rPr>
          <w:lang w:val="es-ES"/>
        </w:rPr>
        <w:t>No se detectaron valores anómalos para esta característica</w:t>
      </w:r>
      <w:r w:rsidR="009E5055">
        <w:rPr>
          <w:lang w:val="es-ES"/>
        </w:rPr>
        <w:t>.</w:t>
      </w:r>
    </w:p>
    <w:p w14:paraId="60B3892A" w14:textId="77777777" w:rsidR="00276668" w:rsidRDefault="00276668" w:rsidP="00276668">
      <w:pPr>
        <w:pStyle w:val="Prrafodelista"/>
        <w:numPr>
          <w:ilvl w:val="0"/>
          <w:numId w:val="6"/>
        </w:numPr>
        <w:rPr>
          <w:lang w:val="es-ES"/>
        </w:rPr>
      </w:pPr>
      <w:r>
        <w:rPr>
          <w:lang w:val="es-ES"/>
        </w:rPr>
        <w:t>Análisis Multivariante</w:t>
      </w:r>
    </w:p>
    <w:p w14:paraId="62A1FF13" w14:textId="03A86D07" w:rsidR="00276668" w:rsidRPr="00084ED8" w:rsidRDefault="00276668" w:rsidP="00276668">
      <w:pPr>
        <w:pStyle w:val="Prrafodelista"/>
        <w:numPr>
          <w:ilvl w:val="1"/>
          <w:numId w:val="6"/>
        </w:numPr>
        <w:rPr>
          <w:lang w:val="es-ES"/>
        </w:rPr>
      </w:pPr>
      <w:r w:rsidRPr="00084ED8">
        <w:rPr>
          <w:lang w:val="es-ES"/>
        </w:rPr>
        <w:t>Todos: Se detecta</w:t>
      </w:r>
      <w:r>
        <w:rPr>
          <w:lang w:val="es-ES"/>
        </w:rPr>
        <w:t>ron 22 instancias anómalas</w:t>
      </w:r>
      <w:r w:rsidRPr="00084ED8">
        <w:rPr>
          <w:lang w:val="es-ES"/>
        </w:rPr>
        <w:t>.</w:t>
      </w:r>
    </w:p>
    <w:p w14:paraId="7BC36E8A" w14:textId="04B30173" w:rsidR="00276668" w:rsidRPr="00084ED8" w:rsidRDefault="00276668" w:rsidP="00276668">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6 instancias anómalas</w:t>
      </w:r>
      <w:r w:rsidRPr="00084ED8">
        <w:rPr>
          <w:lang w:val="es-ES"/>
        </w:rPr>
        <w:t>.</w:t>
      </w:r>
    </w:p>
    <w:p w14:paraId="2F8A5B04" w14:textId="53B0380F" w:rsidR="00276668" w:rsidRPr="00084ED8" w:rsidRDefault="00276668" w:rsidP="00276668">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14</w:t>
      </w:r>
      <w:r w:rsidRPr="00276668">
        <w:rPr>
          <w:lang w:val="es-ES"/>
        </w:rPr>
        <w:t xml:space="preserve"> instancias anómalas.</w:t>
      </w:r>
    </w:p>
    <w:p w14:paraId="6937E775" w14:textId="77777777" w:rsidR="00184322" w:rsidRPr="00084ED8" w:rsidRDefault="00184322" w:rsidP="00184322">
      <w:pPr>
        <w:pStyle w:val="Ttulo3"/>
        <w:rPr>
          <w:lang w:val="es-ES"/>
        </w:rPr>
      </w:pPr>
      <w:bookmarkStart w:id="240" w:name="_Toc170228953"/>
      <w:r w:rsidRPr="00084ED8">
        <w:rPr>
          <w:lang w:val="es-ES"/>
        </w:rPr>
        <w:t>Imports</w:t>
      </w:r>
      <w:bookmarkEnd w:id="240"/>
    </w:p>
    <w:p w14:paraId="20B771D6" w14:textId="77777777" w:rsidR="00184322" w:rsidRPr="00084ED8" w:rsidRDefault="00184322">
      <w:pPr>
        <w:pStyle w:val="Prrafodelista"/>
        <w:numPr>
          <w:ilvl w:val="0"/>
          <w:numId w:val="6"/>
        </w:numPr>
        <w:rPr>
          <w:lang w:val="es-ES"/>
        </w:rPr>
      </w:pPr>
      <w:r w:rsidRPr="00084ED8">
        <w:rPr>
          <w:lang w:val="es-ES"/>
        </w:rPr>
        <w:t xml:space="preserve">Número de imports (Numérica): </w:t>
      </w:r>
    </w:p>
    <w:p w14:paraId="3896DBA9" w14:textId="77777777" w:rsidR="00184322" w:rsidRPr="00084ED8" w:rsidRDefault="00184322">
      <w:pPr>
        <w:pStyle w:val="Prrafodelista"/>
        <w:numPr>
          <w:ilvl w:val="1"/>
          <w:numId w:val="6"/>
        </w:numPr>
        <w:rPr>
          <w:lang w:val="es-ES"/>
        </w:rPr>
      </w:pPr>
      <w:r w:rsidRPr="00084ED8">
        <w:rPr>
          <w:lang w:val="es-ES"/>
        </w:rPr>
        <w:t>Todos: Se detecta como anómalo cuando es superior a 123,8.</w:t>
      </w:r>
    </w:p>
    <w:p w14:paraId="0E75AFB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20.</w:t>
      </w:r>
    </w:p>
    <w:p w14:paraId="53E3111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30.</w:t>
      </w:r>
    </w:p>
    <w:p w14:paraId="4912903E" w14:textId="77777777" w:rsidR="00184322" w:rsidRPr="00084ED8" w:rsidRDefault="00184322">
      <w:pPr>
        <w:pStyle w:val="Prrafodelista"/>
        <w:numPr>
          <w:ilvl w:val="0"/>
          <w:numId w:val="6"/>
        </w:numPr>
        <w:rPr>
          <w:lang w:val="es-ES"/>
        </w:rPr>
      </w:pPr>
      <w:r w:rsidRPr="00084ED8">
        <w:rPr>
          <w:lang w:val="es-ES"/>
        </w:rPr>
        <w:t xml:space="preserve">Media de módulos importados (Numérica): </w:t>
      </w:r>
    </w:p>
    <w:p w14:paraId="683476E8" w14:textId="77777777" w:rsidR="00184322" w:rsidRPr="00084ED8" w:rsidRDefault="00184322">
      <w:pPr>
        <w:pStyle w:val="Prrafodelista"/>
        <w:numPr>
          <w:ilvl w:val="1"/>
          <w:numId w:val="6"/>
        </w:numPr>
        <w:rPr>
          <w:lang w:val="es-ES"/>
        </w:rPr>
      </w:pPr>
      <w:r w:rsidRPr="00084ED8">
        <w:rPr>
          <w:lang w:val="es-ES"/>
        </w:rPr>
        <w:t>Todos: Se detecta como anómalo cuando es superior a 4.</w:t>
      </w:r>
    </w:p>
    <w:p w14:paraId="3FC2A10F"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Se detecta como anómalo cuando es superior a 4.</w:t>
      </w:r>
    </w:p>
    <w:p w14:paraId="28A9A3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EE5D050" w14:textId="77777777" w:rsidR="00184322" w:rsidRPr="00084ED8" w:rsidRDefault="00184322">
      <w:pPr>
        <w:pStyle w:val="Prrafodelista"/>
        <w:numPr>
          <w:ilvl w:val="0"/>
          <w:numId w:val="6"/>
        </w:numPr>
        <w:rPr>
          <w:lang w:val="es-ES"/>
        </w:rPr>
      </w:pPr>
      <w:r w:rsidRPr="00084ED8">
        <w:rPr>
          <w:lang w:val="es-ES"/>
        </w:rPr>
        <w:t xml:space="preserve">Media de módulos importados con un From (Numérica): </w:t>
      </w:r>
    </w:p>
    <w:p w14:paraId="2175542C" w14:textId="77777777" w:rsidR="00184322" w:rsidRPr="00084ED8" w:rsidRDefault="00184322">
      <w:pPr>
        <w:pStyle w:val="Prrafodelista"/>
        <w:numPr>
          <w:ilvl w:val="1"/>
          <w:numId w:val="6"/>
        </w:numPr>
        <w:rPr>
          <w:lang w:val="es-ES"/>
        </w:rPr>
      </w:pPr>
      <w:r w:rsidRPr="00084ED8">
        <w:rPr>
          <w:lang w:val="es-ES"/>
        </w:rPr>
        <w:t>Todos: Se detecta como anómalo cuando es superior a 6,28.</w:t>
      </w:r>
    </w:p>
    <w:p w14:paraId="2D2ADDE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4,57.</w:t>
      </w:r>
    </w:p>
    <w:p w14:paraId="60907A9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19,7.</w:t>
      </w:r>
    </w:p>
    <w:p w14:paraId="21BB636C" w14:textId="77777777" w:rsidR="00184322" w:rsidRPr="00084ED8" w:rsidRDefault="00184322">
      <w:pPr>
        <w:pStyle w:val="Prrafodelista"/>
        <w:numPr>
          <w:ilvl w:val="0"/>
          <w:numId w:val="6"/>
        </w:numPr>
        <w:rPr>
          <w:lang w:val="es-ES"/>
        </w:rPr>
      </w:pPr>
      <w:r w:rsidRPr="00084ED8">
        <w:rPr>
          <w:lang w:val="es-ES"/>
        </w:rPr>
        <w:t xml:space="preserve">Media de módulos importados con un As (Numérica): </w:t>
      </w:r>
    </w:p>
    <w:p w14:paraId="2CE1F00A"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72C2863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2BA51E3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88408A7"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simple (Numérica): </w:t>
      </w:r>
    </w:p>
    <w:p w14:paraId="7C4CDA1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B5876A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CCE91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7F160970" w14:textId="77777777" w:rsidR="00184322" w:rsidRPr="00084ED8" w:rsidRDefault="00184322">
      <w:pPr>
        <w:pStyle w:val="Prrafodelista"/>
        <w:numPr>
          <w:ilvl w:val="0"/>
          <w:numId w:val="6"/>
        </w:numPr>
        <w:rPr>
          <w:lang w:val="es-ES"/>
        </w:rPr>
      </w:pPr>
      <w:r w:rsidRPr="00084ED8">
        <w:rPr>
          <w:lang w:val="es-ES"/>
        </w:rPr>
        <w:t xml:space="preserve">Proporción de módulos importados con un Import From (Numérica): </w:t>
      </w:r>
    </w:p>
    <w:p w14:paraId="0B750CF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480372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65CFB21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BEF4882" w14:textId="77777777" w:rsidR="00184322" w:rsidRPr="00084ED8" w:rsidRDefault="00184322">
      <w:pPr>
        <w:pStyle w:val="Prrafodelista"/>
        <w:numPr>
          <w:ilvl w:val="0"/>
          <w:numId w:val="6"/>
        </w:numPr>
        <w:rPr>
          <w:lang w:val="es-ES"/>
        </w:rPr>
      </w:pPr>
      <w:r w:rsidRPr="00084ED8">
        <w:rPr>
          <w:lang w:val="es-ES"/>
        </w:rPr>
        <w:t xml:space="preserve">Proporción de imports locales (Numérica): </w:t>
      </w:r>
    </w:p>
    <w:p w14:paraId="55BD999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5BAF59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506BE490" w14:textId="77777777" w:rsidR="00184322"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6A503F53" w14:textId="77777777" w:rsidR="00FC3FFB" w:rsidRDefault="00FC3FFB" w:rsidP="00FC3FFB">
      <w:pPr>
        <w:pStyle w:val="Prrafodelista"/>
        <w:numPr>
          <w:ilvl w:val="0"/>
          <w:numId w:val="6"/>
        </w:numPr>
        <w:rPr>
          <w:lang w:val="es-ES"/>
        </w:rPr>
      </w:pPr>
      <w:r>
        <w:rPr>
          <w:lang w:val="es-ES"/>
        </w:rPr>
        <w:t>Análisis Multivariante</w:t>
      </w:r>
    </w:p>
    <w:p w14:paraId="239A3BD4" w14:textId="560245E4" w:rsidR="00FC3FFB" w:rsidRPr="00084ED8" w:rsidRDefault="00FC3FFB" w:rsidP="00FC3FFB">
      <w:pPr>
        <w:pStyle w:val="Prrafodelista"/>
        <w:numPr>
          <w:ilvl w:val="1"/>
          <w:numId w:val="6"/>
        </w:numPr>
        <w:rPr>
          <w:lang w:val="es-ES"/>
        </w:rPr>
      </w:pPr>
      <w:r w:rsidRPr="00084ED8">
        <w:rPr>
          <w:lang w:val="es-ES"/>
        </w:rPr>
        <w:t>Todos: Se detecta</w:t>
      </w:r>
      <w:r>
        <w:rPr>
          <w:lang w:val="es-ES"/>
        </w:rPr>
        <w:t>ron 17 instancias anómalas</w:t>
      </w:r>
      <w:r w:rsidRPr="00084ED8">
        <w:rPr>
          <w:lang w:val="es-ES"/>
        </w:rPr>
        <w:t>.</w:t>
      </w:r>
    </w:p>
    <w:p w14:paraId="6EF60456" w14:textId="26B70558" w:rsidR="00FC3FFB" w:rsidRPr="00084ED8" w:rsidRDefault="00FC3FFB" w:rsidP="00FC3FFB">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9 instancias anómalas</w:t>
      </w:r>
      <w:r w:rsidRPr="00084ED8">
        <w:rPr>
          <w:lang w:val="es-ES"/>
        </w:rPr>
        <w:t>.</w:t>
      </w:r>
    </w:p>
    <w:p w14:paraId="783A2953" w14:textId="0F4CD508" w:rsidR="00FC3FFB" w:rsidRPr="00084ED8" w:rsidRDefault="00FC3FFB" w:rsidP="00FC3FFB">
      <w:pPr>
        <w:pStyle w:val="Prrafodelista"/>
        <w:numPr>
          <w:ilvl w:val="1"/>
          <w:numId w:val="6"/>
        </w:numPr>
        <w:rPr>
          <w:lang w:val="es-ES"/>
        </w:rPr>
      </w:pPr>
      <w:r w:rsidRPr="00276668">
        <w:rPr>
          <w:i/>
          <w:iCs/>
          <w:lang w:val="es-ES"/>
        </w:rPr>
        <w:t>Expert</w:t>
      </w:r>
      <w:r w:rsidRPr="00276668">
        <w:rPr>
          <w:lang w:val="es-ES"/>
        </w:rPr>
        <w:t>: Se detectaron</w:t>
      </w:r>
      <w:r>
        <w:rPr>
          <w:lang w:val="es-ES"/>
        </w:rPr>
        <w:t xml:space="preserve"> 13</w:t>
      </w:r>
      <w:r w:rsidRPr="00276668">
        <w:rPr>
          <w:lang w:val="es-ES"/>
        </w:rPr>
        <w:t xml:space="preserve"> instancias anómalas.</w:t>
      </w:r>
    </w:p>
    <w:p w14:paraId="562C522F" w14:textId="305CD03E" w:rsidR="00184322" w:rsidRPr="00084ED8" w:rsidRDefault="00537C80" w:rsidP="00184322">
      <w:pPr>
        <w:pStyle w:val="Ttulo3"/>
        <w:rPr>
          <w:lang w:val="es-ES"/>
        </w:rPr>
      </w:pPr>
      <w:bookmarkStart w:id="241" w:name="_Toc170228954"/>
      <w:r>
        <w:rPr>
          <w:lang w:val="es-ES"/>
        </w:rPr>
        <w:t>Class Definitions</w:t>
      </w:r>
      <w:bookmarkEnd w:id="241"/>
    </w:p>
    <w:p w14:paraId="7D59C829" w14:textId="77777777" w:rsidR="00184322" w:rsidRPr="00084ED8" w:rsidRDefault="00184322">
      <w:pPr>
        <w:pStyle w:val="Prrafodelista"/>
        <w:numPr>
          <w:ilvl w:val="0"/>
          <w:numId w:val="6"/>
        </w:numPr>
        <w:rPr>
          <w:lang w:val="es-ES"/>
        </w:rPr>
      </w:pPr>
      <w:r w:rsidRPr="00084ED8">
        <w:rPr>
          <w:lang w:val="es-ES"/>
        </w:rPr>
        <w:t>Si es una definición de enumerado (Binaria): Se considera anómalo cuando uno de los dos valores que puede tomar la variable no aparece al menos un 0,10%.</w:t>
      </w:r>
    </w:p>
    <w:p w14:paraId="7860CD1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4A909D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3EAEA7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6310ED9" w14:textId="77777777" w:rsidR="00184322" w:rsidRPr="00084ED8" w:rsidRDefault="00184322">
      <w:pPr>
        <w:pStyle w:val="Prrafodelista"/>
        <w:numPr>
          <w:ilvl w:val="0"/>
          <w:numId w:val="6"/>
        </w:numPr>
        <w:rPr>
          <w:lang w:val="es-ES"/>
        </w:rPr>
      </w:pPr>
      <w:r w:rsidRPr="00084ED8">
        <w:rPr>
          <w:lang w:val="es-ES"/>
        </w:rPr>
        <w:t>Contiene anotación de tipo genérica (Binaria): Se considera anómalo cuando uno de los dos valores que puede tomar la variable no aparece al menos un 0,10%.</w:t>
      </w:r>
    </w:p>
    <w:p w14:paraId="5313893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F8358C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CF259D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86D2468" w14:textId="77777777" w:rsidR="00184322" w:rsidRPr="00084ED8" w:rsidRDefault="00184322">
      <w:pPr>
        <w:pStyle w:val="Prrafodelista"/>
        <w:numPr>
          <w:ilvl w:val="0"/>
          <w:numId w:val="6"/>
        </w:numPr>
        <w:rPr>
          <w:lang w:val="es-ES"/>
        </w:rPr>
      </w:pPr>
      <w:r w:rsidRPr="00084ED8">
        <w:rPr>
          <w:lang w:val="es-ES"/>
        </w:rPr>
        <w:t>Contiene comentario de clase (Binaria): Se considera anómalo cuando uno de los dos valores que puede tomar la variable no aparece al menos un 0,10%.</w:t>
      </w:r>
    </w:p>
    <w:p w14:paraId="6E1A966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D09BBFA"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El valor predominante es true. No se detectaron valores anómalos para esta característica.</w:t>
      </w:r>
    </w:p>
    <w:p w14:paraId="497D1A5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F688878" w14:textId="77777777" w:rsidR="00184322" w:rsidRPr="00084ED8" w:rsidRDefault="00184322">
      <w:pPr>
        <w:pStyle w:val="Prrafodelista"/>
        <w:numPr>
          <w:ilvl w:val="0"/>
          <w:numId w:val="6"/>
        </w:numPr>
        <w:rPr>
          <w:lang w:val="es-ES"/>
        </w:rPr>
      </w:pPr>
      <w:r w:rsidRPr="00084ED8">
        <w:rPr>
          <w:lang w:val="es-ES"/>
        </w:rPr>
        <w:t>Contiene una meta clase (Binaria): Se considera anómalo cuando uno de los dos valores que puede tomar la variable no aparece al menos un 0,10%.</w:t>
      </w:r>
    </w:p>
    <w:p w14:paraId="48485004"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327CE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0EF50E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FFD90E"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6D36C2D4" w14:textId="77777777" w:rsidR="00184322" w:rsidRPr="00084ED8" w:rsidRDefault="00184322">
      <w:pPr>
        <w:pStyle w:val="Prrafodelista"/>
        <w:numPr>
          <w:ilvl w:val="1"/>
          <w:numId w:val="6"/>
        </w:numPr>
        <w:rPr>
          <w:lang w:val="es-ES"/>
        </w:rPr>
      </w:pPr>
      <w:r w:rsidRPr="00084ED8">
        <w:rPr>
          <w:lang w:val="es-ES"/>
        </w:rPr>
        <w:t>Todos: Se detecta como anómalo cuando es superior a 45.</w:t>
      </w:r>
    </w:p>
    <w:p w14:paraId="68DD299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29.</w:t>
      </w:r>
    </w:p>
    <w:p w14:paraId="07905E8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49.</w:t>
      </w:r>
    </w:p>
    <w:p w14:paraId="4887BD2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A7180E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0F69F23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E7CC29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43434DE4" w14:textId="77777777" w:rsidR="00184322" w:rsidRPr="00084ED8" w:rsidRDefault="00184322">
      <w:pPr>
        <w:pStyle w:val="Prrafodelista"/>
        <w:numPr>
          <w:ilvl w:val="0"/>
          <w:numId w:val="6"/>
        </w:numPr>
        <w:rPr>
          <w:lang w:val="es-ES"/>
        </w:rPr>
      </w:pPr>
      <w:r w:rsidRPr="00084ED8">
        <w:rPr>
          <w:lang w:val="es-ES"/>
        </w:rPr>
        <w:t xml:space="preserve">Número de métodos (Numérica): </w:t>
      </w:r>
    </w:p>
    <w:p w14:paraId="080FEEAF" w14:textId="77777777" w:rsidR="00184322" w:rsidRPr="00084ED8" w:rsidRDefault="00184322">
      <w:pPr>
        <w:pStyle w:val="Prrafodelista"/>
        <w:numPr>
          <w:ilvl w:val="1"/>
          <w:numId w:val="6"/>
        </w:numPr>
        <w:rPr>
          <w:lang w:val="es-ES"/>
        </w:rPr>
      </w:pPr>
      <w:r w:rsidRPr="00084ED8">
        <w:rPr>
          <w:lang w:val="es-ES"/>
        </w:rPr>
        <w:t>Todos: Se detecta como anómalo cuando es superior a 17.</w:t>
      </w:r>
    </w:p>
    <w:p w14:paraId="664474A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21.</w:t>
      </w:r>
    </w:p>
    <w:p w14:paraId="6B3C3D0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17.</w:t>
      </w:r>
    </w:p>
    <w:p w14:paraId="00FD1F64" w14:textId="77777777" w:rsidR="00184322" w:rsidRPr="00084ED8" w:rsidRDefault="00184322">
      <w:pPr>
        <w:pStyle w:val="Prrafodelista"/>
        <w:numPr>
          <w:ilvl w:val="0"/>
          <w:numId w:val="6"/>
        </w:numPr>
        <w:rPr>
          <w:lang w:val="es-ES"/>
        </w:rPr>
      </w:pPr>
      <w:r w:rsidRPr="00084ED8">
        <w:rPr>
          <w:lang w:val="es-ES"/>
        </w:rPr>
        <w:t xml:space="preserve">Número de clases base (Numérica): </w:t>
      </w:r>
    </w:p>
    <w:p w14:paraId="09A9F282"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7C91B0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591EAA8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0881E501" w14:textId="77777777" w:rsidR="00184322" w:rsidRPr="00084ED8" w:rsidRDefault="00184322">
      <w:pPr>
        <w:pStyle w:val="Prrafodelista"/>
        <w:numPr>
          <w:ilvl w:val="0"/>
          <w:numId w:val="6"/>
        </w:numPr>
        <w:rPr>
          <w:lang w:val="es-ES"/>
        </w:rPr>
      </w:pPr>
      <w:r w:rsidRPr="00084ED8">
        <w:rPr>
          <w:lang w:val="es-ES"/>
        </w:rPr>
        <w:t xml:space="preserve">Media de sentencias en el cuerpo de los métodos (Numérica): </w:t>
      </w:r>
    </w:p>
    <w:p w14:paraId="7A3AFB8D"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43D1462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10,7.</w:t>
      </w:r>
    </w:p>
    <w:p w14:paraId="4E7D6923"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14.</w:t>
      </w:r>
    </w:p>
    <w:p w14:paraId="3C37402D" w14:textId="77777777" w:rsidR="00184322" w:rsidRPr="00084ED8" w:rsidRDefault="00184322">
      <w:pPr>
        <w:pStyle w:val="Prrafodelista"/>
        <w:numPr>
          <w:ilvl w:val="0"/>
          <w:numId w:val="6"/>
        </w:numPr>
        <w:rPr>
          <w:lang w:val="es-ES"/>
        </w:rPr>
      </w:pPr>
      <w:r w:rsidRPr="00084ED8">
        <w:rPr>
          <w:lang w:val="es-ES"/>
        </w:rPr>
        <w:t xml:space="preserve">Número de sentencias en el cuerpo de la clase (Numérica): </w:t>
      </w:r>
    </w:p>
    <w:p w14:paraId="2EA5DDBC" w14:textId="77777777" w:rsidR="00184322" w:rsidRPr="00084ED8" w:rsidRDefault="00184322">
      <w:pPr>
        <w:pStyle w:val="Prrafodelista"/>
        <w:numPr>
          <w:ilvl w:val="1"/>
          <w:numId w:val="6"/>
        </w:numPr>
        <w:rPr>
          <w:lang w:val="es-ES"/>
        </w:rPr>
      </w:pPr>
      <w:r w:rsidRPr="00084ED8">
        <w:rPr>
          <w:lang w:val="es-ES"/>
        </w:rPr>
        <w:t>Todos: Se detecta como anómalo cuando es superior a 22.</w:t>
      </w:r>
    </w:p>
    <w:p w14:paraId="2C383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w:t>
      </w:r>
    </w:p>
    <w:p w14:paraId="02D1567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18.</w:t>
      </w:r>
    </w:p>
    <w:p w14:paraId="33EF238B" w14:textId="77777777" w:rsidR="00184322" w:rsidRPr="00084ED8" w:rsidRDefault="00184322">
      <w:pPr>
        <w:pStyle w:val="Prrafodelista"/>
        <w:numPr>
          <w:ilvl w:val="0"/>
          <w:numId w:val="6"/>
        </w:numPr>
        <w:rPr>
          <w:lang w:val="es-ES"/>
        </w:rPr>
      </w:pPr>
      <w:r w:rsidRPr="00084ED8">
        <w:rPr>
          <w:lang w:val="es-ES"/>
        </w:rPr>
        <w:t xml:space="preserve">Número de keywords (Numérica): </w:t>
      </w:r>
    </w:p>
    <w:p w14:paraId="78335F31"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65D7C78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220E28B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43D91F6" w14:textId="77777777" w:rsidR="00184322" w:rsidRPr="00084ED8" w:rsidRDefault="00184322">
      <w:pPr>
        <w:pStyle w:val="Prrafodelista"/>
        <w:numPr>
          <w:ilvl w:val="0"/>
          <w:numId w:val="6"/>
        </w:numPr>
        <w:rPr>
          <w:lang w:val="es-ES"/>
        </w:rPr>
      </w:pPr>
      <w:r w:rsidRPr="00084ED8">
        <w:rPr>
          <w:lang w:val="es-ES"/>
        </w:rPr>
        <w:t xml:space="preserve">Altura (Numérica): </w:t>
      </w:r>
    </w:p>
    <w:p w14:paraId="19153FCB"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F3D15C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457954A0"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5AB05617" w14:textId="77777777" w:rsidR="00184322" w:rsidRPr="00084ED8" w:rsidRDefault="00184322">
      <w:pPr>
        <w:pStyle w:val="Prrafodelista"/>
        <w:numPr>
          <w:ilvl w:val="0"/>
          <w:numId w:val="6"/>
        </w:numPr>
        <w:rPr>
          <w:lang w:val="es-ES"/>
        </w:rPr>
      </w:pPr>
      <w:r w:rsidRPr="00084ED8">
        <w:rPr>
          <w:lang w:val="es-ES"/>
        </w:rPr>
        <w:t xml:space="preserve">Proporción de asignaciones en el cuerpo de la clase (Numérica): </w:t>
      </w:r>
    </w:p>
    <w:p w14:paraId="39E393A3" w14:textId="77777777" w:rsidR="00184322" w:rsidRPr="00084ED8" w:rsidRDefault="00184322">
      <w:pPr>
        <w:pStyle w:val="Prrafodelista"/>
        <w:numPr>
          <w:ilvl w:val="1"/>
          <w:numId w:val="6"/>
        </w:numPr>
        <w:rPr>
          <w:lang w:val="es-ES"/>
        </w:rPr>
      </w:pPr>
      <w:r w:rsidRPr="00084ED8">
        <w:rPr>
          <w:lang w:val="es-ES"/>
        </w:rPr>
        <w:t>Todos: Se detecta como anómalo cuando es superior a 0,72.</w:t>
      </w:r>
    </w:p>
    <w:p w14:paraId="6AA3A18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0,57.</w:t>
      </w:r>
    </w:p>
    <w:p w14:paraId="2279165B"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0,625.</w:t>
      </w:r>
    </w:p>
    <w:p w14:paraId="1A5B7821" w14:textId="77777777" w:rsidR="00184322" w:rsidRPr="00084ED8" w:rsidRDefault="00184322">
      <w:pPr>
        <w:pStyle w:val="Prrafodelista"/>
        <w:numPr>
          <w:ilvl w:val="0"/>
          <w:numId w:val="6"/>
        </w:numPr>
        <w:rPr>
          <w:lang w:val="es-ES"/>
        </w:rPr>
      </w:pPr>
      <w:r w:rsidRPr="00084ED8">
        <w:rPr>
          <w:lang w:val="es-ES"/>
        </w:rPr>
        <w:t xml:space="preserve">Proporción de expresiones en el cuerpo de la clase (Numérica): </w:t>
      </w:r>
    </w:p>
    <w:p w14:paraId="421C4003" w14:textId="77777777" w:rsidR="00184322" w:rsidRPr="00084ED8" w:rsidRDefault="00184322">
      <w:pPr>
        <w:pStyle w:val="Prrafodelista"/>
        <w:numPr>
          <w:ilvl w:val="1"/>
          <w:numId w:val="6"/>
        </w:numPr>
        <w:rPr>
          <w:lang w:val="es-ES"/>
        </w:rPr>
      </w:pPr>
      <w:r w:rsidRPr="00084ED8">
        <w:rPr>
          <w:lang w:val="es-ES"/>
        </w:rPr>
        <w:t>Todos: Se detecta como anómalo cuando es superior a 0,625.</w:t>
      </w:r>
    </w:p>
    <w:p w14:paraId="50D08B8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6B84BA9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0,66.</w:t>
      </w:r>
    </w:p>
    <w:p w14:paraId="5DF70DD1" w14:textId="77777777" w:rsidR="00184322" w:rsidRPr="00084ED8" w:rsidRDefault="00184322">
      <w:pPr>
        <w:pStyle w:val="Prrafodelista"/>
        <w:numPr>
          <w:ilvl w:val="0"/>
          <w:numId w:val="6"/>
        </w:numPr>
        <w:rPr>
          <w:lang w:val="es-ES"/>
        </w:rPr>
      </w:pPr>
      <w:r w:rsidRPr="00084ED8">
        <w:rPr>
          <w:lang w:val="es-ES"/>
        </w:rPr>
        <w:t xml:space="preserve">Proporción de anotaciones de tipo (Numérica): </w:t>
      </w:r>
    </w:p>
    <w:p w14:paraId="69D9F88B" w14:textId="77777777" w:rsidR="00184322" w:rsidRPr="00084ED8" w:rsidRDefault="00184322">
      <w:pPr>
        <w:pStyle w:val="Prrafodelista"/>
        <w:numPr>
          <w:ilvl w:val="1"/>
          <w:numId w:val="6"/>
        </w:numPr>
        <w:rPr>
          <w:lang w:val="es-ES"/>
        </w:rPr>
      </w:pPr>
      <w:r w:rsidRPr="00084ED8">
        <w:rPr>
          <w:lang w:val="es-ES"/>
        </w:rPr>
        <w:t>Todos: Se detecta como anómalo cuando es superior a 0,8.</w:t>
      </w:r>
    </w:p>
    <w:p w14:paraId="6A20E2BB"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AA711E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466688F5" w14:textId="77777777" w:rsidR="00184322" w:rsidRPr="00084ED8" w:rsidRDefault="00184322">
      <w:pPr>
        <w:pStyle w:val="Prrafodelista"/>
        <w:numPr>
          <w:ilvl w:val="0"/>
          <w:numId w:val="6"/>
        </w:numPr>
        <w:rPr>
          <w:lang w:val="es-ES"/>
        </w:rPr>
      </w:pPr>
      <w:r w:rsidRPr="00084ED8">
        <w:rPr>
          <w:lang w:val="es-ES"/>
        </w:rPr>
        <w:t xml:space="preserve">Proporción de métodos privados (Numérica): </w:t>
      </w:r>
    </w:p>
    <w:p w14:paraId="66A10820"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C1ADC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333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7492C12E" w14:textId="77777777" w:rsidR="00184322" w:rsidRPr="00084ED8" w:rsidRDefault="00184322">
      <w:pPr>
        <w:pStyle w:val="Prrafodelista"/>
        <w:numPr>
          <w:ilvl w:val="0"/>
          <w:numId w:val="6"/>
        </w:numPr>
        <w:rPr>
          <w:lang w:val="es-ES"/>
        </w:rPr>
      </w:pPr>
      <w:r w:rsidRPr="00084ED8">
        <w:rPr>
          <w:lang w:val="es-ES"/>
        </w:rPr>
        <w:t xml:space="preserve">Proporción de métodos mágicos (Numérica): </w:t>
      </w:r>
    </w:p>
    <w:p w14:paraId="3D09FE5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6E5CE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No se detectaron valores anómalos para esta característica.</w:t>
      </w:r>
    </w:p>
    <w:p w14:paraId="7BEE6D2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04DE07E0" w14:textId="77777777" w:rsidR="00184322" w:rsidRPr="00084ED8" w:rsidRDefault="00184322">
      <w:pPr>
        <w:pStyle w:val="Prrafodelista"/>
        <w:numPr>
          <w:ilvl w:val="0"/>
          <w:numId w:val="6"/>
        </w:numPr>
        <w:rPr>
          <w:lang w:val="es-ES"/>
        </w:rPr>
      </w:pPr>
      <w:r w:rsidRPr="00084ED8">
        <w:rPr>
          <w:lang w:val="es-ES"/>
        </w:rPr>
        <w:t xml:space="preserve">Proporción de métodos asíncronos (Numérica): </w:t>
      </w:r>
    </w:p>
    <w:p w14:paraId="54E0D159"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FCC2D4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66F1F6D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6B97DEE9" w14:textId="77777777" w:rsidR="00184322" w:rsidRPr="00084ED8" w:rsidRDefault="00184322">
      <w:pPr>
        <w:pStyle w:val="Prrafodelista"/>
        <w:numPr>
          <w:ilvl w:val="0"/>
          <w:numId w:val="6"/>
        </w:numPr>
        <w:rPr>
          <w:lang w:val="es-ES"/>
        </w:rPr>
      </w:pPr>
      <w:r w:rsidRPr="00084ED8">
        <w:rPr>
          <w:lang w:val="es-ES"/>
        </w:rPr>
        <w:t xml:space="preserve">Proporción de métodos de clase (Numérica): </w:t>
      </w:r>
    </w:p>
    <w:p w14:paraId="3C4F89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249B4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08C577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3056CA4" w14:textId="77777777" w:rsidR="00184322" w:rsidRPr="00084ED8" w:rsidRDefault="00184322">
      <w:pPr>
        <w:pStyle w:val="Prrafodelista"/>
        <w:numPr>
          <w:ilvl w:val="0"/>
          <w:numId w:val="6"/>
        </w:numPr>
        <w:rPr>
          <w:lang w:val="es-ES"/>
        </w:rPr>
      </w:pPr>
      <w:r w:rsidRPr="00084ED8">
        <w:rPr>
          <w:lang w:val="es-ES"/>
        </w:rPr>
        <w:t xml:space="preserve">Proporción de métodos estáticos (Numérica): </w:t>
      </w:r>
    </w:p>
    <w:p w14:paraId="1225B0C3"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AFAF2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18441A2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7ACD691" w14:textId="77777777" w:rsidR="00184322" w:rsidRPr="00084ED8" w:rsidRDefault="00184322">
      <w:pPr>
        <w:pStyle w:val="Prrafodelista"/>
        <w:numPr>
          <w:ilvl w:val="0"/>
          <w:numId w:val="6"/>
        </w:numPr>
        <w:rPr>
          <w:lang w:val="es-ES"/>
        </w:rPr>
      </w:pPr>
      <w:r w:rsidRPr="00084ED8">
        <w:rPr>
          <w:lang w:val="es-ES"/>
        </w:rPr>
        <w:t xml:space="preserve">Proporción de métodos abstractos (Numérica): </w:t>
      </w:r>
    </w:p>
    <w:p w14:paraId="0CB01E38"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5B83FDE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71B012D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0ACF4AA7" w14:textId="77777777" w:rsidR="00184322" w:rsidRPr="00084ED8" w:rsidRDefault="00184322">
      <w:pPr>
        <w:pStyle w:val="Prrafodelista"/>
        <w:numPr>
          <w:ilvl w:val="0"/>
          <w:numId w:val="6"/>
        </w:numPr>
        <w:rPr>
          <w:lang w:val="es-ES"/>
        </w:rPr>
      </w:pPr>
      <w:r w:rsidRPr="00084ED8">
        <w:rPr>
          <w:lang w:val="es-ES"/>
        </w:rPr>
        <w:t xml:space="preserve">Proporción de métodos de propiedad (Numérica): </w:t>
      </w:r>
    </w:p>
    <w:p w14:paraId="4D6F910E"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C1C9C4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00A33F1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11B8D251" w14:textId="77777777" w:rsidR="00184322" w:rsidRPr="00084ED8" w:rsidRDefault="00184322">
      <w:pPr>
        <w:pStyle w:val="Prrafodelista"/>
        <w:numPr>
          <w:ilvl w:val="0"/>
          <w:numId w:val="6"/>
        </w:numPr>
        <w:rPr>
          <w:lang w:val="es-ES"/>
        </w:rPr>
      </w:pPr>
      <w:r w:rsidRPr="00084ED8">
        <w:rPr>
          <w:lang w:val="es-ES"/>
        </w:rPr>
        <w:t xml:space="preserve">Convención de nombrado (Nominal): </w:t>
      </w:r>
    </w:p>
    <w:p w14:paraId="7A69294B" w14:textId="77777777" w:rsidR="00184322" w:rsidRPr="00084ED8" w:rsidRDefault="00184322">
      <w:pPr>
        <w:pStyle w:val="Prrafodelista"/>
        <w:numPr>
          <w:ilvl w:val="1"/>
          <w:numId w:val="6"/>
        </w:numPr>
        <w:rPr>
          <w:lang w:val="es-ES"/>
        </w:rPr>
      </w:pPr>
      <w:r w:rsidRPr="00084ED8">
        <w:rPr>
          <w:lang w:val="es-ES"/>
        </w:rPr>
        <w:t xml:space="preserve">Todos: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F620C9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5 valores, se considera como valor anómalo todos aquellos que tienen una frecuencia inferior a 0,04%. El valor predominante que toma esta variable es el de </w:t>
      </w:r>
      <w:r w:rsidRPr="00084ED8">
        <w:rPr>
          <w:rFonts w:ascii="Consolas" w:hAnsi="Consolas"/>
          <w:lang w:val="es-ES"/>
        </w:rPr>
        <w:t>CamelUp</w:t>
      </w:r>
      <w:r w:rsidRPr="00084ED8">
        <w:rPr>
          <w:lang w:val="es-ES"/>
        </w:rPr>
        <w:t xml:space="preserve">. No se detectaron valores anómalos para esta característica. Esta variable nunca toma los posibles valores </w:t>
      </w:r>
      <w:r w:rsidRPr="00084ED8">
        <w:rPr>
          <w:rFonts w:ascii="Consolas" w:hAnsi="Consolas"/>
          <w:lang w:val="es-ES"/>
        </w:rPr>
        <w:t>CamelLow</w:t>
      </w:r>
      <w:r w:rsidRPr="00084ED8">
        <w:rPr>
          <w:lang w:val="es-ES"/>
        </w:rPr>
        <w:t xml:space="preserve"> y </w:t>
      </w:r>
      <w:r w:rsidRPr="00084ED8">
        <w:rPr>
          <w:rFonts w:ascii="Consolas" w:hAnsi="Consolas"/>
          <w:lang w:val="es-ES"/>
        </w:rPr>
        <w:t>Discard</w:t>
      </w:r>
      <w:r w:rsidRPr="00084ED8">
        <w:rPr>
          <w:lang w:val="es-ES"/>
        </w:rPr>
        <w:t>.</w:t>
      </w:r>
    </w:p>
    <w:p w14:paraId="5F8A7D2F" w14:textId="77777777" w:rsidR="00184322" w:rsidRDefault="00184322">
      <w:pPr>
        <w:pStyle w:val="Prrafodelista"/>
        <w:numPr>
          <w:ilvl w:val="1"/>
          <w:numId w:val="6"/>
        </w:numPr>
        <w:rPr>
          <w:lang w:val="es-ES"/>
        </w:rPr>
      </w:pPr>
      <w:r w:rsidRPr="00084ED8">
        <w:rPr>
          <w:i/>
          <w:iCs/>
          <w:lang w:val="es-ES"/>
        </w:rPr>
        <w:lastRenderedPageBreak/>
        <w:t>Expert</w:t>
      </w:r>
      <w:r w:rsidRPr="00084ED8">
        <w:rPr>
          <w:lang w:val="es-ES"/>
        </w:rPr>
        <w:t xml:space="preserve">: En este caso la variable toma 7 valores, se considera como valor anómalo todos aquellos que tienen una frecuencia inferior a 0,028%. El valor predominante que toma esta variable es el de </w:t>
      </w:r>
      <w:r w:rsidRPr="00084ED8">
        <w:rPr>
          <w:rFonts w:ascii="Consolas" w:hAnsi="Consolas"/>
          <w:lang w:val="es-ES"/>
        </w:rPr>
        <w:t>CamelUp</w:t>
      </w:r>
      <w:r w:rsidRPr="00084ED8">
        <w:rPr>
          <w:lang w:val="es-ES"/>
        </w:rPr>
        <w:t>. No se detectaron valores anómalos para esta característica.</w:t>
      </w:r>
    </w:p>
    <w:p w14:paraId="25EDBECE" w14:textId="77777777" w:rsidR="00FC3FFB" w:rsidRDefault="00FC3FFB" w:rsidP="00FC3FFB">
      <w:pPr>
        <w:pStyle w:val="Prrafodelista"/>
        <w:numPr>
          <w:ilvl w:val="0"/>
          <w:numId w:val="6"/>
        </w:numPr>
        <w:rPr>
          <w:lang w:val="es-ES"/>
        </w:rPr>
      </w:pPr>
      <w:r>
        <w:rPr>
          <w:lang w:val="es-ES"/>
        </w:rPr>
        <w:t>Análisis Multivariante</w:t>
      </w:r>
    </w:p>
    <w:p w14:paraId="2CBDABF2" w14:textId="03934655" w:rsidR="00FC3FFB" w:rsidRPr="00084ED8" w:rsidRDefault="00FC3FFB" w:rsidP="00FC3FFB">
      <w:pPr>
        <w:pStyle w:val="Prrafodelista"/>
        <w:numPr>
          <w:ilvl w:val="1"/>
          <w:numId w:val="6"/>
        </w:numPr>
        <w:rPr>
          <w:lang w:val="es-ES"/>
        </w:rPr>
      </w:pPr>
      <w:r w:rsidRPr="00084ED8">
        <w:rPr>
          <w:lang w:val="es-ES"/>
        </w:rPr>
        <w:t>Todos: Se detecta</w:t>
      </w:r>
      <w:r>
        <w:rPr>
          <w:lang w:val="es-ES"/>
        </w:rPr>
        <w:t>ron 19 instancias anómalas</w:t>
      </w:r>
      <w:r w:rsidRPr="00084ED8">
        <w:rPr>
          <w:lang w:val="es-ES"/>
        </w:rPr>
        <w:t>.</w:t>
      </w:r>
    </w:p>
    <w:p w14:paraId="037A3BDC" w14:textId="7DFD3294" w:rsidR="00FC3FFB" w:rsidRPr="00084ED8" w:rsidRDefault="00FC3FFB" w:rsidP="00FC3FFB">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3 instancias anómalas</w:t>
      </w:r>
      <w:r w:rsidRPr="00084ED8">
        <w:rPr>
          <w:lang w:val="es-ES"/>
        </w:rPr>
        <w:t>.</w:t>
      </w:r>
    </w:p>
    <w:p w14:paraId="02E1A7C4" w14:textId="58A26827" w:rsidR="00FC3FFB" w:rsidRPr="00FC3FFB" w:rsidRDefault="00FC3FFB" w:rsidP="00866B6A">
      <w:pPr>
        <w:pStyle w:val="Prrafodelista"/>
        <w:numPr>
          <w:ilvl w:val="1"/>
          <w:numId w:val="6"/>
        </w:numPr>
        <w:rPr>
          <w:lang w:val="es-ES"/>
        </w:rPr>
      </w:pPr>
      <w:r w:rsidRPr="00FC3FFB">
        <w:rPr>
          <w:i/>
          <w:iCs/>
          <w:lang w:val="es-ES"/>
        </w:rPr>
        <w:t>Expert</w:t>
      </w:r>
      <w:r w:rsidRPr="00FC3FFB">
        <w:rPr>
          <w:lang w:val="es-ES"/>
        </w:rPr>
        <w:t>: Se detectaron 1</w:t>
      </w:r>
      <w:r>
        <w:rPr>
          <w:lang w:val="es-ES"/>
        </w:rPr>
        <w:t>8</w:t>
      </w:r>
      <w:r w:rsidRPr="00FC3FFB">
        <w:rPr>
          <w:lang w:val="es-ES"/>
        </w:rPr>
        <w:t xml:space="preserve"> instancias anómalas.</w:t>
      </w:r>
    </w:p>
    <w:p w14:paraId="5EF15CF9" w14:textId="5DDB90D8" w:rsidR="00184322" w:rsidRPr="00084ED8" w:rsidRDefault="00537C80" w:rsidP="00184322">
      <w:pPr>
        <w:pStyle w:val="Ttulo3"/>
      </w:pPr>
      <w:bookmarkStart w:id="242" w:name="_Toc170228955"/>
      <w:r>
        <w:t>Function Definitions</w:t>
      </w:r>
      <w:bookmarkEnd w:id="242"/>
    </w:p>
    <w:p w14:paraId="6C88A1AF" w14:textId="77777777" w:rsidR="00184322" w:rsidRPr="00084ED8" w:rsidRDefault="00184322">
      <w:pPr>
        <w:pStyle w:val="Prrafodelista"/>
        <w:numPr>
          <w:ilvl w:val="0"/>
          <w:numId w:val="6"/>
        </w:numPr>
        <w:rPr>
          <w:lang w:val="es-ES"/>
        </w:rPr>
      </w:pPr>
      <w:r w:rsidRPr="00084ED8">
        <w:rPr>
          <w:lang w:val="es-ES"/>
        </w:rPr>
        <w:t>Si es una función privada (Binaria): Se considera anómalo cuando uno de los dos valores que puede tomar la variable no aparece al menos un 0,10%.</w:t>
      </w:r>
    </w:p>
    <w:p w14:paraId="50AF9F9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C8B8A13"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03CE9A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BDC4AC4" w14:textId="77777777" w:rsidR="00184322" w:rsidRPr="00084ED8" w:rsidRDefault="00184322">
      <w:pPr>
        <w:pStyle w:val="Prrafodelista"/>
        <w:numPr>
          <w:ilvl w:val="0"/>
          <w:numId w:val="6"/>
        </w:numPr>
        <w:rPr>
          <w:lang w:val="es-ES"/>
        </w:rPr>
      </w:pPr>
      <w:r w:rsidRPr="00084ED8">
        <w:rPr>
          <w:lang w:val="es-ES"/>
        </w:rPr>
        <w:t>Si es una función mágica (Binaria): Se considera anómalo cuando uno de los dos valores que puede tomar la variable no aparece al menos un 0,10%.</w:t>
      </w:r>
    </w:p>
    <w:p w14:paraId="1D2D034B"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2E40FA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6239C82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DC10A89" w14:textId="77777777" w:rsidR="00184322" w:rsidRPr="00084ED8" w:rsidRDefault="00184322">
      <w:pPr>
        <w:pStyle w:val="Prrafodelista"/>
        <w:numPr>
          <w:ilvl w:val="0"/>
          <w:numId w:val="6"/>
        </w:numPr>
        <w:rPr>
          <w:lang w:val="es-ES"/>
        </w:rPr>
      </w:pPr>
      <w:r w:rsidRPr="00084ED8">
        <w:rPr>
          <w:lang w:val="es-ES"/>
        </w:rPr>
        <w:t>Si es una función asíncrona (Binaria): Se considera anómalo cuando uno de los dos valores que puede tomar la variable no aparece al menos un 0,10%.</w:t>
      </w:r>
    </w:p>
    <w:p w14:paraId="51BE1FB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338D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1338AB5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12A9B0"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704806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BFDE5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C1AA0B"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1A513D4" w14:textId="77777777" w:rsidR="00184322" w:rsidRPr="00084ED8" w:rsidRDefault="00184322">
      <w:pPr>
        <w:pStyle w:val="Prrafodelista"/>
        <w:numPr>
          <w:ilvl w:val="0"/>
          <w:numId w:val="6"/>
        </w:numPr>
        <w:rPr>
          <w:lang w:val="es-ES"/>
        </w:rPr>
      </w:pPr>
      <w:r w:rsidRPr="00084ED8">
        <w:rPr>
          <w:lang w:val="es-ES"/>
        </w:rPr>
        <w:t>Contiene comentario de función (Binaria): Se considera anómalo cuando uno de los dos valores que puede tomar la variable no aparece al menos un 0,10%.</w:t>
      </w:r>
    </w:p>
    <w:p w14:paraId="64F68FD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61F8430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true. No se detectaron valores anómalos para esta característica.</w:t>
      </w:r>
    </w:p>
    <w:p w14:paraId="0C305849"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El valor predominante es false. No se detectaron valores anómalos para esta característica.</w:t>
      </w:r>
    </w:p>
    <w:p w14:paraId="35B79BD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5FE29791" w14:textId="77777777" w:rsidR="00184322" w:rsidRPr="00084ED8" w:rsidRDefault="00184322">
      <w:pPr>
        <w:pStyle w:val="Prrafodelista"/>
        <w:numPr>
          <w:ilvl w:val="1"/>
          <w:numId w:val="6"/>
        </w:numPr>
        <w:rPr>
          <w:lang w:val="es-ES"/>
        </w:rPr>
      </w:pPr>
      <w:r w:rsidRPr="00084ED8">
        <w:rPr>
          <w:lang w:val="es-ES"/>
        </w:rPr>
        <w:t>Todos: Se detecta como anómalo cuando es superior a 50.</w:t>
      </w:r>
    </w:p>
    <w:p w14:paraId="12DD774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41.</w:t>
      </w:r>
    </w:p>
    <w:p w14:paraId="5536DF2D"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62.</w:t>
      </w:r>
    </w:p>
    <w:p w14:paraId="351C9425" w14:textId="77777777" w:rsidR="00184322" w:rsidRPr="00084ED8" w:rsidRDefault="00184322">
      <w:pPr>
        <w:pStyle w:val="Prrafodelista"/>
        <w:numPr>
          <w:ilvl w:val="0"/>
          <w:numId w:val="6"/>
        </w:numPr>
        <w:rPr>
          <w:lang w:val="es-ES"/>
        </w:rPr>
      </w:pPr>
      <w:r w:rsidRPr="00084ED8">
        <w:rPr>
          <w:lang w:val="es-ES"/>
        </w:rPr>
        <w:t xml:space="preserve">Número de sentencias en el cuerpo de la función (Numérica): </w:t>
      </w:r>
    </w:p>
    <w:p w14:paraId="246C1E45" w14:textId="77777777" w:rsidR="00184322" w:rsidRPr="00084ED8" w:rsidRDefault="00184322">
      <w:pPr>
        <w:pStyle w:val="Prrafodelista"/>
        <w:numPr>
          <w:ilvl w:val="1"/>
          <w:numId w:val="6"/>
        </w:numPr>
        <w:rPr>
          <w:lang w:val="es-ES"/>
        </w:rPr>
      </w:pPr>
      <w:r w:rsidRPr="00084ED8">
        <w:rPr>
          <w:lang w:val="es-ES"/>
        </w:rPr>
        <w:t>Todos: Se detecta como anómalo cuando es superior a 18.</w:t>
      </w:r>
    </w:p>
    <w:p w14:paraId="62D1F3D6"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14.</w:t>
      </w:r>
    </w:p>
    <w:p w14:paraId="2B84507B" w14:textId="40ED8081"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Se detecta como anómalo cuando es superior a 18. </w:t>
      </w:r>
    </w:p>
    <w:p w14:paraId="0E103C34"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1FE24F3D"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4806A16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16B399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w:t>
      </w:r>
    </w:p>
    <w:p w14:paraId="498C7C9E" w14:textId="77777777" w:rsidR="00184322" w:rsidRPr="00084ED8" w:rsidRDefault="00184322">
      <w:pPr>
        <w:pStyle w:val="Prrafodelista"/>
        <w:numPr>
          <w:ilvl w:val="0"/>
          <w:numId w:val="6"/>
        </w:numPr>
        <w:rPr>
          <w:lang w:val="es-ES"/>
        </w:rPr>
      </w:pPr>
      <w:r w:rsidRPr="00084ED8">
        <w:rPr>
          <w:lang w:val="es-ES"/>
        </w:rPr>
        <w:t xml:space="preserve">Altura (Numérica): </w:t>
      </w:r>
    </w:p>
    <w:p w14:paraId="2D95866D" w14:textId="77777777" w:rsidR="00184322" w:rsidRPr="00084ED8" w:rsidRDefault="00184322">
      <w:pPr>
        <w:pStyle w:val="Prrafodelista"/>
        <w:numPr>
          <w:ilvl w:val="1"/>
          <w:numId w:val="6"/>
        </w:numPr>
        <w:rPr>
          <w:lang w:val="es-ES"/>
        </w:rPr>
      </w:pPr>
      <w:r w:rsidRPr="00084ED8">
        <w:rPr>
          <w:lang w:val="es-ES"/>
        </w:rPr>
        <w:t>Todos: Se detecta como anómalo cuando es superior a 1.</w:t>
      </w:r>
    </w:p>
    <w:p w14:paraId="5C52D2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w:t>
      </w:r>
    </w:p>
    <w:p w14:paraId="7073757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w:t>
      </w:r>
    </w:p>
    <w:p w14:paraId="186E311F" w14:textId="77777777" w:rsidR="00184322" w:rsidRPr="00084ED8" w:rsidRDefault="00184322">
      <w:pPr>
        <w:pStyle w:val="Prrafodelista"/>
        <w:numPr>
          <w:ilvl w:val="0"/>
          <w:numId w:val="6"/>
        </w:numPr>
        <w:rPr>
          <w:lang w:val="es-ES"/>
        </w:rPr>
      </w:pPr>
      <w:r w:rsidRPr="00084ED8">
        <w:rPr>
          <w:lang w:val="es-ES"/>
        </w:rPr>
        <w:t xml:space="preserve">Proporción de sentencias en el cuerpo de la función que son expresiones (Numérica): </w:t>
      </w:r>
    </w:p>
    <w:p w14:paraId="565F3279"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1D203F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0,89.</w:t>
      </w:r>
    </w:p>
    <w:p w14:paraId="792B08A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0,83.</w:t>
      </w:r>
    </w:p>
    <w:p w14:paraId="02F8E2C4"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21202DE1" w14:textId="77777777" w:rsidR="00184322" w:rsidRPr="00084ED8" w:rsidRDefault="00184322">
      <w:pPr>
        <w:pStyle w:val="Prrafodelista"/>
        <w:numPr>
          <w:ilvl w:val="1"/>
          <w:numId w:val="6"/>
        </w:numPr>
        <w:rPr>
          <w:lang w:val="es-ES"/>
        </w:rPr>
      </w:pPr>
      <w:r w:rsidRPr="00084ED8">
        <w:rPr>
          <w:lang w:val="es-ES"/>
        </w:rPr>
        <w:t>Todos: Se detecta como anómalo cuando es superior a 0,83.</w:t>
      </w:r>
    </w:p>
    <w:p w14:paraId="6A8CDED0"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394CCCB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257868A" w14:textId="77777777" w:rsidR="00184322" w:rsidRPr="00084ED8" w:rsidRDefault="00184322">
      <w:pPr>
        <w:pStyle w:val="Prrafodelista"/>
        <w:numPr>
          <w:ilvl w:val="0"/>
          <w:numId w:val="6"/>
        </w:numPr>
        <w:rPr>
          <w:lang w:val="es-ES"/>
        </w:rPr>
      </w:pPr>
      <w:r w:rsidRPr="00084ED8">
        <w:rPr>
          <w:lang w:val="es-ES"/>
        </w:rPr>
        <w:t>Convención de nombrado (Nominal): En todos los casos esta variable toma 7 valores, se considera como valor anómalo todos aquellos que tienen una frecuencia inferior a 0,028%.</w:t>
      </w:r>
    </w:p>
    <w:p w14:paraId="02D13D18" w14:textId="77777777" w:rsidR="00184322" w:rsidRPr="00084ED8" w:rsidRDefault="00184322">
      <w:pPr>
        <w:pStyle w:val="Prrafodelista"/>
        <w:numPr>
          <w:ilvl w:val="1"/>
          <w:numId w:val="6"/>
        </w:numPr>
        <w:rPr>
          <w:lang w:val="es-ES"/>
        </w:rPr>
      </w:pPr>
      <w:r w:rsidRPr="00084ED8">
        <w:rPr>
          <w:lang w:val="es-ES"/>
        </w:rPr>
        <w:t xml:space="preserve">Todos: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302176D8"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xml:space="preserve">: El valor predominante que toma esta variable es el de </w:t>
      </w:r>
      <w:r w:rsidRPr="00084ED8">
        <w:rPr>
          <w:rFonts w:ascii="Consolas" w:hAnsi="Consolas"/>
          <w:lang w:val="es-ES"/>
        </w:rPr>
        <w:t>SnakeCase</w:t>
      </w:r>
      <w:r w:rsidRPr="00084ED8">
        <w:rPr>
          <w:lang w:val="es-ES"/>
        </w:rPr>
        <w:t xml:space="preserve">. Los valores </w:t>
      </w:r>
      <w:r w:rsidRPr="00DF3A30">
        <w:rPr>
          <w:rFonts w:ascii="Consolas" w:hAnsi="Consolas"/>
          <w:lang w:val="es-ES"/>
        </w:rPr>
        <w:t>Discard</w:t>
      </w:r>
      <w:r w:rsidRPr="00084ED8">
        <w:rPr>
          <w:lang w:val="es-ES"/>
        </w:rPr>
        <w:t xml:space="preserve"> y </w:t>
      </w:r>
      <w:r w:rsidRPr="00DF3A30">
        <w:rPr>
          <w:rFonts w:ascii="Consolas" w:hAnsi="Consolas"/>
          <w:lang w:val="es-ES"/>
        </w:rPr>
        <w:t>Upper</w:t>
      </w:r>
      <w:r w:rsidRPr="00084ED8">
        <w:rPr>
          <w:lang w:val="es-ES"/>
        </w:rPr>
        <w:t xml:space="preserve"> son anómalos.</w:t>
      </w:r>
    </w:p>
    <w:p w14:paraId="0ED90DFF" w14:textId="77777777" w:rsidR="00184322" w:rsidRDefault="00184322">
      <w:pPr>
        <w:pStyle w:val="Prrafodelista"/>
        <w:numPr>
          <w:ilvl w:val="1"/>
          <w:numId w:val="6"/>
        </w:numPr>
        <w:rPr>
          <w:lang w:val="es-ES"/>
        </w:rPr>
      </w:pPr>
      <w:r w:rsidRPr="00084ED8">
        <w:rPr>
          <w:i/>
          <w:iCs/>
          <w:lang w:val="es-ES"/>
        </w:rPr>
        <w:t>Expert</w:t>
      </w:r>
      <w:r w:rsidRPr="00084ED8">
        <w:rPr>
          <w:lang w:val="es-ES"/>
        </w:rPr>
        <w:t xml:space="preserve">: El valor predominante que toma esta variable es el de </w:t>
      </w:r>
      <w:r w:rsidRPr="00084ED8">
        <w:rPr>
          <w:rFonts w:ascii="Consolas" w:hAnsi="Consolas"/>
          <w:lang w:val="es-ES"/>
        </w:rPr>
        <w:t>SnakeCase</w:t>
      </w:r>
      <w:r w:rsidRPr="00084ED8">
        <w:rPr>
          <w:lang w:val="es-ES"/>
        </w:rPr>
        <w:t>. No se detectaron valores anómalos para esta característica.</w:t>
      </w:r>
    </w:p>
    <w:p w14:paraId="4D95C5B4" w14:textId="77777777" w:rsidR="001115E2" w:rsidRDefault="001115E2" w:rsidP="001115E2">
      <w:pPr>
        <w:pStyle w:val="Prrafodelista"/>
        <w:numPr>
          <w:ilvl w:val="0"/>
          <w:numId w:val="6"/>
        </w:numPr>
        <w:rPr>
          <w:lang w:val="es-ES"/>
        </w:rPr>
      </w:pPr>
      <w:r>
        <w:rPr>
          <w:lang w:val="es-ES"/>
        </w:rPr>
        <w:t>Análisis Multivariante</w:t>
      </w:r>
    </w:p>
    <w:p w14:paraId="05CE58EB" w14:textId="068E9192" w:rsidR="001115E2" w:rsidRPr="00084ED8" w:rsidRDefault="001115E2" w:rsidP="001115E2">
      <w:pPr>
        <w:pStyle w:val="Prrafodelista"/>
        <w:numPr>
          <w:ilvl w:val="1"/>
          <w:numId w:val="6"/>
        </w:numPr>
        <w:rPr>
          <w:lang w:val="es-ES"/>
        </w:rPr>
      </w:pPr>
      <w:r w:rsidRPr="00084ED8">
        <w:rPr>
          <w:lang w:val="es-ES"/>
        </w:rPr>
        <w:t>Todos: Se detecta</w:t>
      </w:r>
      <w:r>
        <w:rPr>
          <w:lang w:val="es-ES"/>
        </w:rPr>
        <w:t>ron 67 instancias anómalas</w:t>
      </w:r>
      <w:r w:rsidRPr="00084ED8">
        <w:rPr>
          <w:lang w:val="es-ES"/>
        </w:rPr>
        <w:t>.</w:t>
      </w:r>
    </w:p>
    <w:p w14:paraId="5835F0A2" w14:textId="57B07176" w:rsidR="001115E2" w:rsidRPr="00084ED8" w:rsidRDefault="001115E2" w:rsidP="001115E2">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20 instancias anómalas</w:t>
      </w:r>
      <w:r w:rsidRPr="00084ED8">
        <w:rPr>
          <w:lang w:val="es-ES"/>
        </w:rPr>
        <w:t>.</w:t>
      </w:r>
    </w:p>
    <w:p w14:paraId="4002FC4C" w14:textId="6881FCA4" w:rsidR="001115E2" w:rsidRPr="00084ED8" w:rsidRDefault="001115E2" w:rsidP="001115E2">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38</w:t>
      </w:r>
      <w:r w:rsidRPr="00FC3FFB">
        <w:rPr>
          <w:lang w:val="es-ES"/>
        </w:rPr>
        <w:t xml:space="preserve"> instancias anómalas.</w:t>
      </w:r>
    </w:p>
    <w:p w14:paraId="37FAABBB" w14:textId="66165316" w:rsidR="00184322" w:rsidRPr="00084ED8" w:rsidRDefault="00537C80" w:rsidP="00184322">
      <w:pPr>
        <w:pStyle w:val="Ttulo3"/>
        <w:rPr>
          <w:lang w:val="es-ES"/>
        </w:rPr>
      </w:pPr>
      <w:bookmarkStart w:id="243" w:name="_Toc170228956"/>
      <w:r>
        <w:rPr>
          <w:lang w:val="es-ES"/>
        </w:rPr>
        <w:t>Method Definitions</w:t>
      </w:r>
      <w:bookmarkEnd w:id="243"/>
    </w:p>
    <w:p w14:paraId="269AF256" w14:textId="77777777" w:rsidR="00184322" w:rsidRPr="00084ED8" w:rsidRDefault="00184322">
      <w:pPr>
        <w:pStyle w:val="Prrafodelista"/>
        <w:numPr>
          <w:ilvl w:val="0"/>
          <w:numId w:val="6"/>
        </w:numPr>
        <w:rPr>
          <w:lang w:val="es-ES"/>
        </w:rPr>
      </w:pPr>
      <w:r w:rsidRPr="00084ED8">
        <w:rPr>
          <w:lang w:val="es-ES"/>
        </w:rPr>
        <w:t>Si es un método de clase (Binaria): Se considera anómalo cuando uno de los dos valores que puede tomar la variable no aparece al menos un 0,10%.</w:t>
      </w:r>
    </w:p>
    <w:p w14:paraId="214F9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B01A7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FF4E3C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0D45119" w14:textId="77777777" w:rsidR="00184322" w:rsidRPr="00084ED8" w:rsidRDefault="00184322">
      <w:pPr>
        <w:pStyle w:val="Prrafodelista"/>
        <w:numPr>
          <w:ilvl w:val="0"/>
          <w:numId w:val="6"/>
        </w:numPr>
        <w:rPr>
          <w:lang w:val="es-ES"/>
        </w:rPr>
      </w:pPr>
      <w:r w:rsidRPr="00084ED8">
        <w:rPr>
          <w:lang w:val="es-ES"/>
        </w:rPr>
        <w:lastRenderedPageBreak/>
        <w:t>Si es un método estático (Binaria): Se considera anómalo cuando uno de los dos valores que puede tomar la variable no aparece al menos un 0,10%.</w:t>
      </w:r>
    </w:p>
    <w:p w14:paraId="6C37D7D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602FF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61C180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ED29877" w14:textId="77777777" w:rsidR="00184322" w:rsidRPr="00084ED8" w:rsidRDefault="00184322">
      <w:pPr>
        <w:pStyle w:val="Prrafodelista"/>
        <w:numPr>
          <w:ilvl w:val="0"/>
          <w:numId w:val="6"/>
        </w:numPr>
        <w:rPr>
          <w:lang w:val="es-ES"/>
        </w:rPr>
      </w:pPr>
      <w:r w:rsidRPr="00084ED8">
        <w:rPr>
          <w:lang w:val="es-ES"/>
        </w:rPr>
        <w:t>Si es un método constructor (Binaria): Se considera anómalo cuando uno de los dos valores que puede tomar la variable no aparece al menos un 0,10%.</w:t>
      </w:r>
    </w:p>
    <w:p w14:paraId="302FD17E"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584947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A40237F"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499E948E" w14:textId="77777777" w:rsidR="00184322" w:rsidRPr="00084ED8" w:rsidRDefault="00184322">
      <w:pPr>
        <w:pStyle w:val="Prrafodelista"/>
        <w:numPr>
          <w:ilvl w:val="0"/>
          <w:numId w:val="6"/>
        </w:numPr>
        <w:rPr>
          <w:lang w:val="es-ES"/>
        </w:rPr>
      </w:pPr>
      <w:r w:rsidRPr="00084ED8">
        <w:rPr>
          <w:lang w:val="es-ES"/>
        </w:rPr>
        <w:t>Si es un método abstracto (Binaria): Se considera anómalo cuando uno de los dos valores que puede tomar la variable no aparece al menos un 0,10%.</w:t>
      </w:r>
    </w:p>
    <w:p w14:paraId="63B5E81F"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5496D39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9410C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0F8A2608" w14:textId="77777777" w:rsidR="00184322" w:rsidRPr="00084ED8" w:rsidRDefault="00184322">
      <w:pPr>
        <w:pStyle w:val="Prrafodelista"/>
        <w:numPr>
          <w:ilvl w:val="0"/>
          <w:numId w:val="6"/>
        </w:numPr>
        <w:rPr>
          <w:lang w:val="es-ES"/>
        </w:rPr>
      </w:pPr>
      <w:r w:rsidRPr="00084ED8">
        <w:rPr>
          <w:lang w:val="es-ES"/>
        </w:rPr>
        <w:t>Si es un método de propiedad (Binaria): Se considera anómalo cuando uno de los dos valores que puede tomar la variable no aparece al menos un 0,10%.</w:t>
      </w:r>
    </w:p>
    <w:p w14:paraId="41E1C0F8"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CB4CF8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F8B0574"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35CF394" w14:textId="77777777" w:rsidR="00184322" w:rsidRPr="00084ED8" w:rsidRDefault="00184322">
      <w:pPr>
        <w:pStyle w:val="Prrafodelista"/>
        <w:numPr>
          <w:ilvl w:val="0"/>
          <w:numId w:val="6"/>
        </w:numPr>
        <w:rPr>
          <w:lang w:val="es-ES"/>
        </w:rPr>
      </w:pPr>
      <w:r w:rsidRPr="00084ED8">
        <w:rPr>
          <w:lang w:val="es-ES"/>
        </w:rPr>
        <w:t>Si es un método wrapper (Binaria): Se considera anómalo cuando uno de los dos valores que puede tomar la variable no aparece al menos un 0,10%.</w:t>
      </w:r>
    </w:p>
    <w:p w14:paraId="7FF956B1"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B7FD40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D6D724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AC587E0" w14:textId="77777777" w:rsidR="00184322" w:rsidRPr="00084ED8" w:rsidRDefault="00184322">
      <w:pPr>
        <w:pStyle w:val="Prrafodelista"/>
        <w:numPr>
          <w:ilvl w:val="0"/>
          <w:numId w:val="6"/>
        </w:numPr>
        <w:rPr>
          <w:lang w:val="es-ES"/>
        </w:rPr>
      </w:pPr>
      <w:r w:rsidRPr="00084ED8">
        <w:rPr>
          <w:lang w:val="es-ES"/>
        </w:rPr>
        <w:t>Si es un método cacheado (Binaria): Se considera anómalo cuando uno de los dos valores que puede tomar la variable no aparece al menos un 0,10%.</w:t>
      </w:r>
    </w:p>
    <w:p w14:paraId="46FA68C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F9364C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48EEEA1"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A656E62" w14:textId="77777777" w:rsidR="00184322" w:rsidRPr="00084ED8" w:rsidRDefault="00184322">
      <w:pPr>
        <w:pStyle w:val="Prrafodelista"/>
        <w:numPr>
          <w:ilvl w:val="0"/>
          <w:numId w:val="6"/>
        </w:numPr>
        <w:rPr>
          <w:lang w:val="es-ES"/>
        </w:rPr>
      </w:pPr>
      <w:r w:rsidRPr="00084ED8">
        <w:rPr>
          <w:lang w:val="es-ES"/>
        </w:rPr>
        <w:lastRenderedPageBreak/>
        <w:t>Si es un método privado (Binaria): Se considera anómalo cuando uno de los dos valores que puede tomar la variable no aparece al menos un 0,10%.</w:t>
      </w:r>
    </w:p>
    <w:p w14:paraId="40485B8D"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2ED01A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965E7F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6580EFAE" w14:textId="77777777" w:rsidR="00184322" w:rsidRPr="00084ED8" w:rsidRDefault="00184322">
      <w:pPr>
        <w:pStyle w:val="Prrafodelista"/>
        <w:numPr>
          <w:ilvl w:val="0"/>
          <w:numId w:val="6"/>
        </w:numPr>
        <w:rPr>
          <w:lang w:val="es-ES"/>
        </w:rPr>
      </w:pPr>
      <w:r w:rsidRPr="00084ED8">
        <w:rPr>
          <w:lang w:val="es-ES"/>
        </w:rPr>
        <w:t>Si es un método mágico (Binaria): Se considera anómalo cuando uno de los dos valores que puede tomar la variable no aparece al menos un 0,10%.</w:t>
      </w:r>
    </w:p>
    <w:p w14:paraId="1E77D73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7687BC6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5054C04C"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5E61F2A8" w14:textId="77777777" w:rsidR="00184322" w:rsidRPr="00084ED8" w:rsidRDefault="00184322">
      <w:pPr>
        <w:pStyle w:val="Prrafodelista"/>
        <w:numPr>
          <w:ilvl w:val="0"/>
          <w:numId w:val="6"/>
        </w:numPr>
        <w:rPr>
          <w:lang w:val="es-ES"/>
        </w:rPr>
      </w:pPr>
      <w:r w:rsidRPr="00084ED8">
        <w:rPr>
          <w:lang w:val="es-ES"/>
        </w:rPr>
        <w:t>Si es un método asíncrono (Binaria): Se considera anómalo cuando uno de los dos valores que puede tomar la variable no aparece al menos un 0,10%.</w:t>
      </w:r>
    </w:p>
    <w:p w14:paraId="6EA70912"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13E2E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El valor true es anómalo.</w:t>
      </w:r>
    </w:p>
    <w:p w14:paraId="2AF4E9B9"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0B73953" w14:textId="77777777" w:rsidR="00184322" w:rsidRPr="00084ED8" w:rsidRDefault="00184322">
      <w:pPr>
        <w:pStyle w:val="Prrafodelista"/>
        <w:numPr>
          <w:ilvl w:val="0"/>
          <w:numId w:val="6"/>
        </w:numPr>
        <w:rPr>
          <w:lang w:val="es-ES"/>
        </w:rPr>
      </w:pPr>
      <w:r w:rsidRPr="00084ED8">
        <w:rPr>
          <w:lang w:val="es-ES"/>
        </w:rPr>
        <w:t>Contiene anotación de tipo de retorno (Binaria): Se considera anómalo cuando uno de los dos valores que puede tomar la variable no aparece al menos un 0,10%.</w:t>
      </w:r>
    </w:p>
    <w:p w14:paraId="601ED3D5"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19B17271"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4780074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5A431C5" w14:textId="77777777" w:rsidR="00184322" w:rsidRPr="00084ED8" w:rsidRDefault="00184322">
      <w:pPr>
        <w:pStyle w:val="Prrafodelista"/>
        <w:numPr>
          <w:ilvl w:val="0"/>
          <w:numId w:val="6"/>
        </w:numPr>
        <w:rPr>
          <w:lang w:val="es-ES"/>
        </w:rPr>
      </w:pPr>
      <w:r w:rsidRPr="00084ED8">
        <w:rPr>
          <w:lang w:val="es-ES"/>
        </w:rPr>
        <w:t>Contiene un comentario de función (Binaria): Se considera anómalo cuando uno de los dos valores que puede tomar la variable no aparece al menos un 0,10%.</w:t>
      </w:r>
    </w:p>
    <w:p w14:paraId="5716198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5DE040C"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14DF61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16E66689" w14:textId="77777777" w:rsidR="00184322" w:rsidRPr="00084ED8" w:rsidRDefault="00184322">
      <w:pPr>
        <w:pStyle w:val="Prrafodelista"/>
        <w:numPr>
          <w:ilvl w:val="0"/>
          <w:numId w:val="6"/>
        </w:numPr>
        <w:rPr>
          <w:lang w:val="es-ES"/>
        </w:rPr>
      </w:pPr>
      <w:r w:rsidRPr="00084ED8">
        <w:rPr>
          <w:lang w:val="es-ES"/>
        </w:rPr>
        <w:t xml:space="preserve">Número de caracteres del nombre (Numérica): </w:t>
      </w:r>
    </w:p>
    <w:p w14:paraId="1FF8669F" w14:textId="77777777" w:rsidR="00184322" w:rsidRPr="00084ED8" w:rsidRDefault="00184322">
      <w:pPr>
        <w:pStyle w:val="Prrafodelista"/>
        <w:numPr>
          <w:ilvl w:val="1"/>
          <w:numId w:val="6"/>
        </w:numPr>
        <w:rPr>
          <w:lang w:val="es-ES"/>
        </w:rPr>
      </w:pPr>
      <w:r w:rsidRPr="00084ED8">
        <w:rPr>
          <w:lang w:val="es-ES"/>
        </w:rPr>
        <w:t>Todos: Se detecta como anómalo cuando es superior a 40.</w:t>
      </w:r>
    </w:p>
    <w:p w14:paraId="178594D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32.</w:t>
      </w:r>
    </w:p>
    <w:p w14:paraId="7AACB77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44.</w:t>
      </w:r>
    </w:p>
    <w:p w14:paraId="4F07B150" w14:textId="77777777" w:rsidR="00184322" w:rsidRPr="00084ED8" w:rsidRDefault="00184322">
      <w:pPr>
        <w:pStyle w:val="Prrafodelista"/>
        <w:numPr>
          <w:ilvl w:val="0"/>
          <w:numId w:val="6"/>
        </w:numPr>
        <w:rPr>
          <w:lang w:val="es-ES"/>
        </w:rPr>
      </w:pPr>
      <w:r w:rsidRPr="00084ED8">
        <w:rPr>
          <w:lang w:val="es-ES"/>
        </w:rPr>
        <w:t xml:space="preserve">Número de sentencias en el cuerpo (Numérica): </w:t>
      </w:r>
    </w:p>
    <w:p w14:paraId="752A3CC6" w14:textId="77777777" w:rsidR="00184322" w:rsidRPr="00084ED8" w:rsidRDefault="00184322">
      <w:pPr>
        <w:pStyle w:val="Prrafodelista"/>
        <w:numPr>
          <w:ilvl w:val="1"/>
          <w:numId w:val="6"/>
        </w:numPr>
        <w:rPr>
          <w:lang w:val="es-ES"/>
        </w:rPr>
      </w:pPr>
      <w:r w:rsidRPr="00084ED8">
        <w:rPr>
          <w:lang w:val="es-ES"/>
        </w:rPr>
        <w:t>Todos: Se detecta como anómalo cuando es superior a 76.</w:t>
      </w:r>
    </w:p>
    <w:p w14:paraId="706A7B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35,1.</w:t>
      </w:r>
    </w:p>
    <w:p w14:paraId="40169C1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51,7.</w:t>
      </w:r>
    </w:p>
    <w:p w14:paraId="3E6F2A3F" w14:textId="77777777" w:rsidR="00184322" w:rsidRPr="00084ED8" w:rsidRDefault="00184322">
      <w:pPr>
        <w:pStyle w:val="Prrafodelista"/>
        <w:numPr>
          <w:ilvl w:val="0"/>
          <w:numId w:val="6"/>
        </w:numPr>
        <w:rPr>
          <w:lang w:val="es-ES"/>
        </w:rPr>
      </w:pPr>
      <w:r w:rsidRPr="00084ED8">
        <w:rPr>
          <w:lang w:val="es-ES"/>
        </w:rPr>
        <w:t xml:space="preserve">Número de decoradores (Numérica): </w:t>
      </w:r>
    </w:p>
    <w:p w14:paraId="49B49172" w14:textId="77777777" w:rsidR="00184322" w:rsidRPr="00084ED8" w:rsidRDefault="00184322">
      <w:pPr>
        <w:pStyle w:val="Prrafodelista"/>
        <w:numPr>
          <w:ilvl w:val="1"/>
          <w:numId w:val="6"/>
        </w:numPr>
        <w:rPr>
          <w:lang w:val="es-ES"/>
        </w:rPr>
      </w:pPr>
      <w:r w:rsidRPr="00084ED8">
        <w:rPr>
          <w:lang w:val="es-ES"/>
        </w:rPr>
        <w:lastRenderedPageBreak/>
        <w:t>Todos: Se detecta como anómalo cuando es superior a 0.</w:t>
      </w:r>
    </w:p>
    <w:p w14:paraId="2F3CA51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w:t>
      </w:r>
    </w:p>
    <w:p w14:paraId="44966C06"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0.</w:t>
      </w:r>
    </w:p>
    <w:p w14:paraId="59BB0802" w14:textId="77777777" w:rsidR="00184322" w:rsidRPr="00084ED8" w:rsidRDefault="00184322">
      <w:pPr>
        <w:pStyle w:val="Prrafodelista"/>
        <w:numPr>
          <w:ilvl w:val="0"/>
          <w:numId w:val="6"/>
        </w:numPr>
        <w:rPr>
          <w:lang w:val="es-ES"/>
        </w:rPr>
      </w:pPr>
      <w:r w:rsidRPr="00084ED8">
        <w:rPr>
          <w:lang w:val="es-ES"/>
        </w:rPr>
        <w:t xml:space="preserve">Altura (Numérica): </w:t>
      </w:r>
    </w:p>
    <w:p w14:paraId="772F08CB" w14:textId="77777777" w:rsidR="00184322" w:rsidRPr="00084ED8" w:rsidRDefault="00184322">
      <w:pPr>
        <w:pStyle w:val="Prrafodelista"/>
        <w:numPr>
          <w:ilvl w:val="1"/>
          <w:numId w:val="6"/>
        </w:numPr>
        <w:rPr>
          <w:lang w:val="es-ES"/>
        </w:rPr>
      </w:pPr>
      <w:r w:rsidRPr="00084ED8">
        <w:rPr>
          <w:lang w:val="es-ES"/>
        </w:rPr>
        <w:t>Todos: Se detecta como anómalo cuando es superior a 2.</w:t>
      </w:r>
    </w:p>
    <w:p w14:paraId="62714C4E"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w:t>
      </w:r>
    </w:p>
    <w:p w14:paraId="2F893037"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2.</w:t>
      </w:r>
    </w:p>
    <w:p w14:paraId="3D0B8CB1" w14:textId="77777777" w:rsidR="00184322" w:rsidRPr="00084ED8" w:rsidRDefault="00184322">
      <w:pPr>
        <w:pStyle w:val="Prrafodelista"/>
        <w:numPr>
          <w:ilvl w:val="0"/>
          <w:numId w:val="6"/>
        </w:numPr>
        <w:rPr>
          <w:lang w:val="es-ES"/>
        </w:rPr>
      </w:pPr>
      <w:r w:rsidRPr="00084ED8">
        <w:rPr>
          <w:lang w:val="es-ES"/>
        </w:rPr>
        <w:t xml:space="preserve">Proporción de sentencias en el cuerpo que son expresiones (Numérica): </w:t>
      </w:r>
    </w:p>
    <w:p w14:paraId="7F212C8D"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6B71DA7"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0,83.</w:t>
      </w:r>
    </w:p>
    <w:p w14:paraId="29F95008"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No se detectaron valores anómalos para esta característica.</w:t>
      </w:r>
    </w:p>
    <w:p w14:paraId="5C801DDE" w14:textId="77777777" w:rsidR="00184322" w:rsidRPr="00084ED8" w:rsidRDefault="00184322">
      <w:pPr>
        <w:pStyle w:val="Prrafodelista"/>
        <w:numPr>
          <w:ilvl w:val="0"/>
          <w:numId w:val="6"/>
        </w:numPr>
        <w:rPr>
          <w:lang w:val="es-ES"/>
        </w:rPr>
      </w:pPr>
      <w:r w:rsidRPr="00084ED8">
        <w:rPr>
          <w:lang w:val="es-ES"/>
        </w:rPr>
        <w:t xml:space="preserve">Proporción de anotaciones de tipos (Numérica): </w:t>
      </w:r>
    </w:p>
    <w:p w14:paraId="3A06BB1F"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F455633" w14:textId="77777777" w:rsidR="00184322" w:rsidRPr="005A470F" w:rsidRDefault="00184322">
      <w:pPr>
        <w:pStyle w:val="Prrafodelista"/>
        <w:numPr>
          <w:ilvl w:val="1"/>
          <w:numId w:val="6"/>
        </w:numPr>
        <w:rPr>
          <w:lang w:val="es-ES"/>
        </w:rPr>
      </w:pPr>
      <w:r w:rsidRPr="00084ED8">
        <w:rPr>
          <w:i/>
          <w:iCs/>
          <w:lang w:val="es-ES"/>
        </w:rPr>
        <w:t>Beginner</w:t>
      </w:r>
      <w:r w:rsidRPr="00084ED8">
        <w:rPr>
          <w:lang w:val="es-ES"/>
        </w:rPr>
        <w:t xml:space="preserve">: Se </w:t>
      </w:r>
      <w:r w:rsidRPr="005A470F">
        <w:rPr>
          <w:lang w:val="es-ES"/>
        </w:rPr>
        <w:t>detecta como anómalo cuando es superior a 0.</w:t>
      </w:r>
    </w:p>
    <w:p w14:paraId="1208B660" w14:textId="77777777" w:rsidR="00184322" w:rsidRPr="005A470F" w:rsidRDefault="00184322">
      <w:pPr>
        <w:pStyle w:val="Prrafodelista"/>
        <w:numPr>
          <w:ilvl w:val="1"/>
          <w:numId w:val="6"/>
        </w:numPr>
        <w:rPr>
          <w:lang w:val="es-ES"/>
        </w:rPr>
      </w:pPr>
      <w:r w:rsidRPr="005A470F">
        <w:rPr>
          <w:i/>
          <w:iCs/>
          <w:lang w:val="es-ES"/>
        </w:rPr>
        <w:t>Expert</w:t>
      </w:r>
      <w:r w:rsidRPr="005A470F">
        <w:rPr>
          <w:lang w:val="es-ES"/>
        </w:rPr>
        <w:t>: No se detectaron valores anómalos para esta característica.</w:t>
      </w:r>
    </w:p>
    <w:p w14:paraId="73493E2A" w14:textId="77777777" w:rsidR="00184322" w:rsidRPr="005A470F" w:rsidRDefault="00184322">
      <w:pPr>
        <w:pStyle w:val="Prrafodelista"/>
        <w:numPr>
          <w:ilvl w:val="0"/>
          <w:numId w:val="6"/>
        </w:numPr>
        <w:rPr>
          <w:lang w:val="es-ES"/>
        </w:rPr>
      </w:pPr>
      <w:r w:rsidRPr="005A470F">
        <w:rPr>
          <w:lang w:val="es-ES"/>
        </w:rPr>
        <w:t xml:space="preserve">Convención de nombrado (Nominal): </w:t>
      </w:r>
    </w:p>
    <w:p w14:paraId="5BE2C16D" w14:textId="77777777" w:rsidR="00184322" w:rsidRPr="005A470F" w:rsidRDefault="00184322">
      <w:pPr>
        <w:pStyle w:val="Prrafodelista"/>
        <w:numPr>
          <w:ilvl w:val="1"/>
          <w:numId w:val="6"/>
        </w:numPr>
        <w:rPr>
          <w:lang w:val="es-ES"/>
        </w:rPr>
      </w:pPr>
      <w:r w:rsidRPr="005A470F">
        <w:rPr>
          <w:lang w:val="es-ES"/>
        </w:rPr>
        <w:t xml:space="preserve">Todos: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2523494B" w14:textId="77777777" w:rsidR="00184322" w:rsidRPr="005A470F" w:rsidRDefault="00184322">
      <w:pPr>
        <w:pStyle w:val="Prrafodelista"/>
        <w:numPr>
          <w:ilvl w:val="1"/>
          <w:numId w:val="6"/>
        </w:numPr>
        <w:rPr>
          <w:lang w:val="es-ES"/>
        </w:rPr>
      </w:pPr>
      <w:r w:rsidRPr="005A470F">
        <w:rPr>
          <w:i/>
          <w:iCs/>
          <w:lang w:val="es-ES"/>
        </w:rPr>
        <w:t>Beginner</w:t>
      </w:r>
      <w:r w:rsidRPr="005A470F">
        <w:rPr>
          <w:lang w:val="es-ES"/>
        </w:rPr>
        <w:t xml:space="preserve">: En este caso la variable toma 6 valores, se considera como valor anómalo todos aquellos que tienen una frecuencia inferior a 0,033%. El valor predominante que toma esta variable es el de </w:t>
      </w:r>
      <w:r w:rsidRPr="005A470F">
        <w:rPr>
          <w:rFonts w:ascii="Consolas" w:hAnsi="Consolas"/>
          <w:lang w:val="es-ES"/>
        </w:rPr>
        <w:t>SnakeCase</w:t>
      </w:r>
      <w:r w:rsidRPr="005A470F">
        <w:rPr>
          <w:lang w:val="es-ES"/>
        </w:rPr>
        <w:t xml:space="preserve">. No se detectaron valores anómalos para esta característica. Esta variable nunca toma el posible valor </w:t>
      </w:r>
      <w:r w:rsidRPr="005A470F">
        <w:rPr>
          <w:rFonts w:ascii="Consolas" w:hAnsi="Consolas"/>
          <w:lang w:val="es-ES"/>
        </w:rPr>
        <w:t>Discard</w:t>
      </w:r>
      <w:r w:rsidRPr="005A470F">
        <w:rPr>
          <w:lang w:val="es-ES"/>
        </w:rPr>
        <w:t>.</w:t>
      </w:r>
    </w:p>
    <w:p w14:paraId="55BF7BCA" w14:textId="77777777" w:rsidR="00184322" w:rsidRDefault="00184322">
      <w:pPr>
        <w:pStyle w:val="Prrafodelista"/>
        <w:numPr>
          <w:ilvl w:val="1"/>
          <w:numId w:val="6"/>
        </w:numPr>
        <w:rPr>
          <w:lang w:val="es-ES"/>
        </w:rPr>
      </w:pPr>
      <w:r w:rsidRPr="005A470F">
        <w:rPr>
          <w:i/>
          <w:iCs/>
          <w:lang w:val="es-ES"/>
        </w:rPr>
        <w:t>Expert</w:t>
      </w:r>
      <w:r w:rsidRPr="005A470F">
        <w:rPr>
          <w:lang w:val="es-ES"/>
        </w:rPr>
        <w:t xml:space="preserve">: En este caso la variable toma 7 valores, se considera como valor anómalo todos aquellos que tienen una frecuencia inferior a 0,028%. El valor predominante que toma esta variable es el de </w:t>
      </w:r>
      <w:r w:rsidRPr="005A470F">
        <w:rPr>
          <w:rFonts w:ascii="Consolas" w:hAnsi="Consolas"/>
          <w:lang w:val="es-ES"/>
        </w:rPr>
        <w:t>SnakeCase</w:t>
      </w:r>
      <w:r w:rsidRPr="005A470F">
        <w:rPr>
          <w:lang w:val="es-ES"/>
        </w:rPr>
        <w:t xml:space="preserve">. El valor </w:t>
      </w:r>
      <w:r w:rsidRPr="00DF3A30">
        <w:rPr>
          <w:rFonts w:ascii="Consolas" w:hAnsi="Consolas"/>
          <w:lang w:val="es-ES"/>
        </w:rPr>
        <w:t>Discard</w:t>
      </w:r>
      <w:r w:rsidRPr="005A470F">
        <w:rPr>
          <w:lang w:val="es-ES"/>
        </w:rPr>
        <w:t xml:space="preserve"> es anómalo.</w:t>
      </w:r>
    </w:p>
    <w:p w14:paraId="4B43539B" w14:textId="77777777" w:rsidR="009B4A5E" w:rsidRDefault="009B4A5E" w:rsidP="009B4A5E">
      <w:pPr>
        <w:pStyle w:val="Prrafodelista"/>
        <w:numPr>
          <w:ilvl w:val="0"/>
          <w:numId w:val="6"/>
        </w:numPr>
        <w:rPr>
          <w:lang w:val="es-ES"/>
        </w:rPr>
      </w:pPr>
      <w:r>
        <w:rPr>
          <w:lang w:val="es-ES"/>
        </w:rPr>
        <w:t>Análisis Multivariante</w:t>
      </w:r>
    </w:p>
    <w:p w14:paraId="70EB32FA" w14:textId="5D004C59" w:rsidR="009B4A5E" w:rsidRPr="00084ED8" w:rsidRDefault="009B4A5E" w:rsidP="009B4A5E">
      <w:pPr>
        <w:pStyle w:val="Prrafodelista"/>
        <w:numPr>
          <w:ilvl w:val="1"/>
          <w:numId w:val="6"/>
        </w:numPr>
        <w:rPr>
          <w:lang w:val="es-ES"/>
        </w:rPr>
      </w:pPr>
      <w:r w:rsidRPr="00084ED8">
        <w:rPr>
          <w:lang w:val="es-ES"/>
        </w:rPr>
        <w:t>Todos: Se detecta</w:t>
      </w:r>
      <w:r>
        <w:rPr>
          <w:lang w:val="es-ES"/>
        </w:rPr>
        <w:t>ron 111 instancias anómalas</w:t>
      </w:r>
      <w:r w:rsidRPr="00084ED8">
        <w:rPr>
          <w:lang w:val="es-ES"/>
        </w:rPr>
        <w:t>.</w:t>
      </w:r>
    </w:p>
    <w:p w14:paraId="0A0FA094" w14:textId="240BB03D" w:rsidR="009B4A5E" w:rsidRPr="00084ED8" w:rsidRDefault="009B4A5E" w:rsidP="009B4A5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39 instancias anómalas</w:t>
      </w:r>
      <w:r w:rsidRPr="00084ED8">
        <w:rPr>
          <w:lang w:val="es-ES"/>
        </w:rPr>
        <w:t>.</w:t>
      </w:r>
    </w:p>
    <w:p w14:paraId="3C84BC94" w14:textId="2B12DBBE" w:rsidR="009B4A5E" w:rsidRPr="005A470F"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69</w:t>
      </w:r>
      <w:r w:rsidRPr="00FC3FFB">
        <w:rPr>
          <w:lang w:val="es-ES"/>
        </w:rPr>
        <w:t xml:space="preserve"> instancias anómalas.</w:t>
      </w:r>
    </w:p>
    <w:p w14:paraId="2DFCE168" w14:textId="32E724D8" w:rsidR="00184322" w:rsidRPr="00084ED8" w:rsidRDefault="00537C80" w:rsidP="00184322">
      <w:pPr>
        <w:pStyle w:val="Ttulo3"/>
        <w:rPr>
          <w:lang w:val="es-ES"/>
        </w:rPr>
      </w:pPr>
      <w:bookmarkStart w:id="244" w:name="_Toc170228957"/>
      <w:r>
        <w:rPr>
          <w:lang w:val="es-ES"/>
        </w:rPr>
        <w:t>Statements</w:t>
      </w:r>
      <w:bookmarkEnd w:id="244"/>
    </w:p>
    <w:p w14:paraId="59601145" w14:textId="77777777" w:rsidR="00184322" w:rsidRPr="00084ED8" w:rsidRDefault="00184322">
      <w:pPr>
        <w:pStyle w:val="Prrafodelista"/>
        <w:numPr>
          <w:ilvl w:val="0"/>
          <w:numId w:val="6"/>
        </w:numPr>
        <w:rPr>
          <w:lang w:val="es-ES"/>
        </w:rPr>
      </w:pPr>
      <w:r w:rsidRPr="00084ED8">
        <w:rPr>
          <w:lang w:val="es-ES"/>
        </w:rPr>
        <w:t>Siendo una sentencia de la categoría correspondiente, si tiene una cláusula else (Binaria): Se considera anómalo cuando uno de los dos valores que puede tomar la variable no aparece al menos un 0,10%.</w:t>
      </w:r>
    </w:p>
    <w:p w14:paraId="558370A3"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2E84FE9F"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3F28F8B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21D9A3D3" w14:textId="77777777" w:rsidR="00184322" w:rsidRPr="00084ED8" w:rsidRDefault="00184322">
      <w:pPr>
        <w:pStyle w:val="Prrafodelista"/>
        <w:numPr>
          <w:ilvl w:val="0"/>
          <w:numId w:val="6"/>
        </w:numPr>
        <w:rPr>
          <w:lang w:val="es-ES"/>
        </w:rPr>
      </w:pPr>
      <w:r w:rsidRPr="00084ED8">
        <w:rPr>
          <w:lang w:val="es-ES"/>
        </w:rPr>
        <w:t xml:space="preserve">Altura (Numérica): </w:t>
      </w:r>
    </w:p>
    <w:p w14:paraId="356EA35B"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707D9B65"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10.</w:t>
      </w:r>
    </w:p>
    <w:p w14:paraId="1DBF5A8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10.</w:t>
      </w:r>
    </w:p>
    <w:p w14:paraId="5100584A" w14:textId="77777777" w:rsidR="00184322" w:rsidRPr="00084ED8" w:rsidRDefault="00184322">
      <w:pPr>
        <w:pStyle w:val="Prrafodelista"/>
        <w:numPr>
          <w:ilvl w:val="0"/>
          <w:numId w:val="6"/>
        </w:numPr>
        <w:rPr>
          <w:lang w:val="es-ES"/>
        </w:rPr>
      </w:pPr>
      <w:r w:rsidRPr="00084ED8">
        <w:rPr>
          <w:lang w:val="es-ES"/>
        </w:rPr>
        <w:t xml:space="preserve">Profundidad (Numérica): </w:t>
      </w:r>
    </w:p>
    <w:p w14:paraId="1547DCA9" w14:textId="77777777" w:rsidR="00184322" w:rsidRPr="00084ED8" w:rsidRDefault="00184322">
      <w:pPr>
        <w:pStyle w:val="Prrafodelista"/>
        <w:numPr>
          <w:ilvl w:val="1"/>
          <w:numId w:val="6"/>
        </w:numPr>
        <w:rPr>
          <w:lang w:val="es-ES"/>
        </w:rPr>
      </w:pPr>
      <w:r w:rsidRPr="00084ED8">
        <w:rPr>
          <w:lang w:val="es-ES"/>
        </w:rPr>
        <w:t>Todos: Se detecta como anómalo cuando es superior a 13.</w:t>
      </w:r>
    </w:p>
    <w:p w14:paraId="00E907B4"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13.</w:t>
      </w:r>
    </w:p>
    <w:p w14:paraId="06D942BC" w14:textId="77777777" w:rsidR="00184322" w:rsidRPr="00084ED8" w:rsidRDefault="00184322">
      <w:pPr>
        <w:pStyle w:val="Prrafodelista"/>
        <w:numPr>
          <w:ilvl w:val="1"/>
          <w:numId w:val="6"/>
        </w:numPr>
        <w:rPr>
          <w:lang w:val="es-ES"/>
        </w:rPr>
      </w:pPr>
      <w:r w:rsidRPr="00084ED8">
        <w:rPr>
          <w:i/>
          <w:iCs/>
          <w:lang w:val="es-ES"/>
        </w:rPr>
        <w:lastRenderedPageBreak/>
        <w:t>Expert</w:t>
      </w:r>
      <w:r w:rsidRPr="00084ED8">
        <w:rPr>
          <w:lang w:val="es-ES"/>
        </w:rPr>
        <w:t>: Se detecta como anómalo cuando es superior a 13.</w:t>
      </w:r>
    </w:p>
    <w:p w14:paraId="57E1DE91" w14:textId="77777777" w:rsidR="00184322" w:rsidRPr="00084ED8" w:rsidRDefault="00184322">
      <w:pPr>
        <w:pStyle w:val="Prrafodelista"/>
        <w:numPr>
          <w:ilvl w:val="0"/>
          <w:numId w:val="6"/>
        </w:numPr>
        <w:rPr>
          <w:lang w:val="es-ES"/>
        </w:rPr>
      </w:pPr>
      <w:r w:rsidRPr="00084ED8">
        <w:rPr>
          <w:lang w:val="es-ES"/>
        </w:rPr>
        <w:t>Número de sentencias en el cuerpo de la sentencia, de haberlo. (Numérica):</w:t>
      </w:r>
    </w:p>
    <w:p w14:paraId="0F2455D4" w14:textId="77777777" w:rsidR="00184322" w:rsidRPr="00084ED8" w:rsidRDefault="00184322">
      <w:pPr>
        <w:pStyle w:val="Prrafodelista"/>
        <w:numPr>
          <w:ilvl w:val="1"/>
          <w:numId w:val="6"/>
        </w:numPr>
        <w:rPr>
          <w:lang w:val="es-ES"/>
        </w:rPr>
      </w:pPr>
      <w:r w:rsidRPr="00084ED8">
        <w:rPr>
          <w:lang w:val="es-ES"/>
        </w:rPr>
        <w:t>Todos: Se detecta como anómalo cuando es superior a 49.</w:t>
      </w:r>
    </w:p>
    <w:p w14:paraId="7FFD6C72"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Se detecta como anómalo cuando es superior a 26,5.</w:t>
      </w:r>
    </w:p>
    <w:p w14:paraId="383647BA"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Se detecta como anómalo cuando es superior a 72,4.</w:t>
      </w:r>
    </w:p>
    <w:p w14:paraId="156A7D38" w14:textId="77777777" w:rsidR="00184322" w:rsidRPr="00084ED8" w:rsidRDefault="00184322">
      <w:pPr>
        <w:pStyle w:val="Prrafodelista"/>
        <w:numPr>
          <w:ilvl w:val="0"/>
          <w:numId w:val="6"/>
        </w:numPr>
        <w:rPr>
          <w:lang w:val="es-ES"/>
        </w:rPr>
      </w:pPr>
      <w:r w:rsidRPr="00084ED8">
        <w:rPr>
          <w:lang w:val="es-ES"/>
        </w:rPr>
        <w:t xml:space="preserve">Categoría sintáctica (Nominal): </w:t>
      </w:r>
    </w:p>
    <w:p w14:paraId="31528E3C" w14:textId="0B74598C" w:rsidR="00184322" w:rsidRPr="00084ED8" w:rsidRDefault="00184322">
      <w:pPr>
        <w:pStyle w:val="Prrafodelista"/>
        <w:numPr>
          <w:ilvl w:val="1"/>
          <w:numId w:val="6"/>
        </w:numPr>
        <w:rPr>
          <w:lang w:val="es-ES"/>
        </w:rPr>
      </w:pPr>
      <w:r w:rsidRPr="00084ED8">
        <w:rPr>
          <w:lang w:val="es-ES"/>
        </w:rPr>
        <w:t>Todos: En este caso la variable toma 2</w:t>
      </w:r>
      <w:r w:rsidR="002F0451">
        <w:rPr>
          <w:lang w:val="es-ES"/>
        </w:rPr>
        <w:t>2</w:t>
      </w:r>
      <w:r w:rsidRPr="00084ED8">
        <w:rPr>
          <w:lang w:val="es-ES"/>
        </w:rPr>
        <w:t xml:space="preserve"> valores, se considera como valor anómalo todos aquellos que tienen una frecuencia inferior a 0,009</w:t>
      </w:r>
      <w:r w:rsidR="002F0451">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Los valores </w:t>
      </w:r>
      <w:r w:rsidRPr="00084ED8">
        <w:rPr>
          <w:rFonts w:ascii="Consolas" w:hAnsi="Consolas"/>
          <w:lang w:val="es-ES"/>
        </w:rPr>
        <w:t>Match</w:t>
      </w:r>
      <w:r w:rsidRPr="00084ED8">
        <w:rPr>
          <w:lang w:val="es-ES"/>
        </w:rPr>
        <w:t xml:space="preserve"> y </w:t>
      </w:r>
      <w:r w:rsidRPr="00084ED8">
        <w:rPr>
          <w:rFonts w:ascii="Consolas" w:hAnsi="Consolas"/>
          <w:lang w:val="es-ES"/>
        </w:rPr>
        <w:t>Nonlocal</w:t>
      </w:r>
      <w:r w:rsidRPr="00084ED8">
        <w:rPr>
          <w:lang w:val="es-ES"/>
        </w:rPr>
        <w:t xml:space="preserve"> son anómalos.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 xml:space="preserve">. </w:t>
      </w:r>
    </w:p>
    <w:p w14:paraId="472752D0" w14:textId="4ADF28C1" w:rsidR="00184322" w:rsidRPr="00084ED8" w:rsidRDefault="00184322">
      <w:pPr>
        <w:pStyle w:val="Prrafodelista"/>
        <w:numPr>
          <w:ilvl w:val="1"/>
          <w:numId w:val="6"/>
        </w:numPr>
        <w:rPr>
          <w:lang w:val="es-ES"/>
        </w:rPr>
      </w:pPr>
      <w:r w:rsidRPr="00084ED8">
        <w:rPr>
          <w:i/>
          <w:iCs/>
          <w:lang w:val="es-ES"/>
        </w:rPr>
        <w:t>Beginner</w:t>
      </w:r>
      <w:r w:rsidRPr="00084ED8">
        <w:rPr>
          <w:lang w:val="es-ES"/>
        </w:rPr>
        <w:t>: En este caso la variable toma 1</w:t>
      </w:r>
      <w:r w:rsidR="000A2E94">
        <w:rPr>
          <w:lang w:val="es-ES"/>
        </w:rPr>
        <w:t>8</w:t>
      </w:r>
      <w:r w:rsidRPr="00084ED8">
        <w:rPr>
          <w:lang w:val="es-ES"/>
        </w:rPr>
        <w:t xml:space="preserve"> valores, se considera como valor anómalo todos aquellos que tienen una frecuencia inferior a 0,01%. El valor predominante que toma esta variable es el de </w:t>
      </w:r>
      <w:r w:rsidRPr="00084ED8">
        <w:rPr>
          <w:rFonts w:ascii="Consolas" w:hAnsi="Consolas"/>
          <w:lang w:val="es-ES"/>
        </w:rPr>
        <w:t>AssingmentStmt</w:t>
      </w:r>
      <w:r w:rsidRPr="00084ED8">
        <w:rPr>
          <w:lang w:val="es-ES"/>
        </w:rPr>
        <w:t xml:space="preserve">. No se detectaron valores anómalos para esta característica. Esta variable nunca toma los posibles valores </w:t>
      </w:r>
      <w:r w:rsidRPr="00084ED8">
        <w:rPr>
          <w:rFonts w:ascii="Consolas" w:hAnsi="Consolas"/>
          <w:lang w:val="es-ES"/>
        </w:rPr>
        <w:t>AsyncWith</w:t>
      </w:r>
      <w:r w:rsidRPr="00084ED8">
        <w:rPr>
          <w:lang w:val="es-ES"/>
        </w:rPr>
        <w:t xml:space="preserve">, </w:t>
      </w:r>
      <w:r w:rsidR="000A2E94" w:rsidRPr="000A2E94">
        <w:rPr>
          <w:rFonts w:ascii="Consolas" w:hAnsi="Consolas"/>
          <w:lang w:val="es-ES"/>
        </w:rPr>
        <w:t>AsyncFor</w:t>
      </w:r>
      <w:r w:rsidR="000A2E94">
        <w:rPr>
          <w:lang w:val="es-ES"/>
        </w:rPr>
        <w:t xml:space="preserve">, </w:t>
      </w:r>
      <w:r w:rsidRPr="00084ED8">
        <w:rPr>
          <w:rFonts w:ascii="Consolas" w:hAnsi="Consolas"/>
          <w:lang w:val="es-ES"/>
        </w:rPr>
        <w:t>Match</w:t>
      </w:r>
      <w:r w:rsidRPr="00084ED8">
        <w:rPr>
          <w:lang w:val="es-ES"/>
        </w:rPr>
        <w:t xml:space="preserve">, </w:t>
      </w:r>
      <w:r w:rsidRPr="00084ED8">
        <w:rPr>
          <w:rFonts w:ascii="Consolas" w:hAnsi="Consolas"/>
          <w:lang w:val="es-ES"/>
        </w:rPr>
        <w:t>TypeAlias</w:t>
      </w:r>
      <w:r w:rsidRPr="00084ED8">
        <w:rPr>
          <w:lang w:val="es-ES"/>
        </w:rPr>
        <w:t xml:space="preserve">, </w:t>
      </w:r>
      <w:r w:rsidRPr="00084ED8">
        <w:rPr>
          <w:rFonts w:ascii="Consolas" w:hAnsi="Consolas"/>
          <w:lang w:val="es-ES"/>
        </w:rPr>
        <w:t>ExceptHandler</w:t>
      </w:r>
      <w:r w:rsidRPr="00084ED8">
        <w:rPr>
          <w:lang w:val="es-ES"/>
        </w:rPr>
        <w:t xml:space="preserve"> y </w:t>
      </w:r>
      <w:r w:rsidRPr="00084ED8">
        <w:rPr>
          <w:rFonts w:ascii="Consolas" w:hAnsi="Consolas"/>
          <w:lang w:val="es-ES"/>
        </w:rPr>
        <w:t>Nonlocal</w:t>
      </w:r>
      <w:r w:rsidRPr="00084ED8">
        <w:rPr>
          <w:lang w:val="es-ES"/>
        </w:rPr>
        <w:t>.</w:t>
      </w:r>
    </w:p>
    <w:p w14:paraId="4AA0C62F" w14:textId="39D2BD6A" w:rsidR="00184322" w:rsidRPr="00084ED8" w:rsidRDefault="00184322">
      <w:pPr>
        <w:pStyle w:val="Prrafodelista"/>
        <w:numPr>
          <w:ilvl w:val="1"/>
          <w:numId w:val="6"/>
        </w:numPr>
        <w:rPr>
          <w:lang w:val="es-ES"/>
        </w:rPr>
      </w:pPr>
      <w:r w:rsidRPr="00084ED8">
        <w:rPr>
          <w:i/>
          <w:iCs/>
          <w:lang w:val="es-ES"/>
        </w:rPr>
        <w:t>Expert</w:t>
      </w:r>
      <w:r w:rsidRPr="00084ED8">
        <w:rPr>
          <w:lang w:val="es-ES"/>
        </w:rPr>
        <w:t>: En este caso la variable toma 2</w:t>
      </w:r>
      <w:r w:rsidR="0068386A">
        <w:rPr>
          <w:lang w:val="es-ES"/>
        </w:rPr>
        <w:t>2</w:t>
      </w:r>
      <w:r w:rsidRPr="00084ED8">
        <w:rPr>
          <w:lang w:val="es-ES"/>
        </w:rPr>
        <w:t xml:space="preserve"> valores, se considera como valor anómalo todos aquellos que tienen una frecuencia inferior a 0,009</w:t>
      </w:r>
      <w:r w:rsidR="0068386A">
        <w:rPr>
          <w:lang w:val="es-ES"/>
        </w:rPr>
        <w:t>0</w:t>
      </w:r>
      <w:r w:rsidRPr="00084ED8">
        <w:rPr>
          <w:lang w:val="es-ES"/>
        </w:rPr>
        <w:t xml:space="preserve">%. El valor predominante que toma esta variable es el de </w:t>
      </w:r>
      <w:r w:rsidRPr="00084ED8">
        <w:rPr>
          <w:rFonts w:ascii="Consolas" w:hAnsi="Consolas"/>
          <w:lang w:val="es-ES"/>
        </w:rPr>
        <w:t>AssingmentStmt</w:t>
      </w:r>
      <w:r w:rsidRPr="00084ED8">
        <w:rPr>
          <w:lang w:val="es-ES"/>
        </w:rPr>
        <w:t xml:space="preserve">. El valor </w:t>
      </w:r>
      <w:r w:rsidRPr="00084ED8">
        <w:rPr>
          <w:rFonts w:ascii="Consolas" w:hAnsi="Consolas"/>
          <w:lang w:val="es-ES"/>
        </w:rPr>
        <w:t>Match</w:t>
      </w:r>
      <w:r w:rsidRPr="00084ED8">
        <w:rPr>
          <w:lang w:val="es-ES"/>
        </w:rPr>
        <w:t xml:space="preserve"> es anómalo. Esta variable nunca toma los posibles valores </w:t>
      </w:r>
      <w:r w:rsidRPr="00084ED8">
        <w:rPr>
          <w:rFonts w:ascii="Consolas" w:hAnsi="Consolas"/>
          <w:lang w:val="es-ES"/>
        </w:rPr>
        <w:t>ExceptHandler</w:t>
      </w:r>
      <w:r w:rsidRPr="00084ED8">
        <w:rPr>
          <w:lang w:val="es-ES"/>
        </w:rPr>
        <w:t xml:space="preserve"> y </w:t>
      </w:r>
      <w:r w:rsidRPr="00084ED8">
        <w:rPr>
          <w:rFonts w:ascii="Consolas" w:hAnsi="Consolas"/>
          <w:lang w:val="es-ES"/>
        </w:rPr>
        <w:t>TypeAlias</w:t>
      </w:r>
      <w:r w:rsidRPr="00084ED8">
        <w:rPr>
          <w:lang w:val="es-ES"/>
        </w:rPr>
        <w:t>.</w:t>
      </w:r>
    </w:p>
    <w:p w14:paraId="14DFE400" w14:textId="77777777" w:rsidR="00184322" w:rsidRPr="00084ED8" w:rsidRDefault="00184322">
      <w:pPr>
        <w:pStyle w:val="Prrafodelista"/>
        <w:numPr>
          <w:ilvl w:val="0"/>
          <w:numId w:val="6"/>
        </w:numPr>
        <w:rPr>
          <w:lang w:val="es-ES"/>
        </w:rPr>
      </w:pPr>
      <w:r w:rsidRPr="00084ED8">
        <w:rPr>
          <w:lang w:val="es-ES"/>
        </w:rPr>
        <w:t xml:space="preserve">Categoría sintáctica del padre (Nominal): </w:t>
      </w:r>
    </w:p>
    <w:p w14:paraId="6C3A8F31" w14:textId="10C06AB4" w:rsidR="00184322" w:rsidRPr="000B15FE" w:rsidRDefault="00184322">
      <w:pPr>
        <w:pStyle w:val="Prrafodelista"/>
        <w:numPr>
          <w:ilvl w:val="1"/>
          <w:numId w:val="6"/>
        </w:numPr>
        <w:rPr>
          <w:lang w:val="es-ES"/>
        </w:rPr>
      </w:pPr>
      <w:r w:rsidRPr="00084ED8">
        <w:rPr>
          <w:lang w:val="es-ES"/>
        </w:rPr>
        <w:t>Todos: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Pr="000B15FE">
        <w:rPr>
          <w:lang w:val="es-ES"/>
        </w:rPr>
        <w:t xml:space="preserve"> y </w:t>
      </w:r>
      <w:r w:rsidRPr="000B15FE">
        <w:rPr>
          <w:rFonts w:ascii="Consolas" w:hAnsi="Consolas"/>
          <w:lang w:val="es-ES"/>
        </w:rPr>
        <w:t>TypeAlias</w:t>
      </w:r>
      <w:r w:rsidRPr="000B15FE">
        <w:rPr>
          <w:lang w:val="es-ES"/>
        </w:rPr>
        <w:t>.</w:t>
      </w:r>
    </w:p>
    <w:p w14:paraId="1D9437AD" w14:textId="6881EC4B" w:rsidR="00184322" w:rsidRPr="000B15FE" w:rsidRDefault="00184322">
      <w:pPr>
        <w:pStyle w:val="Prrafodelista"/>
        <w:numPr>
          <w:ilvl w:val="1"/>
          <w:numId w:val="6"/>
        </w:numPr>
        <w:rPr>
          <w:lang w:val="es-ES"/>
        </w:rPr>
      </w:pPr>
      <w:r w:rsidRPr="00084ED8">
        <w:rPr>
          <w:i/>
          <w:iCs/>
          <w:lang w:val="es-ES"/>
        </w:rPr>
        <w:t>Beginner</w:t>
      </w:r>
      <w:r w:rsidRPr="00084ED8">
        <w:rPr>
          <w:lang w:val="es-ES"/>
        </w:rPr>
        <w:t xml:space="preserve">: En este caso la variable toma </w:t>
      </w:r>
      <w:r w:rsidR="000A2E94">
        <w:rPr>
          <w:lang w:val="es-ES"/>
        </w:rPr>
        <w:t>10</w:t>
      </w:r>
      <w:r w:rsidRPr="00084ED8">
        <w:rPr>
          <w:lang w:val="es-ES"/>
        </w:rPr>
        <w:t xml:space="preserve"> valores, se considera como valor anómalo todos aquellos que tienen una frecuencia inferior a 0,02%.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Pr="000B15FE">
        <w:rPr>
          <w:lang w:val="es-ES"/>
        </w:rPr>
        <w:t xml:space="preserve">, </w:t>
      </w:r>
      <w:r w:rsidRPr="000B15FE">
        <w:rPr>
          <w:rFonts w:ascii="Consolas" w:hAnsi="Consolas"/>
          <w:lang w:val="es-ES"/>
        </w:rPr>
        <w:t>TypeAlias</w:t>
      </w:r>
      <w:r w:rsidRPr="000B15FE">
        <w:rPr>
          <w:lang w:val="es-ES"/>
        </w:rPr>
        <w:t xml:space="preserve">, </w:t>
      </w:r>
      <w:r w:rsidRPr="000B15FE">
        <w:rPr>
          <w:rFonts w:ascii="Consolas" w:hAnsi="Consolas"/>
          <w:lang w:val="es-ES"/>
        </w:rPr>
        <w:t>AsyncWith</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Match</w:t>
      </w:r>
      <w:r w:rsidRPr="000B15FE">
        <w:rPr>
          <w:lang w:val="es-ES"/>
        </w:rPr>
        <w:t>.</w:t>
      </w:r>
    </w:p>
    <w:p w14:paraId="5A28987A" w14:textId="11AE9BBF" w:rsidR="00184322" w:rsidRPr="000B15FE" w:rsidRDefault="00184322">
      <w:pPr>
        <w:pStyle w:val="Prrafodelista"/>
        <w:numPr>
          <w:ilvl w:val="1"/>
          <w:numId w:val="6"/>
        </w:numPr>
        <w:rPr>
          <w:lang w:val="es-ES"/>
        </w:rPr>
      </w:pPr>
      <w:r w:rsidRPr="00084ED8">
        <w:rPr>
          <w:i/>
          <w:iCs/>
          <w:lang w:val="es-ES"/>
        </w:rPr>
        <w:t>Expert</w:t>
      </w:r>
      <w:r w:rsidRPr="00084ED8">
        <w:rPr>
          <w:lang w:val="es-ES"/>
        </w:rPr>
        <w:t>: En este caso la variable toma 1</w:t>
      </w:r>
      <w:r w:rsidR="000A2E94">
        <w:rPr>
          <w:lang w:val="es-ES"/>
        </w:rPr>
        <w:t>2</w:t>
      </w:r>
      <w:r w:rsidRPr="00084ED8">
        <w:rPr>
          <w:lang w:val="es-ES"/>
        </w:rPr>
        <w:t xml:space="preserve"> valores, se considera como valor anómalo todos aquellos que tienen una frecuencia inferior a 0,01</w:t>
      </w:r>
      <w:r w:rsidR="000A2E94">
        <w:rPr>
          <w:lang w:val="es-ES"/>
        </w:rPr>
        <w:t>6</w:t>
      </w:r>
      <w:r w:rsidRPr="00084ED8">
        <w:rPr>
          <w:lang w:val="es-ES"/>
        </w:rPr>
        <w:t xml:space="preserve">%. El valor predominante que toma esta variable es el de </w:t>
      </w:r>
      <w:r w:rsidRPr="00084ED8">
        <w:rPr>
          <w:rFonts w:ascii="Consolas" w:hAnsi="Consolas"/>
          <w:lang w:val="es-ES"/>
        </w:rPr>
        <w:t>FunctionDef</w:t>
      </w:r>
      <w:r w:rsidRPr="00084ED8">
        <w:rPr>
          <w:lang w:val="es-ES"/>
        </w:rPr>
        <w:t xml:space="preserve">. No se detectaron valores anómalos para esta característica. </w:t>
      </w:r>
      <w:r w:rsidRPr="000B15FE">
        <w:rPr>
          <w:lang w:val="es-ES"/>
        </w:rPr>
        <w:t xml:space="preserve">Esta variable nunca toma los posibles valores </w:t>
      </w:r>
      <w:r w:rsidRPr="000B15FE">
        <w:rPr>
          <w:rFonts w:ascii="Consolas" w:hAnsi="Consolas"/>
          <w:lang w:val="es-ES"/>
        </w:rPr>
        <w:t>Raise</w:t>
      </w:r>
      <w:r w:rsidRPr="000B15FE">
        <w:rPr>
          <w:lang w:val="es-ES"/>
        </w:rPr>
        <w:t xml:space="preserve">, </w:t>
      </w:r>
      <w:r w:rsidRPr="000B15FE">
        <w:rPr>
          <w:rFonts w:ascii="Consolas" w:hAnsi="Consolas"/>
          <w:lang w:val="es-ES"/>
        </w:rPr>
        <w:t>Return</w:t>
      </w:r>
      <w:r w:rsidRPr="000B15FE">
        <w:rPr>
          <w:lang w:val="es-ES"/>
        </w:rPr>
        <w:t xml:space="preserve">, </w:t>
      </w:r>
      <w:r w:rsidRPr="000B15FE">
        <w:rPr>
          <w:rFonts w:ascii="Consolas" w:hAnsi="Consolas"/>
          <w:lang w:val="es-ES"/>
        </w:rPr>
        <w:t>Import</w:t>
      </w:r>
      <w:r w:rsidRPr="000B15FE">
        <w:rPr>
          <w:lang w:val="es-ES"/>
        </w:rPr>
        <w:t xml:space="preserve">, </w:t>
      </w:r>
      <w:r w:rsidRPr="000B15FE">
        <w:rPr>
          <w:rFonts w:ascii="Consolas" w:hAnsi="Consolas"/>
          <w:lang w:val="es-ES"/>
        </w:rPr>
        <w:t>ImportFrom</w:t>
      </w:r>
      <w:r w:rsidRPr="000B15FE">
        <w:rPr>
          <w:lang w:val="es-ES"/>
        </w:rPr>
        <w:t xml:space="preserve">, </w:t>
      </w:r>
      <w:r w:rsidRPr="000B15FE">
        <w:rPr>
          <w:rFonts w:ascii="Consolas" w:hAnsi="Consolas"/>
          <w:lang w:val="es-ES"/>
        </w:rPr>
        <w:t>Global</w:t>
      </w:r>
      <w:r w:rsidRPr="000B15FE">
        <w:rPr>
          <w:lang w:val="es-ES"/>
        </w:rPr>
        <w:t xml:space="preserve">, </w:t>
      </w:r>
      <w:r w:rsidRPr="000B15FE">
        <w:rPr>
          <w:rFonts w:ascii="Consolas" w:hAnsi="Consolas"/>
          <w:lang w:val="es-ES"/>
        </w:rPr>
        <w:t>Nonlocal</w:t>
      </w:r>
      <w:r w:rsidRPr="000B15FE">
        <w:rPr>
          <w:lang w:val="es-ES"/>
        </w:rPr>
        <w:t xml:space="preserve">, </w:t>
      </w:r>
      <w:r w:rsidRPr="000B15FE">
        <w:rPr>
          <w:rFonts w:ascii="Consolas" w:hAnsi="Consolas"/>
          <w:lang w:val="es-ES"/>
        </w:rPr>
        <w:t>AnnotatedAssignment</w:t>
      </w:r>
      <w:r w:rsidRPr="000B15FE">
        <w:rPr>
          <w:lang w:val="es-ES"/>
        </w:rPr>
        <w:t xml:space="preserve">, </w:t>
      </w:r>
      <w:r w:rsidRPr="000B15FE">
        <w:rPr>
          <w:rFonts w:ascii="Consolas" w:hAnsi="Consolas"/>
          <w:lang w:val="es-ES"/>
        </w:rPr>
        <w:t>Pass</w:t>
      </w:r>
      <w:r w:rsidRPr="000B15FE">
        <w:rPr>
          <w:lang w:val="es-ES"/>
        </w:rPr>
        <w:t xml:space="preserve">, </w:t>
      </w:r>
      <w:r w:rsidRPr="000B15FE">
        <w:rPr>
          <w:rFonts w:ascii="Consolas" w:hAnsi="Consolas"/>
          <w:lang w:val="es-ES"/>
        </w:rPr>
        <w:t>AssignmentStmt</w:t>
      </w:r>
      <w:r w:rsidRPr="000B15FE">
        <w:rPr>
          <w:lang w:val="es-ES"/>
        </w:rPr>
        <w:t xml:space="preserve">, </w:t>
      </w:r>
      <w:r w:rsidRPr="000B15FE">
        <w:rPr>
          <w:rFonts w:ascii="Consolas" w:hAnsi="Consolas"/>
          <w:lang w:val="es-ES"/>
        </w:rPr>
        <w:t>Break</w:t>
      </w:r>
      <w:r w:rsidRPr="000B15FE">
        <w:rPr>
          <w:lang w:val="es-ES"/>
        </w:rPr>
        <w:t xml:space="preserve">, </w:t>
      </w:r>
      <w:r w:rsidRPr="000B15FE">
        <w:rPr>
          <w:rFonts w:ascii="Consolas" w:hAnsi="Consolas"/>
          <w:lang w:val="es-ES"/>
        </w:rPr>
        <w:t>Delete</w:t>
      </w:r>
      <w:r w:rsidRPr="000B15FE">
        <w:rPr>
          <w:lang w:val="es-ES"/>
        </w:rPr>
        <w:t xml:space="preserve">, </w:t>
      </w:r>
      <w:r w:rsidRPr="000B15FE">
        <w:rPr>
          <w:rFonts w:ascii="Consolas" w:hAnsi="Consolas"/>
          <w:lang w:val="es-ES"/>
        </w:rPr>
        <w:t>Continue</w:t>
      </w:r>
      <w:r w:rsidRPr="000B15FE">
        <w:rPr>
          <w:lang w:val="es-ES"/>
        </w:rPr>
        <w:t xml:space="preserve">, </w:t>
      </w:r>
      <w:r w:rsidRPr="000B15FE">
        <w:rPr>
          <w:rFonts w:ascii="Consolas" w:hAnsi="Consolas"/>
          <w:lang w:val="es-ES"/>
        </w:rPr>
        <w:t>Assert</w:t>
      </w:r>
      <w:r w:rsidRPr="000B15FE">
        <w:rPr>
          <w:lang w:val="es-ES"/>
        </w:rPr>
        <w:t xml:space="preserve">, </w:t>
      </w:r>
      <w:r w:rsidRPr="000B15FE">
        <w:rPr>
          <w:rFonts w:ascii="Consolas" w:hAnsi="Consolas"/>
          <w:lang w:val="es-ES"/>
        </w:rPr>
        <w:t>AugmentedAssignment</w:t>
      </w:r>
      <w:r w:rsidR="000A2E94" w:rsidRPr="000B15FE">
        <w:rPr>
          <w:lang w:val="es-ES"/>
        </w:rPr>
        <w:t xml:space="preserve">, </w:t>
      </w:r>
      <w:r w:rsidR="000A2E94" w:rsidRPr="000B15FE">
        <w:rPr>
          <w:rFonts w:ascii="Consolas" w:hAnsi="Consolas"/>
          <w:lang w:val="es-ES"/>
        </w:rPr>
        <w:t>AsyncFor</w:t>
      </w:r>
      <w:r w:rsidR="000A2E94" w:rsidRPr="000B15FE">
        <w:rPr>
          <w:lang w:val="es-ES"/>
        </w:rPr>
        <w:t xml:space="preserve"> </w:t>
      </w:r>
      <w:r w:rsidRPr="000B15FE">
        <w:rPr>
          <w:lang w:val="es-ES"/>
        </w:rPr>
        <w:t xml:space="preserve">y </w:t>
      </w:r>
      <w:r w:rsidRPr="000B15FE">
        <w:rPr>
          <w:rFonts w:ascii="Consolas" w:hAnsi="Consolas"/>
          <w:lang w:val="es-ES"/>
        </w:rPr>
        <w:t>TypeAlias</w:t>
      </w:r>
      <w:r w:rsidRPr="000B15FE">
        <w:rPr>
          <w:lang w:val="es-ES"/>
        </w:rPr>
        <w:t>.</w:t>
      </w:r>
    </w:p>
    <w:p w14:paraId="626E55BD" w14:textId="77777777" w:rsidR="00184322" w:rsidRPr="00084ED8" w:rsidRDefault="00184322">
      <w:pPr>
        <w:pStyle w:val="Prrafodelista"/>
        <w:numPr>
          <w:ilvl w:val="0"/>
          <w:numId w:val="6"/>
        </w:numPr>
        <w:rPr>
          <w:lang w:val="es-ES"/>
        </w:rPr>
      </w:pPr>
      <w:r w:rsidRPr="00084ED8">
        <w:rPr>
          <w:lang w:val="es-ES"/>
        </w:rPr>
        <w:t>Rol de la sentencia (Nominal):</w:t>
      </w:r>
    </w:p>
    <w:p w14:paraId="3DDC1032" w14:textId="77777777" w:rsidR="00184322" w:rsidRPr="00084ED8" w:rsidRDefault="00184322">
      <w:pPr>
        <w:pStyle w:val="Prrafodelista"/>
        <w:numPr>
          <w:ilvl w:val="1"/>
          <w:numId w:val="6"/>
        </w:numPr>
        <w:rPr>
          <w:lang w:val="es-ES"/>
        </w:rPr>
      </w:pPr>
      <w:r w:rsidRPr="00084ED8">
        <w:rPr>
          <w:lang w:val="es-ES"/>
        </w:rPr>
        <w:t xml:space="preserve">Todos: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El valor </w:t>
      </w:r>
      <w:r w:rsidRPr="00084ED8">
        <w:rPr>
          <w:rFonts w:ascii="Consolas" w:hAnsi="Consolas"/>
          <w:lang w:val="es-ES"/>
        </w:rPr>
        <w:t>WhileElseBody</w:t>
      </w:r>
      <w:r w:rsidRPr="00084ED8">
        <w:rPr>
          <w:lang w:val="es-ES"/>
        </w:rPr>
        <w:t xml:space="preserve">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3E663484" w14:textId="77777777" w:rsidR="00184322" w:rsidRPr="00084ED8" w:rsidRDefault="00184322">
      <w:pPr>
        <w:pStyle w:val="Prrafodelista"/>
        <w:numPr>
          <w:ilvl w:val="1"/>
          <w:numId w:val="6"/>
        </w:numPr>
        <w:rPr>
          <w:lang w:val="es-ES"/>
        </w:rPr>
      </w:pPr>
      <w:r w:rsidRPr="00084ED8">
        <w:rPr>
          <w:i/>
          <w:iCs/>
          <w:lang w:val="es-ES"/>
        </w:rPr>
        <w:lastRenderedPageBreak/>
        <w:t>Beginner</w:t>
      </w:r>
      <w:r w:rsidRPr="00084ED8">
        <w:rPr>
          <w:lang w:val="es-ES"/>
        </w:rPr>
        <w:t xml:space="preserve">: En este caso la variable toma 17 valores, se considera como valor anómalo todos aquellos que tienen una frecuencia inferior a 0,011%. El valor predominante que toma esta variable es el de </w:t>
      </w:r>
      <w:r w:rsidRPr="00084ED8">
        <w:rPr>
          <w:rFonts w:ascii="Consolas" w:hAnsi="Consolas"/>
          <w:lang w:val="es-ES"/>
        </w:rPr>
        <w:t>IfBody</w:t>
      </w:r>
      <w:r w:rsidRPr="00084ED8">
        <w:rPr>
          <w:lang w:val="es-ES"/>
        </w:rPr>
        <w:t xml:space="preserve">. El valor AsyncMethodDefBody es anómalo.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w:t>
      </w:r>
      <w:r w:rsidRPr="00084ED8">
        <w:rPr>
          <w:rFonts w:ascii="Consolas" w:hAnsi="Consolas"/>
          <w:lang w:val="es-ES"/>
        </w:rPr>
        <w:t>TryHandlerStar</w:t>
      </w:r>
      <w:r w:rsidRPr="00084ED8">
        <w:rPr>
          <w:lang w:val="es-ES"/>
        </w:rPr>
        <w:t xml:space="preserve">, </w:t>
      </w:r>
      <w:r w:rsidRPr="00084ED8">
        <w:rPr>
          <w:rFonts w:ascii="Consolas" w:hAnsi="Consolas"/>
          <w:lang w:val="es-ES"/>
        </w:rPr>
        <w:t>AsyncForBody</w:t>
      </w:r>
      <w:r w:rsidRPr="00084ED8">
        <w:rPr>
          <w:lang w:val="es-ES"/>
        </w:rPr>
        <w:t xml:space="preserve">, </w:t>
      </w:r>
      <w:r w:rsidRPr="00084ED8">
        <w:rPr>
          <w:rFonts w:ascii="Consolas" w:hAnsi="Consolas"/>
          <w:lang w:val="es-ES"/>
        </w:rPr>
        <w:t>CaseBody</w:t>
      </w:r>
      <w:r w:rsidRPr="00084ED8">
        <w:rPr>
          <w:lang w:val="es-ES"/>
        </w:rPr>
        <w:t xml:space="preserve"> y </w:t>
      </w:r>
      <w:r w:rsidRPr="00084ED8">
        <w:rPr>
          <w:rFonts w:ascii="Consolas" w:hAnsi="Consolas"/>
          <w:lang w:val="es-ES"/>
        </w:rPr>
        <w:t>AsyncWithBody</w:t>
      </w:r>
      <w:r w:rsidRPr="00084ED8">
        <w:rPr>
          <w:lang w:val="es-ES"/>
        </w:rPr>
        <w:t>.</w:t>
      </w:r>
    </w:p>
    <w:p w14:paraId="71F98A6F" w14:textId="3EB0F1E2"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20 valores, se considera como valor anómalo todos aquellos que tienen una frecuencia inferior a 0,01%. El valor predominante que toma esta variable es el de </w:t>
      </w:r>
      <w:r w:rsidRPr="00084ED8">
        <w:rPr>
          <w:rFonts w:ascii="Consolas" w:hAnsi="Consolas"/>
          <w:lang w:val="es-ES"/>
        </w:rPr>
        <w:t>MethodDefBody</w:t>
      </w:r>
      <w:r w:rsidRPr="00084ED8">
        <w:rPr>
          <w:lang w:val="es-ES"/>
        </w:rPr>
        <w:t xml:space="preserve">. Los valores </w:t>
      </w:r>
      <w:r w:rsidRPr="00084ED8">
        <w:rPr>
          <w:rFonts w:ascii="Consolas" w:hAnsi="Consolas"/>
          <w:lang w:val="es-ES"/>
        </w:rPr>
        <w:t>WhileElseBody</w:t>
      </w:r>
      <w:r w:rsidRPr="00084ED8">
        <w:rPr>
          <w:lang w:val="es-ES"/>
        </w:rPr>
        <w:t xml:space="preserve"> y </w:t>
      </w:r>
      <w:r w:rsidRPr="00084ED8">
        <w:rPr>
          <w:rFonts w:ascii="Consolas" w:hAnsi="Consolas"/>
          <w:lang w:val="es-ES"/>
        </w:rPr>
        <w:t>ForElseBody</w:t>
      </w:r>
      <w:r w:rsidRPr="00084ED8">
        <w:rPr>
          <w:lang w:val="es-ES"/>
        </w:rPr>
        <w:t xml:space="preserve"> </w:t>
      </w:r>
      <w:r w:rsidR="005B1DC9">
        <w:rPr>
          <w:lang w:val="es-ES"/>
        </w:rPr>
        <w:t>son</w:t>
      </w:r>
      <w:r w:rsidRPr="00084ED8">
        <w:rPr>
          <w:lang w:val="es-ES"/>
        </w:rPr>
        <w:t xml:space="preserve"> anómalo</w:t>
      </w:r>
      <w:r w:rsidR="005B1DC9">
        <w:rPr>
          <w:lang w:val="es-ES"/>
        </w:rPr>
        <w:t>s</w:t>
      </w:r>
      <w:r w:rsidRPr="00084ED8">
        <w:rPr>
          <w:lang w:val="es-ES"/>
        </w:rPr>
        <w:t xml:space="preserve">. Esta variable nunca toma los posibles valores </w:t>
      </w:r>
      <w:r w:rsidRPr="00084ED8">
        <w:rPr>
          <w:rFonts w:ascii="Consolas" w:hAnsi="Consolas"/>
          <w:lang w:val="es-ES"/>
        </w:rPr>
        <w:t>TryHandler</w:t>
      </w:r>
      <w:r w:rsidRPr="00084ED8">
        <w:rPr>
          <w:lang w:val="es-ES"/>
        </w:rPr>
        <w:t xml:space="preserve">, </w:t>
      </w:r>
      <w:r w:rsidRPr="00084ED8">
        <w:rPr>
          <w:rFonts w:ascii="Consolas" w:hAnsi="Consolas"/>
          <w:lang w:val="es-ES"/>
        </w:rPr>
        <w:t>AsyncForElseBody</w:t>
      </w:r>
      <w:r w:rsidRPr="00084ED8">
        <w:rPr>
          <w:lang w:val="es-ES"/>
        </w:rPr>
        <w:t xml:space="preserve"> y </w:t>
      </w:r>
      <w:r w:rsidRPr="00084ED8">
        <w:rPr>
          <w:rFonts w:ascii="Consolas" w:hAnsi="Consolas"/>
          <w:lang w:val="es-ES"/>
        </w:rPr>
        <w:t>TryHandlerStar</w:t>
      </w:r>
      <w:r w:rsidRPr="00084ED8">
        <w:rPr>
          <w:lang w:val="es-ES"/>
        </w:rPr>
        <w:t>.</w:t>
      </w:r>
    </w:p>
    <w:p w14:paraId="0D40C667" w14:textId="77777777" w:rsidR="00184322" w:rsidRPr="00084ED8" w:rsidRDefault="00184322">
      <w:pPr>
        <w:pStyle w:val="Prrafodelista"/>
        <w:numPr>
          <w:ilvl w:val="0"/>
          <w:numId w:val="6"/>
        </w:numPr>
        <w:rPr>
          <w:lang w:val="es-ES"/>
        </w:rPr>
      </w:pPr>
      <w:r w:rsidRPr="00084ED8">
        <w:rPr>
          <w:lang w:val="es-ES"/>
        </w:rPr>
        <w:t>Categoría sintáctica del primer hijo (Nominal):</w:t>
      </w:r>
    </w:p>
    <w:p w14:paraId="09081D7C" w14:textId="77777777" w:rsidR="00184322" w:rsidRPr="00084ED8" w:rsidRDefault="00184322">
      <w:pPr>
        <w:pStyle w:val="Prrafodelista"/>
        <w:numPr>
          <w:ilvl w:val="1"/>
          <w:numId w:val="6"/>
        </w:numPr>
        <w:rPr>
          <w:lang w:val="es-ES"/>
        </w:rPr>
      </w:pPr>
      <w:r w:rsidRPr="00084ED8">
        <w:rPr>
          <w:lang w:val="es-ES"/>
        </w:rPr>
        <w:t xml:space="preserve">Todos: En este caso la variable toma 34 valores, se considera como valor anómalo todos aquellos que tienen una frecuencia inferior a 0,0058%.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y </w:t>
      </w:r>
      <w:r w:rsidRPr="00DF3A30">
        <w:rPr>
          <w:rFonts w:ascii="Consolas" w:hAnsi="Consolas"/>
          <w:lang w:val="es-ES"/>
        </w:rPr>
        <w:t>AssignmentExp</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175FDD24"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30 valores, se considera como valor anómalo todos aquellos que tienen una frecuencia inferior a 0,0066%. El valor predominante que toma esta variable es el de </w:t>
      </w:r>
      <w:r w:rsidRPr="00084ED8">
        <w:rPr>
          <w:rFonts w:ascii="Consolas" w:hAnsi="Consolas"/>
          <w:lang w:val="es-ES"/>
        </w:rPr>
        <w:t>Variable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SetComprehension</w:t>
      </w:r>
      <w:r w:rsidRPr="00DF3A30">
        <w:rPr>
          <w:rFonts w:asciiTheme="minorHAnsi" w:hAnsiTheme="minorHAnsi" w:cstheme="minorHAnsi"/>
          <w:lang w:val="es-ES"/>
        </w:rPr>
        <w:t xml:space="preserve"> son anómalos.</w:t>
      </w:r>
    </w:p>
    <w:p w14:paraId="53B35F4E"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xml:space="preserve">: En este caso la variable toma 34 valores, se considera como valor anómalo todos aquellos que tienen una frecuencia inferior a 0,0058%. El valor predominante que toma esta </w:t>
      </w:r>
      <w:r w:rsidRPr="00DF3A30">
        <w:rPr>
          <w:rFonts w:asciiTheme="minorHAnsi" w:hAnsiTheme="minorHAnsi" w:cstheme="minorHAnsi"/>
          <w:lang w:val="es-ES"/>
        </w:rPr>
        <w:t xml:space="preserve">variable es el de Variable. Los valores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y </w:t>
      </w:r>
      <w:r w:rsidRPr="00DF3A30">
        <w:rPr>
          <w:rFonts w:ascii="Consolas" w:hAnsi="Consolas"/>
          <w:lang w:val="es-ES"/>
        </w:rPr>
        <w:t>SetComprehnsion</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5C1A24" w14:textId="77777777" w:rsidR="00184322" w:rsidRPr="00084ED8" w:rsidRDefault="00184322">
      <w:pPr>
        <w:pStyle w:val="Prrafodelista"/>
        <w:numPr>
          <w:ilvl w:val="0"/>
          <w:numId w:val="6"/>
        </w:numPr>
        <w:rPr>
          <w:lang w:val="es-ES"/>
        </w:rPr>
      </w:pPr>
      <w:r w:rsidRPr="00084ED8">
        <w:rPr>
          <w:lang w:val="es-ES"/>
        </w:rPr>
        <w:t>Categoría sintáctica del segundo hijo (Nominal):</w:t>
      </w:r>
    </w:p>
    <w:p w14:paraId="1F6392A6" w14:textId="77777777" w:rsidR="00184322" w:rsidRPr="00084ED8" w:rsidRDefault="00184322">
      <w:pPr>
        <w:pStyle w:val="Prrafodelista"/>
        <w:numPr>
          <w:ilvl w:val="1"/>
          <w:numId w:val="6"/>
        </w:numPr>
        <w:rPr>
          <w:lang w:val="es-ES"/>
        </w:rPr>
      </w:pPr>
      <w:r w:rsidRPr="00084ED8">
        <w:rPr>
          <w:lang w:val="es-ES"/>
        </w:rPr>
        <w:t xml:space="preserve">Todos: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EllipsisLiteral</w:t>
      </w:r>
      <w:r w:rsidRPr="00084ED8">
        <w:rPr>
          <w:lang w:val="es-ES"/>
        </w:rPr>
        <w:t xml:space="preserve">, </w:t>
      </w:r>
      <w:r w:rsidRPr="00DF3A30">
        <w:rPr>
          <w:rFonts w:ascii="Consolas" w:hAnsi="Consolas"/>
          <w:lang w:val="es-ES"/>
        </w:rPr>
        <w:t>YieldFrom</w:t>
      </w:r>
      <w:r w:rsidRPr="00084ED8">
        <w:rPr>
          <w:lang w:val="es-ES"/>
        </w:rPr>
        <w:t xml:space="preserve">, </w:t>
      </w:r>
      <w:r w:rsidRPr="00DF3A30">
        <w:rPr>
          <w:rFonts w:ascii="Consolas" w:hAnsi="Consolas"/>
          <w:lang w:val="es-ES"/>
        </w:rPr>
        <w:t>Yield</w:t>
      </w:r>
      <w:r w:rsidRPr="00084ED8">
        <w:rPr>
          <w:lang w:val="es-ES"/>
        </w:rPr>
        <w:t xml:space="preserve"> y </w:t>
      </w:r>
      <w:r w:rsidRPr="00DF3A30">
        <w:rPr>
          <w:rFonts w:ascii="Consolas" w:hAnsi="Consolas"/>
          <w:lang w:val="es-ES"/>
        </w:rPr>
        <w:t>UnaryBWNot</w:t>
      </w:r>
      <w:r w:rsidRPr="00084ED8">
        <w:rPr>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9FDAD4A"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Beginner</w:t>
      </w:r>
      <w:r w:rsidRPr="00084ED8">
        <w:rPr>
          <w:lang w:val="es-ES"/>
        </w:rPr>
        <w:t xml:space="preserve">: En este caso la variable toma 33 valores, se considera como valor anómalo todos aquellos que tienen una frecuencia inferior a 0,006%.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3EDD88F" w14:textId="77777777" w:rsidR="00184322" w:rsidRPr="00DF3A30" w:rsidRDefault="00184322">
      <w:pPr>
        <w:pStyle w:val="Prrafodelista"/>
        <w:numPr>
          <w:ilvl w:val="1"/>
          <w:numId w:val="6"/>
        </w:numPr>
        <w:rPr>
          <w:rFonts w:asciiTheme="minorHAnsi" w:hAnsiTheme="minorHAnsi" w:cstheme="minorHAnsi"/>
          <w:lang w:val="es-ES"/>
        </w:rPr>
      </w:pPr>
      <w:r w:rsidRPr="00084ED8">
        <w:rPr>
          <w:i/>
          <w:iCs/>
          <w:lang w:val="es-ES"/>
        </w:rPr>
        <w:t>Expert</w:t>
      </w:r>
      <w:r w:rsidRPr="00084ED8">
        <w:rPr>
          <w:lang w:val="es-ES"/>
        </w:rPr>
        <w:t xml:space="preserve">: En este caso la variable toma 36 valores, se considera como valor anómalo todos aquellos que tienen una frecuencia inferior a 0,0055%. El valor predominante que toma esta variable es el de </w:t>
      </w:r>
      <w:r w:rsidRPr="00084ED8">
        <w:rPr>
          <w:rFonts w:ascii="Consolas" w:hAnsi="Consolas"/>
          <w:lang w:val="es-ES"/>
        </w:rPr>
        <w:t>None</w:t>
      </w:r>
      <w:r w:rsidRPr="00084ED8">
        <w:rPr>
          <w:lang w:val="es-ES"/>
        </w:rPr>
        <w:t xml:space="preserve">. </w:t>
      </w:r>
      <w:r w:rsidRPr="00DF3A30">
        <w:rPr>
          <w:rFonts w:asciiTheme="minorHAnsi" w:hAnsiTheme="minorHAnsi" w:cstheme="minorHAnsi"/>
          <w:lang w:val="es-ES"/>
        </w:rPr>
        <w:t xml:space="preserve">Los valors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y </w:t>
      </w:r>
      <w:r w:rsidRPr="00DF3A30">
        <w:rPr>
          <w:rFonts w:ascii="Consolas" w:hAnsi="Consolas"/>
          <w:lang w:val="es-ES"/>
        </w:rPr>
        <w:t>UnaryBWNot</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7699B645" w14:textId="77777777" w:rsidR="00184322" w:rsidRPr="00DF3A30" w:rsidRDefault="00184322">
      <w:pPr>
        <w:pStyle w:val="Prrafodelista"/>
        <w:numPr>
          <w:ilvl w:val="0"/>
          <w:numId w:val="6"/>
        </w:numPr>
        <w:rPr>
          <w:rFonts w:asciiTheme="minorHAnsi" w:hAnsiTheme="minorHAnsi" w:cstheme="minorHAnsi"/>
          <w:lang w:val="es-ES"/>
        </w:rPr>
      </w:pPr>
      <w:r w:rsidRPr="00DF3A30">
        <w:rPr>
          <w:rFonts w:asciiTheme="minorHAnsi" w:hAnsiTheme="minorHAnsi" w:cstheme="minorHAnsi"/>
          <w:lang w:val="es-ES"/>
        </w:rPr>
        <w:t>Categoría sintáctica del tercer hijo (Nominal):</w:t>
      </w:r>
    </w:p>
    <w:p w14:paraId="01F26A7C" w14:textId="77777777" w:rsidR="00184322" w:rsidRPr="00DF3A30" w:rsidRDefault="00184322">
      <w:pPr>
        <w:pStyle w:val="Prrafodelista"/>
        <w:numPr>
          <w:ilvl w:val="1"/>
          <w:numId w:val="6"/>
        </w:numPr>
        <w:rPr>
          <w:rFonts w:asciiTheme="minorHAnsi" w:hAnsiTheme="minorHAnsi" w:cstheme="minorHAnsi"/>
          <w:lang w:val="es-ES"/>
        </w:rPr>
      </w:pPr>
      <w:r w:rsidRPr="00084ED8">
        <w:rPr>
          <w:lang w:val="es-ES"/>
        </w:rPr>
        <w:t xml:space="preserve">Todos: En este caso la variable toma 30 valores, se considera como valor anómalo todos aquellos que tienen una frecuencia inferior a 0,0066%. El valor predominante </w:t>
      </w:r>
      <w:r w:rsidRPr="00084ED8">
        <w:rPr>
          <w:lang w:val="es-ES"/>
        </w:rPr>
        <w:lastRenderedPageBreak/>
        <w:t xml:space="preserve">que toma esta variable es el de </w:t>
      </w:r>
      <w:r w:rsidRPr="00084ED8">
        <w:rPr>
          <w:rFonts w:ascii="Consolas" w:hAnsi="Consolas"/>
          <w:lang w:val="es-ES"/>
        </w:rPr>
        <w:t>None</w:t>
      </w:r>
      <w:r w:rsidRPr="00084ED8">
        <w:rPr>
          <w:lang w:val="es-ES"/>
        </w:rPr>
        <w:t xml:space="preserve">. </w:t>
      </w:r>
      <w:r w:rsidRPr="00084ED8">
        <w:t xml:space="preserve">Los valores </w:t>
      </w:r>
      <w:r w:rsidRPr="00184322">
        <w:rPr>
          <w:rFonts w:ascii="Consolas" w:hAnsi="Consolas"/>
          <w:lang w:val="en-US"/>
        </w:rPr>
        <w:t>Pow</w:t>
      </w:r>
      <w:r w:rsidRPr="00084ED8">
        <w:t xml:space="preserve">, </w:t>
      </w:r>
      <w:r w:rsidRPr="00184322">
        <w:rPr>
          <w:rFonts w:ascii="Consolas" w:hAnsi="Consolas"/>
          <w:lang w:val="en-US"/>
        </w:rPr>
        <w:t>ComplexLiteral</w:t>
      </w:r>
      <w:r w:rsidRPr="00084ED8">
        <w:t xml:space="preserve">, </w:t>
      </w:r>
      <w:r w:rsidRPr="00184322">
        <w:rPr>
          <w:rFonts w:ascii="Consolas" w:hAnsi="Consolas"/>
          <w:lang w:val="en-US"/>
        </w:rPr>
        <w:t>UnaryNot</w:t>
      </w:r>
      <w:r w:rsidRPr="00084ED8">
        <w:t xml:space="preserve">, </w:t>
      </w:r>
      <w:r w:rsidRPr="00184322">
        <w:rPr>
          <w:rFonts w:ascii="Consolas" w:hAnsi="Consolas"/>
          <w:lang w:val="en-US"/>
        </w:rPr>
        <w:t>SetComprehension</w:t>
      </w:r>
      <w:r w:rsidRPr="00084ED8">
        <w:t xml:space="preserve">, </w:t>
      </w:r>
      <w:r w:rsidRPr="00184322">
        <w:rPr>
          <w:rFonts w:ascii="Consolas" w:hAnsi="Consolas"/>
          <w:lang w:val="en-US"/>
        </w:rPr>
        <w:t>BWLogical</w:t>
      </w:r>
      <w:r w:rsidRPr="00084ED8">
        <w:t xml:space="preserve">, </w:t>
      </w:r>
      <w:r w:rsidRPr="00184322">
        <w:rPr>
          <w:rFonts w:ascii="Consolas" w:hAnsi="Consolas"/>
          <w:lang w:val="en-US"/>
        </w:rPr>
        <w:t>FString</w:t>
      </w:r>
      <w:r w:rsidRPr="00084ED8">
        <w:t xml:space="preserve">, </w:t>
      </w:r>
      <w:r w:rsidRPr="00184322">
        <w:rPr>
          <w:rFonts w:ascii="Consolas" w:hAnsi="Consolas"/>
          <w:lang w:val="en-US"/>
        </w:rPr>
        <w:t>GeneratorComprehension</w:t>
      </w:r>
      <w:r w:rsidRPr="00084ED8">
        <w:t xml:space="preserve">, </w:t>
      </w:r>
      <w:r w:rsidRPr="00184322">
        <w:rPr>
          <w:rFonts w:ascii="Consolas" w:hAnsi="Consolas"/>
          <w:lang w:val="en-US"/>
        </w:rPr>
        <w:t>Compare</w:t>
      </w:r>
      <w:r w:rsidRPr="00084ED8">
        <w:t xml:space="preserve">, </w:t>
      </w:r>
      <w:r w:rsidRPr="00184322">
        <w:rPr>
          <w:rFonts w:ascii="Consolas" w:hAnsi="Consolas"/>
          <w:lang w:val="en-US"/>
        </w:rPr>
        <w:t>SetLiteral</w:t>
      </w:r>
      <w:r w:rsidRPr="00084ED8">
        <w:t xml:space="preserve">, </w:t>
      </w:r>
      <w:r w:rsidRPr="00184322">
        <w:rPr>
          <w:rFonts w:ascii="Consolas" w:hAnsi="Consolas"/>
          <w:lang w:val="en-US"/>
        </w:rPr>
        <w:t>UnaryArithmentic</w:t>
      </w:r>
      <w:r w:rsidRPr="00084ED8">
        <w:t xml:space="preserve">, </w:t>
      </w:r>
      <w:r w:rsidRPr="00184322">
        <w:rPr>
          <w:rFonts w:ascii="Consolas" w:hAnsi="Consolas"/>
          <w:lang w:val="en-US"/>
        </w:rPr>
        <w:t>Logical</w:t>
      </w:r>
      <w:r w:rsidRPr="00084ED8">
        <w:t xml:space="preserve">, </w:t>
      </w:r>
      <w:r w:rsidRPr="00184322">
        <w:rPr>
          <w:rFonts w:ascii="Consolas" w:hAnsi="Consolas"/>
          <w:lang w:val="en-US"/>
        </w:rPr>
        <w:t>Lambda</w:t>
      </w:r>
      <w:r w:rsidRPr="00084ED8">
        <w:t xml:space="preserve">, </w:t>
      </w:r>
      <w:r w:rsidRPr="00184322">
        <w:rPr>
          <w:rFonts w:ascii="Consolas" w:hAnsi="Consolas"/>
          <w:lang w:val="en-US"/>
        </w:rPr>
        <w:t>DictComprehension</w:t>
      </w:r>
      <w:r w:rsidRPr="00084ED8">
        <w:t xml:space="preserve">, </w:t>
      </w:r>
      <w:r w:rsidRPr="00184322">
        <w:rPr>
          <w:rFonts w:ascii="Consolas" w:hAnsi="Consolas"/>
          <w:lang w:val="en-US"/>
        </w:rPr>
        <w:t>Await</w:t>
      </w:r>
      <w:r w:rsidRPr="00084ED8">
        <w:t xml:space="preserve">, </w:t>
      </w:r>
      <w:r w:rsidRPr="00184322">
        <w:rPr>
          <w:rFonts w:ascii="Consolas" w:hAnsi="Consolas"/>
          <w:lang w:val="en-US"/>
        </w:rPr>
        <w:t>ListComprehension</w:t>
      </w:r>
      <w:r w:rsidRPr="00084ED8">
        <w:t xml:space="preserve">, </w:t>
      </w:r>
      <w:r w:rsidRPr="00184322">
        <w:rPr>
          <w:rFonts w:ascii="Consolas" w:hAnsi="Consolas"/>
          <w:lang w:val="en-US"/>
        </w:rPr>
        <w:t>Arithmetic</w:t>
      </w:r>
      <w:r w:rsidRPr="00084ED8">
        <w:t xml:space="preserve"> y </w:t>
      </w:r>
      <w:r w:rsidRPr="00184322">
        <w:rPr>
          <w:rFonts w:ascii="Consolas" w:hAnsi="Consolas"/>
          <w:lang w:val="en-US"/>
        </w:rPr>
        <w:t>Ternary</w:t>
      </w:r>
      <w:r w:rsidRPr="00084ED8">
        <w:t xml:space="preserve"> son anómalos. </w:t>
      </w:r>
      <w:r w:rsidRPr="00084ED8">
        <w:rPr>
          <w:lang w:val="es-ES"/>
        </w:rPr>
        <w:t xml:space="preserve">Esta variable </w:t>
      </w:r>
      <w:r w:rsidRPr="00DF3A30">
        <w:rPr>
          <w:rFonts w:asciiTheme="minorHAnsi" w:hAnsiTheme="minorHAnsi" w:cstheme="minorHAnsi"/>
          <w:lang w:val="es-ES"/>
        </w:rPr>
        <w:t xml:space="preserve">nunca toma los posibles valores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4BEBBC70" w14:textId="77777777" w:rsidR="00184322" w:rsidRPr="00DF3A30"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Beginner</w:t>
      </w:r>
      <w:r w:rsidRPr="00DF3A30">
        <w:rPr>
          <w:rFonts w:asciiTheme="minorHAnsi" w:hAnsiTheme="minorHAnsi" w:cstheme="minorHAnsi"/>
          <w:lang w:val="es-ES"/>
        </w:rPr>
        <w:t>: En este caso la variable</w:t>
      </w:r>
      <w:r w:rsidRPr="00084ED8">
        <w:rPr>
          <w:lang w:val="es-ES"/>
        </w:rPr>
        <w:t xml:space="preserve"> toma 23 valores, se considera como valor anómalo todos aquellos que tienen una frecuencia inferior a 0,0087%. El valor predominante que toma esta variable es el </w:t>
      </w:r>
      <w:r w:rsidRPr="00DF3A30">
        <w:rPr>
          <w:rFonts w:asciiTheme="minorHAnsi" w:hAnsiTheme="minorHAnsi" w:cstheme="minorHAnsi"/>
          <w:lang w:val="es-ES"/>
        </w:rPr>
        <w:t xml:space="preserve">de </w:t>
      </w:r>
      <w:r w:rsidRPr="00DF3A30">
        <w:rPr>
          <w:rFonts w:ascii="Consolas" w:hAnsi="Consolas"/>
          <w:lang w:val="es-ES"/>
        </w:rPr>
        <w:t>None</w:t>
      </w:r>
      <w:r w:rsidRPr="00DF3A30">
        <w:rPr>
          <w:rFonts w:asciiTheme="minorHAnsi" w:hAnsiTheme="minorHAnsi" w:cstheme="minorHAnsi"/>
          <w:lang w:val="es-ES"/>
        </w:rPr>
        <w:t xml:space="preserve">. Los valores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FloatLiteral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w:t>
      </w:r>
      <w:r w:rsidRPr="00DF3A30">
        <w:rPr>
          <w:rFonts w:ascii="Consolas" w:hAnsi="Consolas"/>
          <w:lang w:val="es-ES"/>
        </w:rPr>
        <w:t>BoolLiteral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Ternary</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y </w:t>
      </w:r>
      <w:r w:rsidRPr="00DF3A30">
        <w:rPr>
          <w:rFonts w:ascii="Consolas" w:hAnsi="Consolas"/>
          <w:lang w:val="es-ES"/>
        </w:rPr>
        <w:t>Arithmetic</w:t>
      </w:r>
      <w:r w:rsidRPr="00DF3A30">
        <w:rPr>
          <w:rFonts w:asciiTheme="minorHAnsi" w:hAnsiTheme="minorHAnsi" w:cstheme="minorHAnsi"/>
          <w:lang w:val="es-ES"/>
        </w:rPr>
        <w:t xml:space="preserve"> son anómalos. Esta variable nunca toma los valores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Shift</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FormatterValue</w:t>
      </w:r>
      <w:r w:rsidRPr="00DF3A30">
        <w:rPr>
          <w:rFonts w:asciiTheme="minorHAnsi" w:hAnsiTheme="minorHAnsi" w:cstheme="minorHAnsi"/>
          <w:lang w:val="es-ES"/>
        </w:rPr>
        <w:t xml:space="preserve">, </w:t>
      </w:r>
      <w:r w:rsidRPr="00DF3A30">
        <w:rPr>
          <w:rFonts w:ascii="Consolas" w:hAnsi="Consolas"/>
          <w:lang w:val="es-ES"/>
        </w:rPr>
        <w:t>Await</w:t>
      </w:r>
      <w:r w:rsidRPr="00DF3A30">
        <w:rPr>
          <w:rFonts w:asciiTheme="minorHAnsi" w:hAnsiTheme="minorHAnsi" w:cstheme="minorHAnsi"/>
          <w:lang w:val="es-ES"/>
        </w:rPr>
        <w:t xml:space="preserve"> y </w:t>
      </w:r>
      <w:r w:rsidRPr="00DF3A30">
        <w:rPr>
          <w:rFonts w:ascii="Consolas" w:hAnsi="Consolas"/>
          <w:lang w:val="es-ES"/>
        </w:rPr>
        <w:t>Slice</w:t>
      </w:r>
      <w:r w:rsidRPr="00DF3A30">
        <w:rPr>
          <w:rFonts w:asciiTheme="minorHAnsi" w:hAnsiTheme="minorHAnsi" w:cstheme="minorHAnsi"/>
          <w:lang w:val="es-ES"/>
        </w:rPr>
        <w:t>.</w:t>
      </w:r>
    </w:p>
    <w:p w14:paraId="2DA8E0AB" w14:textId="77777777" w:rsidR="00184322" w:rsidRDefault="00184322">
      <w:pPr>
        <w:pStyle w:val="Prrafodelista"/>
        <w:numPr>
          <w:ilvl w:val="1"/>
          <w:numId w:val="6"/>
        </w:numPr>
        <w:rPr>
          <w:rFonts w:asciiTheme="minorHAnsi" w:hAnsiTheme="minorHAnsi" w:cstheme="minorHAnsi"/>
          <w:lang w:val="es-ES"/>
        </w:rPr>
      </w:pPr>
      <w:r w:rsidRPr="00DF3A30">
        <w:rPr>
          <w:rFonts w:asciiTheme="minorHAnsi" w:hAnsiTheme="minorHAnsi" w:cstheme="minorHAnsi"/>
          <w:i/>
          <w:iCs/>
          <w:lang w:val="es-ES"/>
        </w:rPr>
        <w:t>Expert</w:t>
      </w:r>
      <w:r w:rsidRPr="00DF3A30">
        <w:rPr>
          <w:rFonts w:asciiTheme="minorHAnsi" w:hAnsiTheme="minorHAnsi" w:cstheme="minorHAnsi"/>
          <w:lang w:val="es-ES"/>
        </w:rPr>
        <w:t>: En este caso la varia</w:t>
      </w:r>
      <w:r w:rsidRPr="00084ED8">
        <w:rPr>
          <w:lang w:val="es-ES"/>
        </w:rPr>
        <w:t xml:space="preserve">ble toma 28 valores, se considera como valor anómalo todos aquellos que tienen una frecuencia inferior a 0,0071%. El valor predominante que toma esta variable es el de </w:t>
      </w:r>
      <w:r w:rsidRPr="00084ED8">
        <w:rPr>
          <w:rFonts w:ascii="Consolas" w:hAnsi="Consolas"/>
          <w:lang w:val="es-ES"/>
        </w:rPr>
        <w:t>None</w:t>
      </w:r>
      <w:r w:rsidRPr="00084ED8">
        <w:rPr>
          <w:lang w:val="es-ES"/>
        </w:rPr>
        <w:t xml:space="preserve">. Los valores </w:t>
      </w:r>
      <w:r w:rsidRPr="00DF3A30">
        <w:rPr>
          <w:rFonts w:ascii="Consolas" w:hAnsi="Consolas"/>
          <w:lang w:val="es-ES"/>
        </w:rPr>
        <w:t>ComplexLiteral</w:t>
      </w:r>
      <w:r w:rsidRPr="00DF3A30">
        <w:rPr>
          <w:rFonts w:asciiTheme="minorHAnsi" w:hAnsiTheme="minorHAnsi" w:cstheme="minorHAnsi"/>
          <w:lang w:val="es-ES"/>
        </w:rPr>
        <w:t xml:space="preserve">, </w:t>
      </w:r>
      <w:r w:rsidRPr="00DF3A30">
        <w:rPr>
          <w:rFonts w:ascii="Consolas" w:hAnsi="Consolas"/>
          <w:lang w:val="es-ES"/>
        </w:rPr>
        <w:t>Pow</w:t>
      </w:r>
      <w:r w:rsidRPr="00DF3A30">
        <w:rPr>
          <w:rFonts w:asciiTheme="minorHAnsi" w:hAnsiTheme="minorHAnsi" w:cstheme="minorHAnsi"/>
          <w:lang w:val="es-ES"/>
        </w:rPr>
        <w:t xml:space="preserve">, </w:t>
      </w:r>
      <w:r w:rsidRPr="00DF3A30">
        <w:rPr>
          <w:rFonts w:ascii="Consolas" w:hAnsi="Consolas"/>
          <w:lang w:val="es-ES"/>
        </w:rPr>
        <w:t>UnaryNot</w:t>
      </w:r>
      <w:r w:rsidRPr="00DF3A30">
        <w:rPr>
          <w:rFonts w:asciiTheme="minorHAnsi" w:hAnsiTheme="minorHAnsi" w:cstheme="minorHAnsi"/>
          <w:lang w:val="es-ES"/>
        </w:rPr>
        <w:t xml:space="preserve">, </w:t>
      </w:r>
      <w:r w:rsidRPr="00DF3A30">
        <w:rPr>
          <w:rFonts w:ascii="Consolas" w:hAnsi="Consolas"/>
          <w:lang w:val="es-ES"/>
        </w:rPr>
        <w:t>Lambda</w:t>
      </w:r>
      <w:r w:rsidRPr="00DF3A30">
        <w:rPr>
          <w:rFonts w:asciiTheme="minorHAnsi" w:hAnsiTheme="minorHAnsi" w:cstheme="minorHAnsi"/>
          <w:lang w:val="es-ES"/>
        </w:rPr>
        <w:t xml:space="preserve">, </w:t>
      </w:r>
      <w:r w:rsidRPr="00DF3A30">
        <w:rPr>
          <w:rFonts w:ascii="Consolas" w:hAnsi="Consolas"/>
          <w:lang w:val="es-ES"/>
        </w:rPr>
        <w:t>SetComprehension</w:t>
      </w:r>
      <w:r w:rsidRPr="00DF3A30">
        <w:rPr>
          <w:rFonts w:asciiTheme="minorHAnsi" w:hAnsiTheme="minorHAnsi" w:cstheme="minorHAnsi"/>
          <w:lang w:val="es-ES"/>
        </w:rPr>
        <w:t xml:space="preserve">, </w:t>
      </w:r>
      <w:r w:rsidRPr="00DF3A30">
        <w:rPr>
          <w:rFonts w:ascii="Consolas" w:hAnsi="Consolas"/>
          <w:lang w:val="es-ES"/>
        </w:rPr>
        <w:t>FString</w:t>
      </w:r>
      <w:r w:rsidRPr="00DF3A30">
        <w:rPr>
          <w:rFonts w:asciiTheme="minorHAnsi" w:hAnsiTheme="minorHAnsi" w:cstheme="minorHAnsi"/>
          <w:lang w:val="es-ES"/>
        </w:rPr>
        <w:t xml:space="preserve">, </w:t>
      </w:r>
      <w:r w:rsidRPr="00DF3A30">
        <w:rPr>
          <w:rFonts w:ascii="Consolas" w:hAnsi="Consolas"/>
          <w:lang w:val="es-ES"/>
        </w:rPr>
        <w:t>SetLiteral</w:t>
      </w:r>
      <w:r w:rsidRPr="00DF3A30">
        <w:rPr>
          <w:rFonts w:asciiTheme="minorHAnsi" w:hAnsiTheme="minorHAnsi" w:cstheme="minorHAnsi"/>
          <w:lang w:val="es-ES"/>
        </w:rPr>
        <w:t xml:space="preserve">, </w:t>
      </w:r>
      <w:r w:rsidRPr="00DF3A30">
        <w:rPr>
          <w:rFonts w:ascii="Consolas" w:hAnsi="Consolas"/>
          <w:lang w:val="es-ES"/>
        </w:rPr>
        <w:t>UnaryArithmetic</w:t>
      </w:r>
      <w:r w:rsidRPr="00DF3A30">
        <w:rPr>
          <w:rFonts w:asciiTheme="minorHAnsi" w:hAnsiTheme="minorHAnsi" w:cstheme="minorHAnsi"/>
          <w:lang w:val="es-ES"/>
        </w:rPr>
        <w:t xml:space="preserve">, </w:t>
      </w:r>
      <w:r w:rsidRPr="00DF3A30">
        <w:rPr>
          <w:rFonts w:ascii="Consolas" w:hAnsi="Consolas"/>
          <w:lang w:val="es-ES"/>
        </w:rPr>
        <w:t>Compare</w:t>
      </w:r>
      <w:r w:rsidRPr="00DF3A30">
        <w:rPr>
          <w:rFonts w:asciiTheme="minorHAnsi" w:hAnsiTheme="minorHAnsi" w:cstheme="minorHAnsi"/>
          <w:lang w:val="es-ES"/>
        </w:rPr>
        <w:t xml:space="preserve">, </w:t>
      </w:r>
      <w:r w:rsidRPr="00DF3A30">
        <w:rPr>
          <w:rFonts w:ascii="Consolas" w:hAnsi="Consolas"/>
          <w:lang w:val="es-ES"/>
        </w:rPr>
        <w:t>Logical</w:t>
      </w:r>
      <w:r w:rsidRPr="00DF3A30">
        <w:rPr>
          <w:rFonts w:asciiTheme="minorHAnsi" w:hAnsiTheme="minorHAnsi" w:cstheme="minorHAnsi"/>
          <w:lang w:val="es-ES"/>
        </w:rPr>
        <w:t xml:space="preserve">, </w:t>
      </w:r>
      <w:r w:rsidRPr="00DF3A30">
        <w:rPr>
          <w:rFonts w:ascii="Consolas" w:hAnsi="Consolas"/>
          <w:lang w:val="es-ES"/>
        </w:rPr>
        <w:t>DictComprehension</w:t>
      </w:r>
      <w:r w:rsidRPr="00DF3A30">
        <w:rPr>
          <w:rFonts w:asciiTheme="minorHAnsi" w:hAnsiTheme="minorHAnsi" w:cstheme="minorHAnsi"/>
          <w:lang w:val="es-ES"/>
        </w:rPr>
        <w:t xml:space="preserve">, </w:t>
      </w:r>
      <w:r w:rsidRPr="00DF3A30">
        <w:rPr>
          <w:rFonts w:ascii="Consolas" w:hAnsi="Consolas"/>
          <w:lang w:val="es-ES"/>
        </w:rPr>
        <w:t>Arithmetic</w:t>
      </w:r>
      <w:r w:rsidRPr="00DF3A30">
        <w:rPr>
          <w:rFonts w:asciiTheme="minorHAnsi" w:hAnsiTheme="minorHAnsi" w:cstheme="minorHAnsi"/>
          <w:lang w:val="es-ES"/>
        </w:rPr>
        <w:t xml:space="preserve">, </w:t>
      </w:r>
      <w:r w:rsidRPr="00DF3A30">
        <w:rPr>
          <w:rFonts w:ascii="Consolas" w:hAnsi="Consolas"/>
          <w:lang w:val="es-ES"/>
        </w:rPr>
        <w:t>TupleLiteral</w:t>
      </w:r>
      <w:r w:rsidRPr="00DF3A30">
        <w:rPr>
          <w:rFonts w:asciiTheme="minorHAnsi" w:hAnsiTheme="minorHAnsi" w:cstheme="minorHAnsi"/>
          <w:lang w:val="es-ES"/>
        </w:rPr>
        <w:t xml:space="preserve">, </w:t>
      </w:r>
      <w:r w:rsidRPr="00DF3A30">
        <w:rPr>
          <w:rFonts w:ascii="Consolas" w:hAnsi="Consolas"/>
          <w:lang w:val="es-ES"/>
        </w:rPr>
        <w:t>ListComprehension</w:t>
      </w:r>
      <w:r w:rsidRPr="00DF3A30">
        <w:rPr>
          <w:rFonts w:asciiTheme="minorHAnsi" w:hAnsiTheme="minorHAnsi" w:cstheme="minorHAnsi"/>
          <w:lang w:val="es-ES"/>
        </w:rPr>
        <w:t xml:space="preserve"> y </w:t>
      </w:r>
      <w:r w:rsidRPr="00DF3A30">
        <w:rPr>
          <w:rFonts w:ascii="Consolas" w:hAnsi="Consolas"/>
          <w:lang w:val="es-ES"/>
        </w:rPr>
        <w:t>Ternary</w:t>
      </w:r>
      <w:r w:rsidRPr="00DF3A30">
        <w:rPr>
          <w:rFonts w:asciiTheme="minorHAnsi" w:hAnsiTheme="minorHAnsi" w:cstheme="minorHAnsi"/>
          <w:lang w:val="es-ES"/>
        </w:rPr>
        <w:t xml:space="preserve"> son anómalos. Esta variable nunca toma los posibles valores </w:t>
      </w:r>
      <w:r w:rsidRPr="00DF3A30">
        <w:rPr>
          <w:rFonts w:ascii="Consolas" w:hAnsi="Consolas"/>
          <w:lang w:val="es-ES"/>
        </w:rPr>
        <w:t>YieldFrom</w:t>
      </w:r>
      <w:r w:rsidRPr="00DF3A30">
        <w:rPr>
          <w:rFonts w:asciiTheme="minorHAnsi" w:hAnsiTheme="minorHAnsi" w:cstheme="minorHAnsi"/>
          <w:lang w:val="es-ES"/>
        </w:rPr>
        <w:t xml:space="preserve">, </w:t>
      </w:r>
      <w:r w:rsidRPr="00DF3A30">
        <w:rPr>
          <w:rFonts w:ascii="Consolas" w:hAnsi="Consolas"/>
          <w:lang w:val="es-ES"/>
        </w:rPr>
        <w:t>EllipsisLiteral</w:t>
      </w:r>
      <w:r w:rsidRPr="00DF3A30">
        <w:rPr>
          <w:rFonts w:asciiTheme="minorHAnsi" w:hAnsiTheme="minorHAnsi" w:cstheme="minorHAnsi"/>
          <w:lang w:val="es-ES"/>
        </w:rPr>
        <w:t xml:space="preserve">, </w:t>
      </w:r>
      <w:r w:rsidRPr="00DF3A30">
        <w:rPr>
          <w:rFonts w:ascii="Consolas" w:hAnsi="Consolas"/>
          <w:lang w:val="es-ES"/>
        </w:rPr>
        <w:t>Star</w:t>
      </w:r>
      <w:r w:rsidRPr="00DF3A30">
        <w:rPr>
          <w:rFonts w:asciiTheme="minorHAnsi" w:hAnsiTheme="minorHAnsi" w:cstheme="minorHAnsi"/>
          <w:lang w:val="es-ES"/>
        </w:rPr>
        <w:t xml:space="preserve">, </w:t>
      </w:r>
      <w:r w:rsidRPr="00DF3A30">
        <w:rPr>
          <w:rFonts w:ascii="Consolas" w:hAnsi="Consolas"/>
          <w:lang w:val="es-ES"/>
        </w:rPr>
        <w:t>Yield</w:t>
      </w:r>
      <w:r w:rsidRPr="00DF3A30">
        <w:rPr>
          <w:rFonts w:asciiTheme="minorHAnsi" w:hAnsiTheme="minorHAnsi" w:cstheme="minorHAnsi"/>
          <w:lang w:val="es-ES"/>
        </w:rPr>
        <w:t xml:space="preserve">, </w:t>
      </w:r>
      <w:r w:rsidRPr="00DF3A30">
        <w:rPr>
          <w:rFonts w:ascii="Consolas" w:hAnsi="Consolas"/>
          <w:lang w:val="es-ES"/>
        </w:rPr>
        <w:t>FormattedValue</w:t>
      </w:r>
      <w:r w:rsidRPr="00DF3A30">
        <w:rPr>
          <w:rFonts w:asciiTheme="minorHAnsi" w:hAnsiTheme="minorHAnsi" w:cstheme="minorHAnsi"/>
          <w:lang w:val="es-ES"/>
        </w:rPr>
        <w:t xml:space="preserve">, </w:t>
      </w:r>
      <w:r w:rsidRPr="00DF3A30">
        <w:rPr>
          <w:rFonts w:ascii="Consolas" w:hAnsi="Consolas"/>
          <w:lang w:val="es-ES"/>
        </w:rPr>
        <w:t>UnaryBWNot</w:t>
      </w:r>
      <w:r w:rsidRPr="00DF3A30">
        <w:rPr>
          <w:rFonts w:asciiTheme="minorHAnsi" w:hAnsiTheme="minorHAnsi" w:cstheme="minorHAnsi"/>
          <w:lang w:val="es-ES"/>
        </w:rPr>
        <w:t xml:space="preserve">, </w:t>
      </w:r>
      <w:r w:rsidRPr="00DF3A30">
        <w:rPr>
          <w:rFonts w:ascii="Consolas" w:hAnsi="Consolas"/>
          <w:lang w:val="es-ES"/>
        </w:rPr>
        <w:t>Slice</w:t>
      </w:r>
      <w:r w:rsidRPr="00DF3A30">
        <w:rPr>
          <w:rFonts w:asciiTheme="minorHAnsi" w:hAnsiTheme="minorHAnsi" w:cstheme="minorHAnsi"/>
          <w:lang w:val="es-ES"/>
        </w:rPr>
        <w:t xml:space="preserve">, </w:t>
      </w:r>
      <w:r w:rsidRPr="00DF3A30">
        <w:rPr>
          <w:rFonts w:ascii="Consolas" w:hAnsi="Consolas"/>
          <w:lang w:val="es-ES"/>
        </w:rPr>
        <w:t>AssignmentExp</w:t>
      </w:r>
      <w:r w:rsidRPr="00DF3A30">
        <w:rPr>
          <w:rFonts w:asciiTheme="minorHAnsi" w:hAnsiTheme="minorHAnsi" w:cstheme="minorHAnsi"/>
          <w:lang w:val="es-ES"/>
        </w:rPr>
        <w:t xml:space="preserve">, </w:t>
      </w:r>
      <w:r w:rsidRPr="00DF3A30">
        <w:rPr>
          <w:rFonts w:ascii="Consolas" w:hAnsi="Consolas"/>
          <w:lang w:val="es-ES"/>
        </w:rPr>
        <w:t>Parameter</w:t>
      </w:r>
      <w:r w:rsidRPr="00DF3A30">
        <w:rPr>
          <w:rFonts w:asciiTheme="minorHAnsi" w:hAnsiTheme="minorHAnsi" w:cstheme="minorHAnsi"/>
          <w:lang w:val="es-ES"/>
        </w:rPr>
        <w:t xml:space="preserve">, </w:t>
      </w:r>
      <w:r w:rsidRPr="00DF3A30">
        <w:rPr>
          <w:rFonts w:ascii="Consolas" w:hAnsi="Consolas"/>
          <w:lang w:val="es-ES"/>
        </w:rPr>
        <w:t>MatMult</w:t>
      </w:r>
      <w:r w:rsidRPr="00DF3A30">
        <w:rPr>
          <w:rFonts w:asciiTheme="minorHAnsi" w:hAnsiTheme="minorHAnsi" w:cstheme="minorHAnsi"/>
          <w:lang w:val="es-ES"/>
        </w:rPr>
        <w:t xml:space="preserve">, </w:t>
      </w:r>
      <w:r w:rsidRPr="00DF3A30">
        <w:rPr>
          <w:rFonts w:ascii="Consolas" w:hAnsi="Consolas"/>
          <w:lang w:val="es-ES"/>
        </w:rPr>
        <w:t>GeneratorComprehension</w:t>
      </w:r>
      <w:r w:rsidRPr="00DF3A30">
        <w:rPr>
          <w:rFonts w:asciiTheme="minorHAnsi" w:hAnsiTheme="minorHAnsi" w:cstheme="minorHAnsi"/>
          <w:lang w:val="es-ES"/>
        </w:rPr>
        <w:t xml:space="preserve">, </w:t>
      </w:r>
      <w:r w:rsidRPr="00DF3A30">
        <w:rPr>
          <w:rFonts w:ascii="Consolas" w:hAnsi="Consolas"/>
          <w:lang w:val="es-ES"/>
        </w:rPr>
        <w:t>BWLogical</w:t>
      </w:r>
      <w:r w:rsidRPr="00DF3A30">
        <w:rPr>
          <w:rFonts w:asciiTheme="minorHAnsi" w:hAnsiTheme="minorHAnsi" w:cstheme="minorHAnsi"/>
          <w:lang w:val="es-ES"/>
        </w:rPr>
        <w:t xml:space="preserve"> y </w:t>
      </w:r>
      <w:r w:rsidRPr="00DF3A30">
        <w:rPr>
          <w:rFonts w:ascii="Consolas" w:hAnsi="Consolas"/>
          <w:lang w:val="es-ES"/>
        </w:rPr>
        <w:t>Shift</w:t>
      </w:r>
      <w:r w:rsidRPr="00DF3A30">
        <w:rPr>
          <w:rFonts w:asciiTheme="minorHAnsi" w:hAnsiTheme="minorHAnsi" w:cstheme="minorHAnsi"/>
          <w:lang w:val="es-ES"/>
        </w:rPr>
        <w:t>.</w:t>
      </w:r>
    </w:p>
    <w:p w14:paraId="0A90BE01" w14:textId="77777777" w:rsidR="009B4A5E" w:rsidRPr="009B4A5E" w:rsidRDefault="009B4A5E" w:rsidP="009B4A5E">
      <w:pPr>
        <w:pStyle w:val="Prrafodelista"/>
        <w:numPr>
          <w:ilvl w:val="0"/>
          <w:numId w:val="6"/>
        </w:numPr>
        <w:rPr>
          <w:highlight w:val="yellow"/>
          <w:lang w:val="es-ES"/>
        </w:rPr>
      </w:pPr>
      <w:r w:rsidRPr="009B4A5E">
        <w:rPr>
          <w:highlight w:val="yellow"/>
          <w:lang w:val="es-ES"/>
        </w:rPr>
        <w:t>Análisis Multivariante</w:t>
      </w:r>
    </w:p>
    <w:p w14:paraId="6DD5E109" w14:textId="3258CA58" w:rsidR="009B4A5E" w:rsidRPr="009B4A5E" w:rsidRDefault="009B4A5E" w:rsidP="009B4A5E">
      <w:pPr>
        <w:pStyle w:val="Prrafodelista"/>
        <w:numPr>
          <w:ilvl w:val="1"/>
          <w:numId w:val="6"/>
        </w:numPr>
        <w:rPr>
          <w:highlight w:val="yellow"/>
          <w:lang w:val="es-ES"/>
        </w:rPr>
      </w:pPr>
      <w:r w:rsidRPr="009B4A5E">
        <w:rPr>
          <w:highlight w:val="yellow"/>
          <w:lang w:val="es-ES"/>
        </w:rPr>
        <w:t>Todos: Se detectaron XXX instancias anómalas.</w:t>
      </w:r>
    </w:p>
    <w:p w14:paraId="41270AB5" w14:textId="39DCFCAB" w:rsidR="009B4A5E" w:rsidRPr="009B4A5E" w:rsidRDefault="009B4A5E" w:rsidP="009B4A5E">
      <w:pPr>
        <w:pStyle w:val="Prrafodelista"/>
        <w:numPr>
          <w:ilvl w:val="1"/>
          <w:numId w:val="6"/>
        </w:numPr>
        <w:rPr>
          <w:highlight w:val="yellow"/>
          <w:lang w:val="es-ES"/>
        </w:rPr>
      </w:pPr>
      <w:r w:rsidRPr="009B4A5E">
        <w:rPr>
          <w:i/>
          <w:iCs/>
          <w:highlight w:val="yellow"/>
          <w:lang w:val="es-ES"/>
        </w:rPr>
        <w:t>Beginner</w:t>
      </w:r>
      <w:r w:rsidRPr="009B4A5E">
        <w:rPr>
          <w:highlight w:val="yellow"/>
          <w:lang w:val="es-ES"/>
        </w:rPr>
        <w:t>: Se detectaron XXX instancias anómalas.</w:t>
      </w:r>
    </w:p>
    <w:p w14:paraId="13B464EE" w14:textId="7BC8A81C" w:rsidR="009B4A5E" w:rsidRPr="00DF3A30" w:rsidRDefault="009B4A5E" w:rsidP="009B4A5E">
      <w:pPr>
        <w:pStyle w:val="Prrafodelista"/>
        <w:numPr>
          <w:ilvl w:val="1"/>
          <w:numId w:val="6"/>
        </w:numPr>
        <w:rPr>
          <w:rFonts w:asciiTheme="minorHAnsi" w:hAnsiTheme="minorHAnsi" w:cstheme="minorHAnsi"/>
          <w:lang w:val="es-ES"/>
        </w:rPr>
      </w:pPr>
      <w:r w:rsidRPr="009B4A5E">
        <w:rPr>
          <w:i/>
          <w:iCs/>
          <w:highlight w:val="yellow"/>
          <w:lang w:val="es-ES"/>
        </w:rPr>
        <w:t>Expert</w:t>
      </w:r>
      <w:r w:rsidRPr="009B4A5E">
        <w:rPr>
          <w:highlight w:val="yellow"/>
          <w:lang w:val="es-ES"/>
        </w:rPr>
        <w:t>: Se detectaron XX instancias anómalas.</w:t>
      </w:r>
    </w:p>
    <w:p w14:paraId="42BFD1A5" w14:textId="77777777" w:rsidR="00184322" w:rsidRPr="00084ED8" w:rsidRDefault="00184322" w:rsidP="00184322">
      <w:pPr>
        <w:pStyle w:val="Ttulo3"/>
        <w:rPr>
          <w:lang w:val="es-ES"/>
        </w:rPr>
      </w:pPr>
      <w:bookmarkStart w:id="245" w:name="_Toc170228958"/>
      <w:r w:rsidRPr="00084ED8">
        <w:rPr>
          <w:lang w:val="es-ES"/>
        </w:rPr>
        <w:t>Cases</w:t>
      </w:r>
      <w:bookmarkEnd w:id="245"/>
    </w:p>
    <w:p w14:paraId="53DA7265" w14:textId="77777777" w:rsidR="00184322" w:rsidRPr="00084ED8" w:rsidRDefault="00184322">
      <w:pPr>
        <w:pStyle w:val="Prrafodelista"/>
        <w:numPr>
          <w:ilvl w:val="0"/>
          <w:numId w:val="6"/>
        </w:numPr>
        <w:rPr>
          <w:lang w:val="es-ES"/>
        </w:rPr>
      </w:pPr>
      <w:r w:rsidRPr="00084ED8">
        <w:rPr>
          <w:lang w:val="es-ES"/>
        </w:rPr>
        <w:t>Número de cláusulas case en el Match. (Numérica):</w:t>
      </w:r>
    </w:p>
    <w:p w14:paraId="7E636328" w14:textId="77777777" w:rsidR="00184322" w:rsidRPr="00084ED8" w:rsidRDefault="00184322">
      <w:pPr>
        <w:pStyle w:val="Prrafodelista"/>
        <w:numPr>
          <w:ilvl w:val="1"/>
          <w:numId w:val="6"/>
        </w:numPr>
        <w:rPr>
          <w:lang w:val="es-ES"/>
        </w:rPr>
      </w:pPr>
      <w:r w:rsidRPr="00084ED8">
        <w:rPr>
          <w:lang w:val="es-ES"/>
        </w:rPr>
        <w:t>Todos: Se detecta como anómalo cuando es superior a 10.</w:t>
      </w:r>
    </w:p>
    <w:p w14:paraId="45DFE6E6" w14:textId="77777777" w:rsidR="00184322" w:rsidRPr="00084ED8" w:rsidRDefault="00184322">
      <w:pPr>
        <w:pStyle w:val="Prrafodelista"/>
        <w:numPr>
          <w:ilvl w:val="0"/>
          <w:numId w:val="6"/>
        </w:numPr>
        <w:rPr>
          <w:lang w:val="es-ES"/>
        </w:rPr>
      </w:pPr>
      <w:r w:rsidRPr="00084ED8">
        <w:rPr>
          <w:lang w:val="es-ES"/>
        </w:rPr>
        <w:t>Número guards. (Numérica):</w:t>
      </w:r>
    </w:p>
    <w:p w14:paraId="39A9D8A7"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43E94301" w14:textId="77777777" w:rsidR="00184322" w:rsidRPr="00084ED8" w:rsidRDefault="00184322">
      <w:pPr>
        <w:pStyle w:val="Prrafodelista"/>
        <w:numPr>
          <w:ilvl w:val="0"/>
          <w:numId w:val="6"/>
        </w:numPr>
        <w:rPr>
          <w:lang w:val="es-ES"/>
        </w:rPr>
      </w:pPr>
      <w:r w:rsidRPr="00084ED8">
        <w:rPr>
          <w:lang w:val="es-ES"/>
        </w:rPr>
        <w:t>Número medio de sentencias en el cuerpo de los case. (Numérica):</w:t>
      </w:r>
    </w:p>
    <w:p w14:paraId="66BC4A0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60704E52" w14:textId="77777777" w:rsidR="00184322" w:rsidRPr="00084ED8" w:rsidRDefault="00184322">
      <w:pPr>
        <w:pStyle w:val="Prrafodelista"/>
        <w:numPr>
          <w:ilvl w:val="0"/>
          <w:numId w:val="6"/>
        </w:numPr>
        <w:rPr>
          <w:lang w:val="es-ES"/>
        </w:rPr>
      </w:pPr>
      <w:r w:rsidRPr="00084ED8">
        <w:rPr>
          <w:lang w:val="es-ES"/>
        </w:rPr>
        <w:t>Número de cases del tipo MatchValue. (Numérica):</w:t>
      </w:r>
    </w:p>
    <w:p w14:paraId="4F799BF2"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07606BEF" w14:textId="77777777" w:rsidR="00184322" w:rsidRPr="00084ED8" w:rsidRDefault="00184322">
      <w:pPr>
        <w:pStyle w:val="Prrafodelista"/>
        <w:numPr>
          <w:ilvl w:val="0"/>
          <w:numId w:val="6"/>
        </w:numPr>
        <w:rPr>
          <w:lang w:val="es-ES"/>
        </w:rPr>
      </w:pPr>
      <w:r w:rsidRPr="00084ED8">
        <w:rPr>
          <w:lang w:val="es-ES"/>
        </w:rPr>
        <w:t>Número de cases del tipo MatchSingleton. (Numérica):</w:t>
      </w:r>
    </w:p>
    <w:p w14:paraId="19195B36"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7CCCE09C" w14:textId="77777777" w:rsidR="00184322" w:rsidRPr="00084ED8" w:rsidRDefault="00184322">
      <w:pPr>
        <w:pStyle w:val="Prrafodelista"/>
        <w:numPr>
          <w:ilvl w:val="0"/>
          <w:numId w:val="6"/>
        </w:numPr>
        <w:rPr>
          <w:lang w:val="es-ES"/>
        </w:rPr>
      </w:pPr>
      <w:r w:rsidRPr="00084ED8">
        <w:rPr>
          <w:lang w:val="es-ES"/>
        </w:rPr>
        <w:t>Número de cases del tipo MatchSequence. (Numérica):</w:t>
      </w:r>
    </w:p>
    <w:p w14:paraId="5AD1B123"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39857E48" w14:textId="77777777" w:rsidR="00184322" w:rsidRPr="00084ED8" w:rsidRDefault="00184322">
      <w:pPr>
        <w:pStyle w:val="Prrafodelista"/>
        <w:numPr>
          <w:ilvl w:val="0"/>
          <w:numId w:val="6"/>
        </w:numPr>
        <w:rPr>
          <w:lang w:val="es-ES"/>
        </w:rPr>
      </w:pPr>
      <w:r w:rsidRPr="00084ED8">
        <w:rPr>
          <w:lang w:val="es-ES"/>
        </w:rPr>
        <w:t>Número de cases del tipo MatchMapping. (Numérica):</w:t>
      </w:r>
    </w:p>
    <w:p w14:paraId="514A5F94"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2D419F49" w14:textId="77777777" w:rsidR="00184322" w:rsidRPr="00084ED8" w:rsidRDefault="00184322">
      <w:pPr>
        <w:pStyle w:val="Prrafodelista"/>
        <w:numPr>
          <w:ilvl w:val="0"/>
          <w:numId w:val="6"/>
        </w:numPr>
        <w:rPr>
          <w:lang w:val="es-ES"/>
        </w:rPr>
      </w:pPr>
      <w:r w:rsidRPr="00084ED8">
        <w:rPr>
          <w:lang w:val="es-ES"/>
        </w:rPr>
        <w:t>Número de cases del tipo MatchStar. (Numérica):</w:t>
      </w:r>
    </w:p>
    <w:p w14:paraId="49888A49" w14:textId="77777777" w:rsidR="00184322" w:rsidRPr="00084ED8" w:rsidRDefault="00184322">
      <w:pPr>
        <w:pStyle w:val="Prrafodelista"/>
        <w:numPr>
          <w:ilvl w:val="1"/>
          <w:numId w:val="6"/>
        </w:numPr>
        <w:rPr>
          <w:lang w:val="es-ES"/>
        </w:rPr>
      </w:pPr>
      <w:r w:rsidRPr="00084ED8">
        <w:rPr>
          <w:lang w:val="es-ES"/>
        </w:rPr>
        <w:t>Todos: No se detectaron valores anómalos para esta característica.</w:t>
      </w:r>
    </w:p>
    <w:p w14:paraId="162DF966" w14:textId="77777777" w:rsidR="00184322" w:rsidRPr="00084ED8" w:rsidRDefault="00184322">
      <w:pPr>
        <w:pStyle w:val="Prrafodelista"/>
        <w:numPr>
          <w:ilvl w:val="0"/>
          <w:numId w:val="6"/>
        </w:numPr>
        <w:rPr>
          <w:lang w:val="es-ES"/>
        </w:rPr>
      </w:pPr>
      <w:r w:rsidRPr="00084ED8">
        <w:rPr>
          <w:lang w:val="es-ES"/>
        </w:rPr>
        <w:t>Número de cases del tipo MatchOr. (Numérica):</w:t>
      </w:r>
    </w:p>
    <w:p w14:paraId="7CC58096" w14:textId="77777777" w:rsidR="00184322" w:rsidRPr="00084ED8" w:rsidRDefault="00184322">
      <w:pPr>
        <w:pStyle w:val="Prrafodelista"/>
        <w:numPr>
          <w:ilvl w:val="1"/>
          <w:numId w:val="6"/>
        </w:numPr>
        <w:rPr>
          <w:lang w:val="es-ES"/>
        </w:rPr>
      </w:pPr>
      <w:r w:rsidRPr="00084ED8">
        <w:rPr>
          <w:lang w:val="es-ES"/>
        </w:rPr>
        <w:lastRenderedPageBreak/>
        <w:t>Todos: No se detectaron valores anómalos para esta característica.</w:t>
      </w:r>
    </w:p>
    <w:p w14:paraId="3FE30615" w14:textId="77777777" w:rsidR="00184322" w:rsidRPr="00084ED8" w:rsidRDefault="00184322">
      <w:pPr>
        <w:pStyle w:val="Prrafodelista"/>
        <w:numPr>
          <w:ilvl w:val="0"/>
          <w:numId w:val="6"/>
        </w:numPr>
        <w:rPr>
          <w:lang w:val="es-ES"/>
        </w:rPr>
      </w:pPr>
      <w:r w:rsidRPr="00084ED8">
        <w:rPr>
          <w:lang w:val="es-ES"/>
        </w:rPr>
        <w:t>Número de cases del tipo MatchClass. (Numérica):</w:t>
      </w:r>
    </w:p>
    <w:p w14:paraId="036D3CC2" w14:textId="77777777" w:rsidR="00184322" w:rsidRPr="00084ED8" w:rsidRDefault="00184322">
      <w:pPr>
        <w:pStyle w:val="Prrafodelista"/>
        <w:numPr>
          <w:ilvl w:val="1"/>
          <w:numId w:val="6"/>
        </w:numPr>
        <w:rPr>
          <w:lang w:val="es-ES"/>
        </w:rPr>
      </w:pPr>
      <w:r w:rsidRPr="00084ED8">
        <w:rPr>
          <w:lang w:val="es-ES"/>
        </w:rPr>
        <w:t>Todos: Se detecta como anómalo cuando es superior a 0.</w:t>
      </w:r>
    </w:p>
    <w:p w14:paraId="10C08BE3" w14:textId="77777777" w:rsidR="00184322" w:rsidRPr="00084ED8" w:rsidRDefault="00184322">
      <w:pPr>
        <w:pStyle w:val="Prrafodelista"/>
        <w:numPr>
          <w:ilvl w:val="0"/>
          <w:numId w:val="6"/>
        </w:numPr>
        <w:rPr>
          <w:lang w:val="es-ES"/>
        </w:rPr>
      </w:pPr>
      <w:r w:rsidRPr="00084ED8">
        <w:rPr>
          <w:lang w:val="es-ES"/>
        </w:rPr>
        <w:t>Número de cases del tipo MatchAs. (Numérica):</w:t>
      </w:r>
    </w:p>
    <w:p w14:paraId="45C339CA" w14:textId="77777777" w:rsidR="00184322" w:rsidRDefault="00184322">
      <w:pPr>
        <w:pStyle w:val="Prrafodelista"/>
        <w:numPr>
          <w:ilvl w:val="1"/>
          <w:numId w:val="6"/>
        </w:numPr>
        <w:rPr>
          <w:lang w:val="es-ES"/>
        </w:rPr>
      </w:pPr>
      <w:r w:rsidRPr="00084ED8">
        <w:rPr>
          <w:lang w:val="es-ES"/>
        </w:rPr>
        <w:t>Todos: No se detectaron valores anómalos para esta característica.</w:t>
      </w:r>
    </w:p>
    <w:p w14:paraId="462F45E7" w14:textId="77777777" w:rsidR="009B4A5E" w:rsidRPr="009B4A5E" w:rsidRDefault="009B4A5E" w:rsidP="009B4A5E">
      <w:pPr>
        <w:pStyle w:val="Prrafodelista"/>
        <w:numPr>
          <w:ilvl w:val="0"/>
          <w:numId w:val="6"/>
        </w:numPr>
        <w:rPr>
          <w:lang w:val="es-ES"/>
        </w:rPr>
      </w:pPr>
      <w:r w:rsidRPr="009B4A5E">
        <w:rPr>
          <w:lang w:val="es-ES"/>
        </w:rPr>
        <w:t>Análisis Multivariante</w:t>
      </w:r>
    </w:p>
    <w:p w14:paraId="1E9997D2" w14:textId="2ECF6F47" w:rsidR="009B4A5E" w:rsidRPr="009B4A5E" w:rsidRDefault="009B4A5E" w:rsidP="009B4A5E">
      <w:pPr>
        <w:pStyle w:val="Prrafodelista"/>
        <w:numPr>
          <w:ilvl w:val="1"/>
          <w:numId w:val="6"/>
        </w:numPr>
        <w:rPr>
          <w:lang w:val="es-ES"/>
        </w:rPr>
      </w:pPr>
      <w:r w:rsidRPr="009B4A5E">
        <w:rPr>
          <w:lang w:val="es-ES"/>
        </w:rPr>
        <w:t>Todos: Se detectó 1 instancias anómala.</w:t>
      </w:r>
    </w:p>
    <w:p w14:paraId="21BCDA30" w14:textId="77777777" w:rsidR="009B4A5E" w:rsidRPr="009B4A5E" w:rsidRDefault="009B4A5E" w:rsidP="009B4A5E">
      <w:pPr>
        <w:pStyle w:val="Prrafodelista"/>
        <w:numPr>
          <w:ilvl w:val="1"/>
          <w:numId w:val="6"/>
        </w:numPr>
        <w:rPr>
          <w:lang w:val="es-ES"/>
        </w:rPr>
      </w:pPr>
      <w:r w:rsidRPr="009B4A5E">
        <w:rPr>
          <w:lang w:val="es-ES"/>
        </w:rPr>
        <w:t>Todos: Se detectó 1 instancias anómala.</w:t>
      </w:r>
    </w:p>
    <w:p w14:paraId="3E14FCB3" w14:textId="77FB90BB" w:rsidR="009B4A5E" w:rsidRPr="009B4A5E" w:rsidRDefault="009B4A5E" w:rsidP="0003200A">
      <w:pPr>
        <w:pStyle w:val="Prrafodelista"/>
        <w:numPr>
          <w:ilvl w:val="1"/>
          <w:numId w:val="6"/>
        </w:numPr>
        <w:rPr>
          <w:lang w:val="es-ES"/>
        </w:rPr>
      </w:pPr>
      <w:r w:rsidRPr="009B4A5E">
        <w:rPr>
          <w:i/>
          <w:iCs/>
          <w:lang w:val="es-ES"/>
        </w:rPr>
        <w:t>Expert</w:t>
      </w:r>
      <w:r w:rsidRPr="009B4A5E">
        <w:rPr>
          <w:lang w:val="es-ES"/>
        </w:rPr>
        <w:t>: No hay instancias para analizar.</w:t>
      </w:r>
    </w:p>
    <w:p w14:paraId="6D8CC84E" w14:textId="77777777" w:rsidR="00184322" w:rsidRPr="00084ED8" w:rsidRDefault="00184322" w:rsidP="00184322">
      <w:pPr>
        <w:pStyle w:val="Ttulo3"/>
        <w:rPr>
          <w:lang w:val="es-ES"/>
        </w:rPr>
      </w:pPr>
      <w:bookmarkStart w:id="246" w:name="_Toc170228959"/>
      <w:r w:rsidRPr="00084ED8">
        <w:rPr>
          <w:lang w:val="es-ES"/>
        </w:rPr>
        <w:t>Handlers</w:t>
      </w:r>
      <w:bookmarkEnd w:id="246"/>
    </w:p>
    <w:p w14:paraId="4CED54F1" w14:textId="77777777" w:rsidR="00184322" w:rsidRPr="00084ED8" w:rsidRDefault="00184322">
      <w:pPr>
        <w:pStyle w:val="Prrafodelista"/>
        <w:numPr>
          <w:ilvl w:val="0"/>
          <w:numId w:val="6"/>
        </w:numPr>
        <w:rPr>
          <w:lang w:val="es-ES"/>
        </w:rPr>
      </w:pPr>
      <w:r w:rsidRPr="00084ED8">
        <w:rPr>
          <w:lang w:val="es-ES"/>
        </w:rPr>
        <w:t>Contiene un handler star, es decir, es un TryStar (Binaria): Se considera anómalo cuando uno de los dos valores que puede tomar la variable no aparece al menos un 0,10%.</w:t>
      </w:r>
    </w:p>
    <w:p w14:paraId="47E07E16"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0A51F859"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05B12675"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781D0BDA" w14:textId="77777777" w:rsidR="00184322" w:rsidRPr="00084ED8" w:rsidRDefault="00184322">
      <w:pPr>
        <w:pStyle w:val="Prrafodelista"/>
        <w:numPr>
          <w:ilvl w:val="0"/>
          <w:numId w:val="6"/>
        </w:numPr>
        <w:rPr>
          <w:lang w:val="es-ES"/>
        </w:rPr>
      </w:pPr>
      <w:r w:rsidRPr="00084ED8">
        <w:rPr>
          <w:lang w:val="es-ES"/>
        </w:rPr>
        <w:t>Contiene un handler que capture todas las excepciones (Binaria): Se considera anómalo cuando uno de los dos valores que puede tomar la variable no aparece al menos un 0,10%.</w:t>
      </w:r>
    </w:p>
    <w:p w14:paraId="0D5C90A0"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325094A"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2EE23A72" w14:textId="77777777" w:rsidR="00184322" w:rsidRPr="00084ED8" w:rsidRDefault="00184322">
      <w:pPr>
        <w:pStyle w:val="Prrafodelista"/>
        <w:numPr>
          <w:ilvl w:val="1"/>
          <w:numId w:val="6"/>
        </w:numPr>
        <w:rPr>
          <w:lang w:val="es-ES"/>
        </w:rPr>
      </w:pPr>
      <w:r w:rsidRPr="00084ED8">
        <w:rPr>
          <w:i/>
          <w:iCs/>
          <w:lang w:val="es-ES"/>
        </w:rPr>
        <w:t>Expert</w:t>
      </w:r>
      <w:r w:rsidRPr="00084ED8">
        <w:rPr>
          <w:lang w:val="es-ES"/>
        </w:rPr>
        <w:t>: El valor predominante es false. No se detectaron valores anómalos para esta característica.</w:t>
      </w:r>
    </w:p>
    <w:p w14:paraId="37E8E3BB" w14:textId="77777777" w:rsidR="00184322" w:rsidRPr="00084ED8" w:rsidRDefault="00184322">
      <w:pPr>
        <w:pStyle w:val="Prrafodelista"/>
        <w:numPr>
          <w:ilvl w:val="0"/>
          <w:numId w:val="6"/>
        </w:numPr>
        <w:rPr>
          <w:lang w:val="es-ES"/>
        </w:rPr>
      </w:pPr>
      <w:r w:rsidRPr="00084ED8">
        <w:rPr>
          <w:lang w:val="es-ES"/>
        </w:rPr>
        <w:t>Contiene una cláusula finally (Binaria): Se considera anómalo cuando uno de los dos valores que puede tomar la variable no aparece al menos un 0,10%.</w:t>
      </w:r>
    </w:p>
    <w:p w14:paraId="7C755F3C" w14:textId="77777777" w:rsidR="00184322" w:rsidRPr="00084ED8" w:rsidRDefault="00184322">
      <w:pPr>
        <w:pStyle w:val="Prrafodelista"/>
        <w:numPr>
          <w:ilvl w:val="1"/>
          <w:numId w:val="6"/>
        </w:numPr>
        <w:rPr>
          <w:lang w:val="es-ES"/>
        </w:rPr>
      </w:pPr>
      <w:r w:rsidRPr="00084ED8">
        <w:rPr>
          <w:lang w:val="es-ES"/>
        </w:rPr>
        <w:t>Todos: El valor predominante es false. No se detectaron valores anómalos para esta característica.</w:t>
      </w:r>
    </w:p>
    <w:p w14:paraId="3DD38CFD" w14:textId="77777777" w:rsidR="00184322" w:rsidRPr="00084ED8" w:rsidRDefault="00184322">
      <w:pPr>
        <w:pStyle w:val="Prrafodelista"/>
        <w:numPr>
          <w:ilvl w:val="1"/>
          <w:numId w:val="6"/>
        </w:numPr>
        <w:rPr>
          <w:lang w:val="es-ES"/>
        </w:rPr>
      </w:pPr>
      <w:r w:rsidRPr="00084ED8">
        <w:rPr>
          <w:i/>
          <w:iCs/>
          <w:lang w:val="es-ES"/>
        </w:rPr>
        <w:t>Beginner</w:t>
      </w:r>
      <w:r w:rsidRPr="00084ED8">
        <w:rPr>
          <w:lang w:val="es-ES"/>
        </w:rPr>
        <w:t>: El valor predominante es false. No se detectaron valores anómalos para esta característica.</w:t>
      </w:r>
    </w:p>
    <w:p w14:paraId="77D49A0D" w14:textId="77777777" w:rsidR="00184322" w:rsidRPr="00577F13" w:rsidRDefault="00184322">
      <w:pPr>
        <w:pStyle w:val="Prrafodelista"/>
        <w:numPr>
          <w:ilvl w:val="1"/>
          <w:numId w:val="6"/>
        </w:numPr>
        <w:rPr>
          <w:lang w:val="es-ES"/>
        </w:rPr>
      </w:pPr>
      <w:r w:rsidRPr="00084ED8">
        <w:rPr>
          <w:i/>
          <w:iCs/>
          <w:lang w:val="es-ES"/>
        </w:rPr>
        <w:t>Expert</w:t>
      </w:r>
      <w:r w:rsidRPr="00084ED8">
        <w:rPr>
          <w:lang w:val="es-ES"/>
        </w:rPr>
        <w:t>: El valor predominante</w:t>
      </w:r>
      <w:r w:rsidRPr="001F222B">
        <w:rPr>
          <w:lang w:val="es-ES"/>
        </w:rPr>
        <w:t xml:space="preserve"> es false. No se detectaron valores anómalos para esta característica.</w:t>
      </w:r>
    </w:p>
    <w:p w14:paraId="3226E440" w14:textId="77777777" w:rsidR="00184322" w:rsidRDefault="00184322">
      <w:pPr>
        <w:pStyle w:val="Prrafodelista"/>
        <w:numPr>
          <w:ilvl w:val="0"/>
          <w:numId w:val="6"/>
        </w:numPr>
        <w:rPr>
          <w:lang w:val="es-ES"/>
        </w:rPr>
      </w:pPr>
      <w:r>
        <w:rPr>
          <w:lang w:val="es-ES"/>
        </w:rPr>
        <w:t>Número de handlers. (Numérica):</w:t>
      </w:r>
    </w:p>
    <w:p w14:paraId="190F4B16"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7AC04AA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DFDDE3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 o es inferior a 1.</w:t>
      </w:r>
    </w:p>
    <w:p w14:paraId="4F419D58" w14:textId="77777777" w:rsidR="00184322" w:rsidRDefault="00184322">
      <w:pPr>
        <w:pStyle w:val="Prrafodelista"/>
        <w:numPr>
          <w:ilvl w:val="0"/>
          <w:numId w:val="6"/>
        </w:numPr>
        <w:rPr>
          <w:lang w:val="es-ES"/>
        </w:rPr>
      </w:pPr>
      <w:r>
        <w:rPr>
          <w:lang w:val="es-ES"/>
        </w:rPr>
        <w:t>Número medio de sentencias en el cuerpo de los handlers. (Numérica):</w:t>
      </w:r>
    </w:p>
    <w:p w14:paraId="233E24D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 o es inferior a 1</w:t>
      </w:r>
      <w:r w:rsidRPr="00B52C09">
        <w:rPr>
          <w:lang w:val="es-ES"/>
        </w:rPr>
        <w:t>.</w:t>
      </w:r>
    </w:p>
    <w:p w14:paraId="221921B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 o es inferior a 1</w:t>
      </w:r>
      <w:r w:rsidRPr="00B52C09">
        <w:rPr>
          <w:lang w:val="es-ES"/>
        </w:rPr>
        <w:t>.</w:t>
      </w:r>
    </w:p>
    <w:p w14:paraId="392ED40D" w14:textId="77777777" w:rsidR="00184322" w:rsidRDefault="00184322">
      <w:pPr>
        <w:pStyle w:val="Prrafodelista"/>
        <w:numPr>
          <w:ilvl w:val="1"/>
          <w:numId w:val="6"/>
        </w:numPr>
        <w:rPr>
          <w:lang w:val="es-ES"/>
        </w:rPr>
      </w:pPr>
      <w:r w:rsidRPr="00AE1934">
        <w:rPr>
          <w:i/>
          <w:iCs/>
          <w:lang w:val="es-ES"/>
        </w:rPr>
        <w:t>Expert</w:t>
      </w:r>
      <w:r w:rsidRPr="00DB4A87">
        <w:rPr>
          <w:lang w:val="es-ES"/>
        </w:rPr>
        <w:t>: Se detecta como anómalo cuando es superior a</w:t>
      </w:r>
      <w:r>
        <w:rPr>
          <w:lang w:val="es-ES"/>
        </w:rPr>
        <w:t xml:space="preserve"> 5.</w:t>
      </w:r>
    </w:p>
    <w:p w14:paraId="1805ED5E" w14:textId="77777777" w:rsidR="009B4A5E" w:rsidRDefault="009B4A5E" w:rsidP="009B4A5E">
      <w:pPr>
        <w:pStyle w:val="Prrafodelista"/>
        <w:numPr>
          <w:ilvl w:val="0"/>
          <w:numId w:val="6"/>
        </w:numPr>
        <w:rPr>
          <w:lang w:val="es-ES"/>
        </w:rPr>
      </w:pPr>
      <w:r>
        <w:rPr>
          <w:lang w:val="es-ES"/>
        </w:rPr>
        <w:t>Análisis Multivariante</w:t>
      </w:r>
    </w:p>
    <w:p w14:paraId="366FE446" w14:textId="0AAE4AE4" w:rsidR="009B4A5E" w:rsidRPr="00084ED8" w:rsidRDefault="009B4A5E" w:rsidP="009B4A5E">
      <w:pPr>
        <w:pStyle w:val="Prrafodelista"/>
        <w:numPr>
          <w:ilvl w:val="1"/>
          <w:numId w:val="6"/>
        </w:numPr>
        <w:rPr>
          <w:lang w:val="es-ES"/>
        </w:rPr>
      </w:pPr>
      <w:r w:rsidRPr="00084ED8">
        <w:rPr>
          <w:lang w:val="es-ES"/>
        </w:rPr>
        <w:t>Todos: Se detecta</w:t>
      </w:r>
      <w:r>
        <w:rPr>
          <w:lang w:val="es-ES"/>
        </w:rPr>
        <w:t>ron 1</w:t>
      </w:r>
      <w:r w:rsidR="00F5594E">
        <w:rPr>
          <w:lang w:val="es-ES"/>
        </w:rPr>
        <w:t>6</w:t>
      </w:r>
      <w:r>
        <w:rPr>
          <w:lang w:val="es-ES"/>
        </w:rPr>
        <w:t xml:space="preserve"> instancias anómalas</w:t>
      </w:r>
      <w:r w:rsidRPr="00084ED8">
        <w:rPr>
          <w:lang w:val="es-ES"/>
        </w:rPr>
        <w:t>.</w:t>
      </w:r>
    </w:p>
    <w:p w14:paraId="7D9522F3" w14:textId="06ADABB1" w:rsidR="009B4A5E" w:rsidRPr="00084ED8" w:rsidRDefault="009B4A5E" w:rsidP="009B4A5E">
      <w:pPr>
        <w:pStyle w:val="Prrafodelista"/>
        <w:numPr>
          <w:ilvl w:val="1"/>
          <w:numId w:val="6"/>
        </w:numPr>
        <w:rPr>
          <w:lang w:val="es-ES"/>
        </w:rPr>
      </w:pPr>
      <w:r w:rsidRPr="00276668">
        <w:rPr>
          <w:i/>
          <w:iCs/>
          <w:lang w:val="es-ES"/>
        </w:rPr>
        <w:t>Beginner</w:t>
      </w:r>
      <w:r w:rsidRPr="00276668">
        <w:rPr>
          <w:lang w:val="es-ES"/>
        </w:rPr>
        <w:t xml:space="preserve">: Se detectaron </w:t>
      </w:r>
      <w:r w:rsidR="00F5594E">
        <w:rPr>
          <w:lang w:val="es-ES"/>
        </w:rPr>
        <w:t>7</w:t>
      </w:r>
      <w:r>
        <w:rPr>
          <w:lang w:val="es-ES"/>
        </w:rPr>
        <w:t xml:space="preserve"> instancias anómalas</w:t>
      </w:r>
      <w:r w:rsidRPr="00084ED8">
        <w:rPr>
          <w:lang w:val="es-ES"/>
        </w:rPr>
        <w:t>.</w:t>
      </w:r>
    </w:p>
    <w:p w14:paraId="5E19FFDD" w14:textId="4FA061D8" w:rsidR="009B4A5E" w:rsidRDefault="009B4A5E" w:rsidP="009B4A5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9</w:t>
      </w:r>
      <w:r w:rsidRPr="00FC3FFB">
        <w:rPr>
          <w:lang w:val="es-ES"/>
        </w:rPr>
        <w:t xml:space="preserve"> instancias anómalas.</w:t>
      </w:r>
    </w:p>
    <w:p w14:paraId="5489D282" w14:textId="0CBC8BFE" w:rsidR="00184322" w:rsidRDefault="00537C80" w:rsidP="00184322">
      <w:pPr>
        <w:pStyle w:val="Ttulo3"/>
        <w:rPr>
          <w:lang w:val="es-ES"/>
        </w:rPr>
      </w:pPr>
      <w:bookmarkStart w:id="247" w:name="_Ref169779488"/>
      <w:bookmarkStart w:id="248" w:name="_Toc170228960"/>
      <w:r>
        <w:rPr>
          <w:lang w:val="es-ES"/>
        </w:rPr>
        <w:lastRenderedPageBreak/>
        <w:t>Expressions</w:t>
      </w:r>
      <w:bookmarkEnd w:id="247"/>
      <w:bookmarkEnd w:id="248"/>
    </w:p>
    <w:p w14:paraId="465DB29F" w14:textId="77777777" w:rsidR="00184322" w:rsidRDefault="00184322">
      <w:pPr>
        <w:pStyle w:val="Prrafodelista"/>
        <w:numPr>
          <w:ilvl w:val="0"/>
          <w:numId w:val="6"/>
        </w:numPr>
        <w:rPr>
          <w:lang w:val="es-ES"/>
        </w:rPr>
      </w:pPr>
      <w:r>
        <w:rPr>
          <w:lang w:val="es-ES"/>
        </w:rPr>
        <w:t xml:space="preserve">Altura </w:t>
      </w:r>
      <w:r w:rsidRPr="00B52C09">
        <w:rPr>
          <w:lang w:val="es-ES"/>
        </w:rPr>
        <w:t xml:space="preserve">(Numérica): </w:t>
      </w:r>
    </w:p>
    <w:p w14:paraId="139A5F1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12</w:t>
      </w:r>
      <w:r w:rsidRPr="00B52C09">
        <w:rPr>
          <w:lang w:val="es-ES"/>
        </w:rPr>
        <w:t>.</w:t>
      </w:r>
    </w:p>
    <w:p w14:paraId="243EF3B0"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12</w:t>
      </w:r>
      <w:r w:rsidRPr="00B52C09">
        <w:rPr>
          <w:lang w:val="es-ES"/>
        </w:rPr>
        <w:t>.</w:t>
      </w:r>
    </w:p>
    <w:p w14:paraId="1E1763DB"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12.</w:t>
      </w:r>
    </w:p>
    <w:p w14:paraId="025E95E4" w14:textId="77777777" w:rsidR="00184322" w:rsidRDefault="00184322">
      <w:pPr>
        <w:pStyle w:val="Prrafodelista"/>
        <w:numPr>
          <w:ilvl w:val="0"/>
          <w:numId w:val="6"/>
        </w:numPr>
        <w:rPr>
          <w:lang w:val="es-ES"/>
        </w:rPr>
      </w:pPr>
      <w:r>
        <w:rPr>
          <w:lang w:val="es-ES"/>
        </w:rPr>
        <w:t xml:space="preserve">Profundidad </w:t>
      </w:r>
      <w:r w:rsidRPr="00B52C09">
        <w:rPr>
          <w:lang w:val="es-ES"/>
        </w:rPr>
        <w:t xml:space="preserve">(Numérica): </w:t>
      </w:r>
    </w:p>
    <w:p w14:paraId="01A8EA54"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4</w:t>
      </w:r>
      <w:r w:rsidRPr="00B52C09">
        <w:rPr>
          <w:lang w:val="es-ES"/>
        </w:rPr>
        <w:t>.</w:t>
      </w:r>
    </w:p>
    <w:p w14:paraId="48324939"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4</w:t>
      </w:r>
      <w:r w:rsidRPr="00B52C09">
        <w:rPr>
          <w:lang w:val="es-ES"/>
        </w:rPr>
        <w:t>.</w:t>
      </w:r>
    </w:p>
    <w:p w14:paraId="4C2FDCBA"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4.</w:t>
      </w:r>
    </w:p>
    <w:p w14:paraId="6333AE2D" w14:textId="77777777" w:rsidR="00184322" w:rsidRDefault="00184322">
      <w:pPr>
        <w:pStyle w:val="Prrafodelista"/>
        <w:numPr>
          <w:ilvl w:val="0"/>
          <w:numId w:val="6"/>
        </w:numPr>
        <w:spacing w:line="256" w:lineRule="auto"/>
        <w:rPr>
          <w:lang w:val="es-ES"/>
        </w:rPr>
      </w:pPr>
      <w:r>
        <w:rPr>
          <w:lang w:val="es-ES"/>
        </w:rPr>
        <w:t xml:space="preserve">Altura (Numérica): </w:t>
      </w:r>
    </w:p>
    <w:p w14:paraId="50ADCFAF" w14:textId="77777777" w:rsidR="00184322" w:rsidRDefault="00184322">
      <w:pPr>
        <w:pStyle w:val="Prrafodelista"/>
        <w:numPr>
          <w:ilvl w:val="1"/>
          <w:numId w:val="6"/>
        </w:numPr>
        <w:spacing w:line="256" w:lineRule="auto"/>
        <w:rPr>
          <w:lang w:val="es-ES"/>
        </w:rPr>
      </w:pPr>
      <w:r>
        <w:rPr>
          <w:lang w:val="es-ES"/>
        </w:rPr>
        <w:t>Todos: Se detecta como anómalo cuando es superior a 12.</w:t>
      </w:r>
    </w:p>
    <w:p w14:paraId="37055686"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12.</w:t>
      </w:r>
    </w:p>
    <w:p w14:paraId="62D5265F"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12.</w:t>
      </w:r>
    </w:p>
    <w:p w14:paraId="262E0698" w14:textId="77777777" w:rsidR="00184322" w:rsidRDefault="00184322">
      <w:pPr>
        <w:pStyle w:val="Prrafodelista"/>
        <w:numPr>
          <w:ilvl w:val="0"/>
          <w:numId w:val="6"/>
        </w:numPr>
        <w:spacing w:line="256" w:lineRule="auto"/>
        <w:rPr>
          <w:lang w:val="es-ES"/>
        </w:rPr>
      </w:pPr>
      <w:r>
        <w:rPr>
          <w:lang w:val="es-ES"/>
        </w:rPr>
        <w:t xml:space="preserve">Profundidad (Numérica): </w:t>
      </w:r>
    </w:p>
    <w:p w14:paraId="4EBFC744" w14:textId="77777777" w:rsidR="00184322" w:rsidRDefault="00184322">
      <w:pPr>
        <w:pStyle w:val="Prrafodelista"/>
        <w:numPr>
          <w:ilvl w:val="1"/>
          <w:numId w:val="6"/>
        </w:numPr>
        <w:spacing w:line="256" w:lineRule="auto"/>
        <w:rPr>
          <w:lang w:val="es-ES"/>
        </w:rPr>
      </w:pPr>
      <w:r>
        <w:rPr>
          <w:lang w:val="es-ES"/>
        </w:rPr>
        <w:t>Todos: Se detecta como anómalo cuando es superior a 4.</w:t>
      </w:r>
    </w:p>
    <w:p w14:paraId="2E4C5193" w14:textId="77777777" w:rsidR="00184322" w:rsidRDefault="00184322">
      <w:pPr>
        <w:pStyle w:val="Prrafodelista"/>
        <w:numPr>
          <w:ilvl w:val="1"/>
          <w:numId w:val="6"/>
        </w:numPr>
        <w:spacing w:line="256" w:lineRule="auto"/>
        <w:rPr>
          <w:lang w:val="es-ES"/>
        </w:rPr>
      </w:pPr>
      <w:r>
        <w:rPr>
          <w:i/>
          <w:iCs/>
          <w:lang w:val="es-ES"/>
        </w:rPr>
        <w:t>Beginner</w:t>
      </w:r>
      <w:r>
        <w:rPr>
          <w:lang w:val="es-ES"/>
        </w:rPr>
        <w:t>: Se detecta como anómalo cuando es superior a 4.</w:t>
      </w:r>
    </w:p>
    <w:p w14:paraId="40E22E06" w14:textId="77777777" w:rsidR="00184322" w:rsidRDefault="00184322">
      <w:pPr>
        <w:pStyle w:val="Prrafodelista"/>
        <w:numPr>
          <w:ilvl w:val="1"/>
          <w:numId w:val="6"/>
        </w:numPr>
        <w:spacing w:line="256" w:lineRule="auto"/>
        <w:rPr>
          <w:lang w:val="es-ES"/>
        </w:rPr>
      </w:pPr>
      <w:r>
        <w:rPr>
          <w:i/>
          <w:iCs/>
          <w:lang w:val="es-ES"/>
        </w:rPr>
        <w:t>Expert</w:t>
      </w:r>
      <w:r>
        <w:rPr>
          <w:lang w:val="es-ES"/>
        </w:rPr>
        <w:t>: Se detecta como anómalo cuando es superior a 4.</w:t>
      </w:r>
    </w:p>
    <w:p w14:paraId="400C69CE" w14:textId="77777777" w:rsidR="00184322" w:rsidRDefault="00184322">
      <w:pPr>
        <w:pStyle w:val="Prrafodelista"/>
        <w:numPr>
          <w:ilvl w:val="0"/>
          <w:numId w:val="6"/>
        </w:numPr>
        <w:spacing w:line="256" w:lineRule="auto"/>
        <w:rPr>
          <w:lang w:val="es-ES"/>
        </w:rPr>
      </w:pPr>
      <w:r>
        <w:rPr>
          <w:lang w:val="es-ES"/>
        </w:rPr>
        <w:t>Categoría sintáctica (Nominal):</w:t>
      </w:r>
    </w:p>
    <w:p w14:paraId="3743E492"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YieldFrom</w:t>
      </w:r>
      <w:r>
        <w:rPr>
          <w:lang w:val="es-ES"/>
        </w:rPr>
        <w:t xml:space="preserve"> y </w:t>
      </w:r>
      <w:r>
        <w:rPr>
          <w:rFonts w:ascii="Consolas" w:hAnsi="Consolas"/>
          <w:lang w:val="es-ES"/>
        </w:rPr>
        <w:t>UnaryBWNot</w:t>
      </w:r>
      <w:r>
        <w:rPr>
          <w:lang w:val="es-ES"/>
        </w:rPr>
        <w:t xml:space="preserve"> son anómalos. Esta variable nunca toma el posible valor </w:t>
      </w:r>
      <w:r>
        <w:rPr>
          <w:rFonts w:ascii="Consolas" w:hAnsi="Consolas"/>
          <w:lang w:val="es-ES"/>
        </w:rPr>
        <w:t>NoneType</w:t>
      </w:r>
      <w:r>
        <w:rPr>
          <w:lang w:val="es-ES"/>
        </w:rPr>
        <w:t xml:space="preserve">. </w:t>
      </w:r>
    </w:p>
    <w:p w14:paraId="42A47B9F"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Pr>
          <w:lang w:val="es-ES"/>
        </w:rPr>
        <w:t xml:space="preserve"> y </w:t>
      </w:r>
      <w:r>
        <w:rPr>
          <w:rFonts w:ascii="Consolas" w:hAnsi="Consolas"/>
          <w:lang w:val="es-ES"/>
        </w:rPr>
        <w:t xml:space="preserve">Await </w:t>
      </w:r>
      <w:r>
        <w:rPr>
          <w:lang w:val="es-ES"/>
        </w:rPr>
        <w:t xml:space="preserve">son anómalos. Esta variable nunca toma los posibles valores </w:t>
      </w:r>
      <w:r>
        <w:rPr>
          <w:rFonts w:ascii="Consolas" w:hAnsi="Consolas"/>
          <w:lang w:val="es-ES"/>
        </w:rPr>
        <w:t>MatMult</w:t>
      </w:r>
      <w:r w:rsidRPr="0027256D">
        <w:rPr>
          <w:lang w:val="es-ES"/>
        </w:rPr>
        <w:t xml:space="preserve"> </w:t>
      </w:r>
      <w:r>
        <w:rPr>
          <w:lang w:val="es-ES"/>
        </w:rPr>
        <w:t xml:space="preserve">y </w:t>
      </w:r>
      <w:r>
        <w:rPr>
          <w:rFonts w:ascii="Consolas" w:hAnsi="Consolas"/>
          <w:lang w:val="es-ES"/>
        </w:rPr>
        <w:t>NoneType</w:t>
      </w:r>
      <w:r w:rsidRPr="0027256D">
        <w:rPr>
          <w:lang w:val="es-ES"/>
        </w:rPr>
        <w:t>.</w:t>
      </w:r>
    </w:p>
    <w:p w14:paraId="3B2760A6"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39 valores, se considera como valor anómalo todos aquellos que tienen una frecuencia inferior a 0,0051%. El valor predominante que toma esta variable es el de </w:t>
      </w:r>
      <w:r>
        <w:rPr>
          <w:rFonts w:ascii="Consolas" w:hAnsi="Consolas"/>
          <w:lang w:val="es-ES"/>
        </w:rPr>
        <w:t>Variable</w:t>
      </w:r>
      <w:r>
        <w:rPr>
          <w:lang w:val="es-ES"/>
        </w:rPr>
        <w:t xml:space="preserve">. Los valores </w:t>
      </w:r>
      <w:r>
        <w:rPr>
          <w:rFonts w:ascii="Consolas" w:hAnsi="Consolas"/>
          <w:lang w:val="es-ES"/>
        </w:rPr>
        <w:t>AssingmentExp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MatMult</w:t>
      </w:r>
      <w:r>
        <w:rPr>
          <w:lang w:val="es-ES"/>
        </w:rPr>
        <w:t xml:space="preserve"> y </w:t>
      </w:r>
      <w:r>
        <w:rPr>
          <w:rFonts w:ascii="Consolas" w:hAnsi="Consolas"/>
          <w:lang w:val="es-ES"/>
        </w:rPr>
        <w:t>YieldFrom</w:t>
      </w:r>
      <w:r>
        <w:rPr>
          <w:lang w:val="es-ES"/>
        </w:rPr>
        <w:t xml:space="preserve"> son anómalos. Esta variable nunca toma el posible valor </w:t>
      </w:r>
      <w:r>
        <w:rPr>
          <w:rFonts w:ascii="Consolas" w:hAnsi="Consolas"/>
          <w:lang w:val="es-ES"/>
        </w:rPr>
        <w:t>NoneType</w:t>
      </w:r>
      <w:r>
        <w:rPr>
          <w:lang w:val="es-ES"/>
        </w:rPr>
        <w:t>.</w:t>
      </w:r>
    </w:p>
    <w:p w14:paraId="70B38AA2" w14:textId="77777777" w:rsidR="00184322" w:rsidRDefault="00184322">
      <w:pPr>
        <w:pStyle w:val="Prrafodelista"/>
        <w:numPr>
          <w:ilvl w:val="0"/>
          <w:numId w:val="6"/>
        </w:numPr>
        <w:spacing w:line="256" w:lineRule="auto"/>
        <w:rPr>
          <w:lang w:val="es-ES"/>
        </w:rPr>
      </w:pPr>
      <w:r>
        <w:rPr>
          <w:lang w:val="es-ES"/>
        </w:rPr>
        <w:t>Categoría sintáctica del padre (Nominal):</w:t>
      </w:r>
    </w:p>
    <w:p w14:paraId="32DA49E3" w14:textId="0B4A019D" w:rsidR="00184322" w:rsidRDefault="00184322">
      <w:pPr>
        <w:pStyle w:val="Prrafodelista"/>
        <w:numPr>
          <w:ilvl w:val="1"/>
          <w:numId w:val="6"/>
        </w:numPr>
        <w:spacing w:line="256" w:lineRule="auto"/>
        <w:rPr>
          <w:rFonts w:ascii="Consolas" w:hAnsi="Consolas"/>
          <w:lang w:val="es-ES"/>
        </w:rPr>
      </w:pPr>
      <w:r>
        <w:rPr>
          <w:lang w:val="es-ES"/>
        </w:rPr>
        <w:t>Todos: En este caso la variable toma 5</w:t>
      </w:r>
      <w:r w:rsidR="000B15FE">
        <w:rPr>
          <w:lang w:val="es-ES"/>
        </w:rPr>
        <w:t>1</w:t>
      </w:r>
      <w:r>
        <w:rPr>
          <w:lang w:val="es-ES"/>
        </w:rPr>
        <w:t xml:space="preserve"> valores, se considera como valor anómalo todos aquellos que tienen una frecuencia inferior a 0,00</w:t>
      </w:r>
      <w:r w:rsidR="000B15FE">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AsyncWith</w:t>
      </w:r>
      <w:r w:rsidRPr="0027256D">
        <w:rPr>
          <w:lang w:val="es-ES"/>
        </w:rPr>
        <w:t xml:space="preserve">, </w:t>
      </w:r>
      <w:r>
        <w:rPr>
          <w:rFonts w:ascii="Consolas" w:hAnsi="Consolas"/>
          <w:lang w:val="es-ES"/>
        </w:rPr>
        <w:t>AssignmentExp</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UnaryBWNot</w:t>
      </w:r>
      <w:r>
        <w:rPr>
          <w:lang w:val="es-ES"/>
        </w:rPr>
        <w:t xml:space="preserve"> y </w:t>
      </w:r>
      <w:r>
        <w:rPr>
          <w:rFonts w:ascii="Consolas" w:hAnsi="Consolas"/>
          <w:lang w:val="es-ES"/>
        </w:rPr>
        <w:t>MatMult</w:t>
      </w:r>
      <w:r>
        <w:rPr>
          <w:lang w:val="es-ES"/>
        </w:rPr>
        <w:t xml:space="preserve"> son anómalos. Esta variable nunca toma los posibles valores </w:t>
      </w:r>
      <w:r>
        <w:rPr>
          <w:rFonts w:ascii="Consolas" w:hAnsi="Consolas"/>
          <w:lang w:val="es-ES"/>
        </w:rPr>
        <w:t>Import</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Variable</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ImportFrom</w:t>
      </w:r>
      <w:r w:rsidRPr="0027256D">
        <w:rPr>
          <w:lang w:val="es-ES"/>
        </w:rPr>
        <w:t xml:space="preserve"> y </w:t>
      </w:r>
      <w:r>
        <w:rPr>
          <w:rFonts w:ascii="Consolas" w:hAnsi="Consolas"/>
          <w:lang w:val="es-ES"/>
        </w:rPr>
        <w:t>Pass</w:t>
      </w:r>
      <w:r w:rsidRPr="0027256D">
        <w:rPr>
          <w:lang w:val="es-ES"/>
        </w:rPr>
        <w:t>.</w:t>
      </w:r>
    </w:p>
    <w:p w14:paraId="7B5145A1" w14:textId="27CD555C"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47 valores, se considera como valor anómalo todos aquellos que tienen una frecuencia inferior a 0,0042%.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Pr>
          <w:lang w:val="es-ES"/>
        </w:rPr>
        <w:t xml:space="preserve"> y </w:t>
      </w:r>
      <w:r>
        <w:rPr>
          <w:rFonts w:ascii="Consolas" w:hAnsi="Consolas"/>
          <w:lang w:val="es-ES"/>
        </w:rPr>
        <w:t>Await</w:t>
      </w:r>
      <w:r>
        <w:rPr>
          <w:lang w:val="es-ES"/>
        </w:rPr>
        <w:t xml:space="preserve"> son anómalos. Este valor nunca toma los posibles valores </w:t>
      </w:r>
      <w:r>
        <w:rPr>
          <w:rFonts w:ascii="Consolas" w:hAnsi="Consolas"/>
          <w:lang w:val="es-ES"/>
        </w:rPr>
        <w:t>NoneLiteral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Match</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ComplexLiteral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lastRenderedPageBreak/>
        <w:t>Variable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BoolLiteral</w:t>
      </w:r>
      <w:r w:rsidRPr="0027256D">
        <w:rPr>
          <w:lang w:val="es-ES"/>
        </w:rPr>
        <w:t xml:space="preserve">, </w:t>
      </w:r>
      <w:r>
        <w:rPr>
          <w:rFonts w:ascii="Consolas" w:hAnsi="Consolas"/>
          <w:lang w:val="es-ES"/>
        </w:rPr>
        <w:t>IntLiteral</w:t>
      </w:r>
      <w:r w:rsidR="000B15FE" w:rsidRPr="0027256D">
        <w:rPr>
          <w:lang w:val="es-ES"/>
        </w:rPr>
        <w:t xml:space="preserve">, </w:t>
      </w:r>
      <w:r w:rsidR="000B15FE">
        <w:rPr>
          <w:rFonts w:ascii="Consolas" w:hAnsi="Consolas"/>
          <w:lang w:val="es-ES"/>
        </w:rPr>
        <w:t>AsyncFor</w:t>
      </w:r>
      <w:r>
        <w:rPr>
          <w:lang w:val="es-ES"/>
        </w:rPr>
        <w:t xml:space="preserve"> y </w:t>
      </w:r>
      <w:r>
        <w:rPr>
          <w:rFonts w:ascii="Consolas" w:hAnsi="Consolas"/>
          <w:lang w:val="es-ES"/>
        </w:rPr>
        <w:t>AsyncWith</w:t>
      </w:r>
      <w:r>
        <w:rPr>
          <w:lang w:val="es-ES"/>
        </w:rPr>
        <w:t>.</w:t>
      </w:r>
    </w:p>
    <w:p w14:paraId="77E92C38" w14:textId="678C2B04" w:rsidR="00184322" w:rsidRDefault="00184322">
      <w:pPr>
        <w:pStyle w:val="Prrafodelista"/>
        <w:numPr>
          <w:ilvl w:val="1"/>
          <w:numId w:val="6"/>
        </w:numPr>
        <w:spacing w:line="256" w:lineRule="auto"/>
        <w:rPr>
          <w:lang w:val="es-ES"/>
        </w:rPr>
      </w:pPr>
      <w:r>
        <w:rPr>
          <w:i/>
          <w:iCs/>
          <w:lang w:val="es-ES"/>
        </w:rPr>
        <w:t>Expert</w:t>
      </w:r>
      <w:r>
        <w:rPr>
          <w:lang w:val="es-ES"/>
        </w:rPr>
        <w:t>: En este caso la variable toma 5</w:t>
      </w:r>
      <w:r w:rsidR="00105352">
        <w:rPr>
          <w:lang w:val="es-ES"/>
        </w:rPr>
        <w:t>1</w:t>
      </w:r>
      <w:r>
        <w:rPr>
          <w:lang w:val="es-ES"/>
        </w:rPr>
        <w:t xml:space="preserve"> valores, se considera como valor anómalo todos aquellos que tienen una frecuencia inferior a 0,00</w:t>
      </w:r>
      <w:r w:rsidR="00105352">
        <w:rPr>
          <w:lang w:val="es-ES"/>
        </w:rPr>
        <w:t>39</w:t>
      </w:r>
      <w:r>
        <w:rPr>
          <w:lang w:val="es-ES"/>
        </w:rPr>
        <w:t xml:space="preserve">%. El valor predominante que toma esta variable es el de </w:t>
      </w:r>
      <w:r>
        <w:rPr>
          <w:rFonts w:ascii="Consolas" w:hAnsi="Consolas"/>
          <w:lang w:val="es-ES"/>
        </w:rPr>
        <w:t>Call</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Match</w:t>
      </w:r>
      <w:r w:rsidRPr="0027256D">
        <w:rPr>
          <w:lang w:val="es-ES"/>
        </w:rPr>
        <w:t xml:space="preserve"> y </w:t>
      </w:r>
      <w:r>
        <w:rPr>
          <w:rFonts w:ascii="Consolas" w:hAnsi="Consolas"/>
          <w:lang w:val="es-ES"/>
        </w:rPr>
        <w:t>YieldFrom</w:t>
      </w:r>
      <w:r>
        <w:rPr>
          <w:lang w:val="es-ES"/>
        </w:rPr>
        <w:t xml:space="preserve"> son anómalos. Esta variable nunca toma los posibles valores </w:t>
      </w:r>
      <w:r>
        <w:rPr>
          <w:rFonts w:ascii="Consolas" w:hAnsi="Consolas"/>
          <w:lang w:val="es-ES"/>
        </w:rPr>
        <w:t>ComplexLiteral</w:t>
      </w:r>
      <w:r w:rsidRPr="0027256D">
        <w:rPr>
          <w:lang w:val="es-ES"/>
        </w:rPr>
        <w:t xml:space="preserve">, </w:t>
      </w:r>
      <w:r>
        <w:rPr>
          <w:rFonts w:ascii="Consolas" w:hAnsi="Consolas"/>
          <w:lang w:val="es-ES"/>
        </w:rPr>
        <w:t>Global</w:t>
      </w:r>
      <w:r w:rsidRPr="0027256D">
        <w:rPr>
          <w:lang w:val="es-ES"/>
        </w:rPr>
        <w:t xml:space="preserve">, </w:t>
      </w:r>
      <w:r>
        <w:rPr>
          <w:rFonts w:ascii="Consolas" w:hAnsi="Consolas"/>
          <w:lang w:val="es-ES"/>
        </w:rPr>
        <w:t>ImportFrom</w:t>
      </w:r>
      <w:r w:rsidRPr="0027256D">
        <w:rPr>
          <w:lang w:val="es-ES"/>
        </w:rPr>
        <w:t xml:space="preserve">, </w:t>
      </w:r>
      <w:r>
        <w:rPr>
          <w:rFonts w:ascii="Consolas" w:hAnsi="Consolas"/>
          <w:lang w:val="es-ES"/>
        </w:rPr>
        <w:t>Continue</w:t>
      </w:r>
      <w:r w:rsidRPr="0027256D">
        <w:rPr>
          <w:lang w:val="es-ES"/>
        </w:rPr>
        <w:t xml:space="preserve">, </w:t>
      </w:r>
      <w:r>
        <w:rPr>
          <w:rFonts w:ascii="Consolas" w:hAnsi="Consolas"/>
          <w:lang w:val="es-ES"/>
        </w:rPr>
        <w:t>StringLiteral</w:t>
      </w:r>
      <w:r w:rsidRPr="0027256D">
        <w:rPr>
          <w:lang w:val="es-ES"/>
        </w:rPr>
        <w:t xml:space="preserve">, </w:t>
      </w:r>
      <w:r>
        <w:rPr>
          <w:rFonts w:ascii="Consolas" w:hAnsi="Consolas"/>
          <w:lang w:val="es-ES"/>
        </w:rPr>
        <w:t>NoneLiteral</w:t>
      </w:r>
      <w:r w:rsidRPr="0027256D">
        <w:rPr>
          <w:lang w:val="es-ES"/>
        </w:rPr>
        <w:t xml:space="preserve">, </w:t>
      </w:r>
      <w:r>
        <w:rPr>
          <w:rFonts w:ascii="Consolas" w:hAnsi="Consolas"/>
          <w:lang w:val="es-ES"/>
        </w:rPr>
        <w:t>Nonlocal</w:t>
      </w:r>
      <w:r w:rsidRPr="0027256D">
        <w:rPr>
          <w:lang w:val="es-ES"/>
        </w:rPr>
        <w:t xml:space="preserve">, </w:t>
      </w:r>
      <w:r>
        <w:rPr>
          <w:rFonts w:ascii="Consolas" w:hAnsi="Consolas"/>
          <w:lang w:val="es-ES"/>
        </w:rPr>
        <w:t>FloatLiteral</w:t>
      </w:r>
      <w:r w:rsidRPr="0027256D">
        <w:rPr>
          <w:lang w:val="es-ES"/>
        </w:rPr>
        <w:t xml:space="preserve">, </w:t>
      </w:r>
      <w:r>
        <w:rPr>
          <w:rFonts w:ascii="Consolas" w:hAnsi="Consolas"/>
          <w:lang w:val="es-ES"/>
        </w:rPr>
        <w:t>EllipsisLiteral</w:t>
      </w:r>
      <w:r w:rsidRPr="0027256D">
        <w:rPr>
          <w:lang w:val="es-ES"/>
        </w:rPr>
        <w:t xml:space="preserve">, </w:t>
      </w:r>
      <w:r>
        <w:rPr>
          <w:rFonts w:ascii="Consolas" w:hAnsi="Consolas"/>
          <w:lang w:val="es-ES"/>
        </w:rPr>
        <w:t>Import</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Break</w:t>
      </w:r>
      <w:r w:rsidRPr="0027256D">
        <w:rPr>
          <w:lang w:val="es-ES"/>
        </w:rPr>
        <w:t xml:space="preserve">, </w:t>
      </w:r>
      <w:r>
        <w:rPr>
          <w:rFonts w:ascii="Consolas" w:hAnsi="Consolas"/>
          <w:lang w:val="es-ES"/>
        </w:rPr>
        <w:t>IntLiteral</w:t>
      </w:r>
      <w:r w:rsidRPr="0027256D">
        <w:rPr>
          <w:lang w:val="es-ES"/>
        </w:rPr>
        <w:t xml:space="preserve">, </w:t>
      </w:r>
      <w:r>
        <w:rPr>
          <w:rFonts w:ascii="Consolas" w:hAnsi="Consolas"/>
          <w:lang w:val="es-ES"/>
        </w:rPr>
        <w:t>Pass</w:t>
      </w:r>
      <w:r w:rsidRPr="0027256D">
        <w:rPr>
          <w:lang w:val="es-ES"/>
        </w:rPr>
        <w:t xml:space="preserve">, </w:t>
      </w:r>
      <w:r>
        <w:rPr>
          <w:rFonts w:ascii="Consolas" w:hAnsi="Consolas"/>
          <w:lang w:val="es-ES"/>
        </w:rPr>
        <w:t>TypeAlias</w:t>
      </w:r>
      <w:r w:rsidRPr="0027256D">
        <w:rPr>
          <w:lang w:val="es-ES"/>
        </w:rPr>
        <w:t xml:space="preserve">, </w:t>
      </w:r>
      <w:r>
        <w:rPr>
          <w:rFonts w:ascii="Consolas" w:hAnsi="Consolas"/>
          <w:lang w:val="es-ES"/>
        </w:rPr>
        <w:t>BoolLiteral</w:t>
      </w:r>
      <w:r w:rsidRPr="0027256D">
        <w:rPr>
          <w:lang w:val="es-ES"/>
        </w:rPr>
        <w:t xml:space="preserve"> y </w:t>
      </w:r>
      <w:r>
        <w:rPr>
          <w:rFonts w:ascii="Consolas" w:hAnsi="Consolas"/>
          <w:lang w:val="es-ES"/>
        </w:rPr>
        <w:t>Variable</w:t>
      </w:r>
      <w:r>
        <w:rPr>
          <w:lang w:val="es-ES"/>
        </w:rPr>
        <w:t>.</w:t>
      </w:r>
    </w:p>
    <w:p w14:paraId="47524E90" w14:textId="77777777" w:rsidR="00184322" w:rsidRDefault="00184322">
      <w:pPr>
        <w:pStyle w:val="Prrafodelista"/>
        <w:numPr>
          <w:ilvl w:val="0"/>
          <w:numId w:val="6"/>
        </w:numPr>
        <w:spacing w:line="256" w:lineRule="auto"/>
        <w:rPr>
          <w:lang w:val="es-ES"/>
        </w:rPr>
      </w:pPr>
      <w:r>
        <w:rPr>
          <w:lang w:val="es-ES"/>
        </w:rPr>
        <w:t>Categoría sintáctica del primer hijo (Nominal):</w:t>
      </w:r>
    </w:p>
    <w:p w14:paraId="3B9CCBA5" w14:textId="77777777" w:rsidR="00184322" w:rsidRDefault="00184322">
      <w:pPr>
        <w:pStyle w:val="Prrafodelista"/>
        <w:numPr>
          <w:ilvl w:val="1"/>
          <w:numId w:val="6"/>
        </w:numPr>
        <w:spacing w:line="256" w:lineRule="auto"/>
        <w:rPr>
          <w:lang w:val="es-ES"/>
        </w:rPr>
      </w:pPr>
      <w:r>
        <w:rPr>
          <w:lang w:val="es-ES"/>
        </w:rPr>
        <w:t xml:space="preserve">Todos: En este caso la variable toma 39 valores, se considera como valor anómalo todos aquellos que tienen una frecuencia inferior a 0,0051%.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Shift</w:t>
      </w:r>
      <w:r>
        <w:rPr>
          <w:lang w:val="es-ES"/>
        </w:rPr>
        <w:t xml:space="preserve">, </w:t>
      </w:r>
      <w:r>
        <w:rPr>
          <w:rFonts w:ascii="Consolas" w:hAnsi="Consolas"/>
          <w:lang w:val="es-ES"/>
        </w:rPr>
        <w:t>Lambda</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Star</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Parameter</w:t>
      </w:r>
      <w:r>
        <w:rPr>
          <w:lang w:val="es-ES"/>
        </w:rPr>
        <w:t>.</w:t>
      </w:r>
    </w:p>
    <w:p w14:paraId="093D50E9"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w:t>
      </w:r>
      <w:r>
        <w:rPr>
          <w:rFonts w:ascii="Consolas" w:hAnsi="Consolas"/>
          <w:lang w:val="es-ES"/>
        </w:rPr>
        <w:t>valores 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NoneType</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ListComprehension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FString</w:t>
      </w:r>
      <w:r w:rsidRPr="0027256D">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Slice</w:t>
      </w:r>
      <w:r w:rsidRPr="0027256D">
        <w:rPr>
          <w:lang w:val="es-ES"/>
        </w:rPr>
        <w:t xml:space="preserve">, </w:t>
      </w:r>
      <w:r>
        <w:rPr>
          <w:rFonts w:ascii="Consolas" w:hAnsi="Consolas"/>
          <w:lang w:val="es-ES"/>
        </w:rPr>
        <w:t>Lambda</w:t>
      </w:r>
      <w:r w:rsidRPr="0027256D">
        <w:rPr>
          <w:lang w:val="es-ES"/>
        </w:rPr>
        <w:t xml:space="preserve"> y </w:t>
      </w:r>
      <w:r>
        <w:rPr>
          <w:rFonts w:ascii="Consolas" w:hAnsi="Consolas"/>
          <w:lang w:val="es-ES"/>
        </w:rPr>
        <w:t>MatMult</w:t>
      </w:r>
      <w:r w:rsidRPr="0027256D">
        <w:rPr>
          <w:lang w:val="es-ES"/>
        </w:rPr>
        <w:t>.</w:t>
      </w:r>
    </w:p>
    <w:p w14:paraId="1055B79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UnaryBWNot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GeneratorComprehension</w:t>
      </w:r>
      <w:r w:rsidRPr="0027256D">
        <w:rPr>
          <w:lang w:val="es-ES"/>
        </w:rPr>
        <w:t xml:space="preserve">, </w:t>
      </w:r>
      <w:r>
        <w:rPr>
          <w:rFonts w:ascii="Consolas" w:hAnsi="Consolas"/>
          <w:lang w:val="es-ES"/>
        </w:rPr>
        <w:t>Lambda</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Star</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EllipsisLiteral</w:t>
      </w:r>
      <w:r w:rsidRPr="0027256D">
        <w:rPr>
          <w:lang w:val="es-ES"/>
        </w:rPr>
        <w:t xml:space="preserve"> y </w:t>
      </w:r>
      <w:r>
        <w:rPr>
          <w:rFonts w:ascii="Consolas" w:hAnsi="Consolas"/>
          <w:lang w:val="es-ES"/>
        </w:rPr>
        <w:t xml:space="preserve">Shift </w:t>
      </w:r>
      <w:r>
        <w:rPr>
          <w:lang w:val="es-ES"/>
        </w:rPr>
        <w:t xml:space="preserve">son anómalos. Esta variable nunca toma los posibles valores </w:t>
      </w:r>
      <w:r>
        <w:rPr>
          <w:rFonts w:ascii="Consolas" w:hAnsi="Consolas"/>
          <w:lang w:val="es-ES"/>
        </w:rPr>
        <w:t>YieldFrom</w:t>
      </w:r>
      <w:r w:rsidRPr="0027256D">
        <w:rPr>
          <w:lang w:val="es-ES"/>
        </w:rPr>
        <w:t xml:space="preserve">, </w:t>
      </w:r>
      <w:r>
        <w:rPr>
          <w:rFonts w:ascii="Consolas" w:hAnsi="Consolas"/>
          <w:lang w:val="es-ES"/>
        </w:rPr>
        <w:t>Parameter</w:t>
      </w:r>
      <w:r w:rsidRPr="0027256D">
        <w:rPr>
          <w:lang w:val="es-ES"/>
        </w:rPr>
        <w:t xml:space="preserve">, </w:t>
      </w:r>
      <w:r>
        <w:rPr>
          <w:rFonts w:ascii="Consolas" w:hAnsi="Consolas"/>
          <w:lang w:val="es-ES"/>
        </w:rPr>
        <w:t>YIeld</w:t>
      </w:r>
      <w:r w:rsidRPr="0027256D">
        <w:rPr>
          <w:lang w:val="es-ES"/>
        </w:rPr>
        <w:t xml:space="preserve"> y </w:t>
      </w:r>
      <w:r>
        <w:rPr>
          <w:rFonts w:ascii="Consolas" w:hAnsi="Consolas"/>
          <w:lang w:val="es-ES"/>
        </w:rPr>
        <w:t>AssignmentExp</w:t>
      </w:r>
      <w:r>
        <w:rPr>
          <w:lang w:val="es-ES"/>
        </w:rPr>
        <w:t>.</w:t>
      </w:r>
    </w:p>
    <w:p w14:paraId="436FDCA3" w14:textId="77777777" w:rsidR="00184322" w:rsidRDefault="00184322">
      <w:pPr>
        <w:pStyle w:val="Prrafodelista"/>
        <w:numPr>
          <w:ilvl w:val="0"/>
          <w:numId w:val="6"/>
        </w:numPr>
        <w:spacing w:line="256" w:lineRule="auto"/>
        <w:rPr>
          <w:lang w:val="es-ES"/>
        </w:rPr>
      </w:pPr>
      <w:r>
        <w:rPr>
          <w:lang w:val="es-ES"/>
        </w:rPr>
        <w:t>Categoría sintáctica del segundo hijo (Nominal):</w:t>
      </w:r>
    </w:p>
    <w:p w14:paraId="35704470" w14:textId="77777777" w:rsidR="00184322" w:rsidRDefault="00184322">
      <w:pPr>
        <w:pStyle w:val="Prrafodelista"/>
        <w:numPr>
          <w:ilvl w:val="1"/>
          <w:numId w:val="6"/>
        </w:numPr>
        <w:spacing w:line="256" w:lineRule="auto"/>
        <w:rPr>
          <w:lang w:val="es-ES"/>
        </w:rPr>
      </w:pPr>
      <w:r>
        <w:rPr>
          <w:lang w:val="es-ES"/>
        </w:rPr>
        <w:t xml:space="preserve">Todos: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SetLiteral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MatMult</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Yield</w:t>
      </w:r>
      <w:r>
        <w:rPr>
          <w:lang w:val="es-ES"/>
        </w:rPr>
        <w:t>.</w:t>
      </w:r>
    </w:p>
    <w:p w14:paraId="2EFE53C1"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36 valores, se considera como valor anómalo todos aquellos que tienen una frecuencia inferior a 0,0055%.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Shift</w:t>
      </w:r>
      <w:r w:rsidRPr="0027256D">
        <w:rPr>
          <w:lang w:val="es-ES"/>
        </w:rPr>
        <w:t xml:space="preserve">, </w:t>
      </w:r>
      <w:r>
        <w:rPr>
          <w:rFonts w:ascii="Consolas" w:hAnsi="Consolas"/>
          <w:lang w:val="es-ES"/>
        </w:rPr>
        <w:t>DictComprehension</w:t>
      </w:r>
      <w:r w:rsidRPr="0027256D">
        <w:rPr>
          <w:lang w:val="es-ES"/>
        </w:rPr>
        <w:t xml:space="preserve">, </w:t>
      </w:r>
      <w:r>
        <w:rPr>
          <w:rFonts w:ascii="Consolas" w:hAnsi="Consolas"/>
          <w:lang w:val="es-ES"/>
        </w:rPr>
        <w:t>SetLiteral</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y </w:t>
      </w:r>
      <w:r>
        <w:rPr>
          <w:rFonts w:ascii="Consolas" w:hAnsi="Consolas"/>
          <w:lang w:val="es-ES"/>
        </w:rPr>
        <w:t>EllipsisLiteral</w:t>
      </w:r>
      <w:r>
        <w:rPr>
          <w:lang w:val="es-ES"/>
        </w:rPr>
        <w:t xml:space="preserve"> son anómalos. Esta variable nunca toma los posibles valores </w:t>
      </w:r>
      <w:r>
        <w:rPr>
          <w:rFonts w:ascii="Consolas" w:hAnsi="Consolas"/>
          <w:lang w:val="es-ES"/>
        </w:rPr>
        <w:t>Parameter</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Yield</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NoneType</w:t>
      </w:r>
      <w:r w:rsidRPr="0027256D">
        <w:rPr>
          <w:lang w:val="es-ES"/>
        </w:rPr>
        <w:t xml:space="preserve"> y </w:t>
      </w:r>
      <w:r>
        <w:rPr>
          <w:rFonts w:ascii="Consolas" w:hAnsi="Consolas"/>
          <w:lang w:val="es-ES"/>
        </w:rPr>
        <w:t>MatMult</w:t>
      </w:r>
      <w:r>
        <w:rPr>
          <w:lang w:val="es-ES"/>
        </w:rPr>
        <w:t>.</w:t>
      </w:r>
    </w:p>
    <w:p w14:paraId="6DDFEF7F"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37 valores, se considera como valor anómalo todos aquellos que tienen una frecuencia inferior a 0,0054%.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27256D">
        <w:rPr>
          <w:lang w:val="es-ES"/>
        </w:rPr>
        <w:t xml:space="preserve">, </w:t>
      </w:r>
      <w:r>
        <w:rPr>
          <w:rFonts w:ascii="Consolas" w:hAnsi="Consolas"/>
          <w:lang w:val="es-ES"/>
        </w:rPr>
        <w:t>SetComprehension</w:t>
      </w:r>
      <w:r w:rsidRPr="0027256D">
        <w:rPr>
          <w:lang w:val="es-ES"/>
        </w:rPr>
        <w:t xml:space="preserve">, </w:t>
      </w:r>
      <w:r>
        <w:rPr>
          <w:rFonts w:ascii="Consolas" w:hAnsi="Consolas"/>
          <w:lang w:val="es-ES"/>
        </w:rPr>
        <w:t>UnaryBWNot</w:t>
      </w:r>
      <w:r w:rsidRPr="0027256D">
        <w:rPr>
          <w:lang w:val="es-ES"/>
        </w:rPr>
        <w:t xml:space="preserve">, </w:t>
      </w:r>
      <w:r>
        <w:rPr>
          <w:rFonts w:ascii="Consolas" w:hAnsi="Consolas"/>
          <w:lang w:val="es-ES"/>
        </w:rPr>
        <w:t>Await</w:t>
      </w:r>
      <w:r w:rsidRPr="0027256D">
        <w:rPr>
          <w:lang w:val="es-ES"/>
        </w:rPr>
        <w:t xml:space="preserve">, </w:t>
      </w:r>
      <w:r>
        <w:rPr>
          <w:rFonts w:ascii="Consolas" w:hAnsi="Consolas"/>
          <w:lang w:val="es-ES"/>
        </w:rPr>
        <w:t>Shift</w:t>
      </w:r>
      <w:r w:rsidRPr="0027256D">
        <w:rPr>
          <w:lang w:val="es-ES"/>
        </w:rPr>
        <w:t xml:space="preserve"> y </w:t>
      </w:r>
      <w:r>
        <w:rPr>
          <w:rFonts w:ascii="Consolas" w:hAnsi="Consolas"/>
          <w:lang w:val="es-ES"/>
        </w:rPr>
        <w:t>DictComprehension</w:t>
      </w:r>
      <w:r>
        <w:rPr>
          <w:lang w:val="es-ES"/>
        </w:rPr>
        <w:t xml:space="preserve"> son </w:t>
      </w:r>
      <w:r>
        <w:rPr>
          <w:lang w:val="es-ES"/>
        </w:rPr>
        <w:lastRenderedPageBreak/>
        <w:t xml:space="preserve">anómalos. Esta variable nunca toma los posibles valores </w:t>
      </w:r>
      <w:r>
        <w:rPr>
          <w:rFonts w:ascii="Consolas" w:hAnsi="Consolas"/>
          <w:lang w:val="es-ES"/>
        </w:rPr>
        <w:t>MatMult</w:t>
      </w:r>
      <w:r w:rsidRPr="0027256D">
        <w:rPr>
          <w:lang w:val="es-ES"/>
        </w:rPr>
        <w:t xml:space="preserve">, </w:t>
      </w:r>
      <w:r>
        <w:rPr>
          <w:rFonts w:ascii="Consolas" w:hAnsi="Consolas"/>
          <w:lang w:val="es-ES"/>
        </w:rPr>
        <w:t>YieldFrom</w:t>
      </w:r>
      <w:r w:rsidRPr="0027256D">
        <w:rPr>
          <w:lang w:val="es-ES"/>
        </w:rPr>
        <w:t xml:space="preserve">, </w:t>
      </w:r>
      <w:r>
        <w:rPr>
          <w:rFonts w:ascii="Consolas" w:hAnsi="Consolas"/>
          <w:lang w:val="es-ES"/>
        </w:rPr>
        <w:t>NoneTyp</w:t>
      </w:r>
      <w:r w:rsidRPr="0027256D">
        <w:rPr>
          <w:lang w:val="es-ES"/>
        </w:rPr>
        <w:t xml:space="preserve">, </w:t>
      </w:r>
      <w:r>
        <w:rPr>
          <w:rFonts w:ascii="Consolas" w:hAnsi="Consolas"/>
          <w:lang w:val="es-ES"/>
        </w:rPr>
        <w:t>Parameter</w:t>
      </w:r>
      <w:r w:rsidRPr="0027256D">
        <w:rPr>
          <w:lang w:val="es-ES"/>
        </w:rPr>
        <w:t xml:space="preserve"> y </w:t>
      </w:r>
      <w:r>
        <w:rPr>
          <w:rFonts w:ascii="Consolas" w:hAnsi="Consolas"/>
          <w:lang w:val="es-ES"/>
        </w:rPr>
        <w:t>Yield</w:t>
      </w:r>
      <w:r>
        <w:rPr>
          <w:lang w:val="es-ES"/>
        </w:rPr>
        <w:t>.</w:t>
      </w:r>
    </w:p>
    <w:p w14:paraId="42F3D9EA" w14:textId="77777777" w:rsidR="00184322" w:rsidRDefault="00184322">
      <w:pPr>
        <w:pStyle w:val="Prrafodelista"/>
        <w:numPr>
          <w:ilvl w:val="0"/>
          <w:numId w:val="6"/>
        </w:numPr>
        <w:spacing w:line="256" w:lineRule="auto"/>
        <w:rPr>
          <w:lang w:val="es-ES"/>
        </w:rPr>
      </w:pPr>
      <w:r>
        <w:rPr>
          <w:lang w:val="es-ES"/>
        </w:rPr>
        <w:t>Categoría sintáctica del tercer hijo (Nominal):</w:t>
      </w:r>
    </w:p>
    <w:p w14:paraId="1FFBCCBD" w14:textId="77777777" w:rsidR="00184322" w:rsidRDefault="00184322">
      <w:pPr>
        <w:pStyle w:val="Prrafodelista"/>
        <w:numPr>
          <w:ilvl w:val="1"/>
          <w:numId w:val="6"/>
        </w:numPr>
        <w:spacing w:line="256" w:lineRule="auto"/>
        <w:rPr>
          <w:lang w:val="es-ES"/>
        </w:rPr>
      </w:pPr>
      <w:r>
        <w:rPr>
          <w:lang w:val="es-ES"/>
        </w:rPr>
        <w:t xml:space="preserve">Todos: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BWLogical</w:t>
      </w:r>
      <w:r w:rsidRPr="004B7ECC">
        <w:rPr>
          <w:lang w:val="es-ES"/>
        </w:rPr>
        <w:t xml:space="preserve"> y </w:t>
      </w:r>
      <w:r>
        <w:rPr>
          <w:rFonts w:ascii="Consolas" w:hAnsi="Consolas"/>
          <w:lang w:val="es-ES"/>
        </w:rPr>
        <w:t>NoneType</w:t>
      </w:r>
      <w:r>
        <w:rPr>
          <w:lang w:val="es-ES"/>
        </w:rPr>
        <w:t xml:space="preserve"> son anómalos. Esta variable nunca toma los posibles valores </w:t>
      </w:r>
      <w:r>
        <w:rPr>
          <w:rFonts w:ascii="Consolas" w:hAnsi="Consolas"/>
          <w:lang w:val="es-ES"/>
        </w:rPr>
        <w:t xml:space="preserve">YieldFrom, Yield, Parameter </w:t>
      </w:r>
      <w:r>
        <w:rPr>
          <w:rFonts w:asciiTheme="minorHAnsi" w:hAnsiTheme="minorHAnsi" w:cstheme="minorHAnsi"/>
          <w:lang w:val="es-ES"/>
        </w:rPr>
        <w:t>y</w:t>
      </w:r>
      <w:r>
        <w:rPr>
          <w:rFonts w:ascii="Consolas" w:hAnsi="Consolas"/>
          <w:lang w:val="es-ES"/>
        </w:rPr>
        <w:t xml:space="preserve"> MatMult</w:t>
      </w:r>
      <w:r>
        <w:rPr>
          <w:lang w:val="es-ES"/>
        </w:rPr>
        <w:t>.</w:t>
      </w:r>
    </w:p>
    <w:p w14:paraId="19EA2343"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32 valores, se considera como valor anómalo todos aquellos que tienen una frecuencia inferior a 0,00625%.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y </w:t>
      </w:r>
      <w:r>
        <w:rPr>
          <w:rFonts w:ascii="Consolas" w:hAnsi="Consolas"/>
          <w:lang w:val="es-ES"/>
        </w:rPr>
        <w:t>FloatLiteral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46578872"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38 valores, se considera como valor anómalo todos aquellos que tienen una frecuencia inferior a 0,0052%. El valor predominante que toma esta variable es el de </w:t>
      </w:r>
      <w:r>
        <w:rPr>
          <w:rFonts w:ascii="Consolas" w:hAnsi="Consolas"/>
          <w:lang w:val="es-ES"/>
        </w:rPr>
        <w:t>None</w:t>
      </w:r>
      <w:r>
        <w:rPr>
          <w:lang w:val="es-ES"/>
        </w:rPr>
        <w:t xml:space="preserve">. Los valores </w:t>
      </w:r>
      <w:r>
        <w:rPr>
          <w:rFonts w:ascii="Consolas" w:hAnsi="Consolas"/>
          <w:lang w:val="es-ES"/>
        </w:rPr>
        <w:t>AssignmentExp</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y </w:t>
      </w:r>
      <w:r>
        <w:rPr>
          <w:rFonts w:ascii="Consolas" w:hAnsi="Consolas"/>
          <w:lang w:val="es-ES"/>
        </w:rPr>
        <w:t>ListComprehension</w:t>
      </w:r>
      <w:r>
        <w:rPr>
          <w:lang w:val="es-ES"/>
        </w:rPr>
        <w:t xml:space="preserve"> son anómalos. Esta variable nunca toma los posibles valores </w:t>
      </w:r>
      <w:r>
        <w:rPr>
          <w:rFonts w:ascii="Consolas" w:hAnsi="Consolas"/>
          <w:lang w:val="es-ES"/>
        </w:rPr>
        <w:t>YieldFrom</w:t>
      </w:r>
      <w:r w:rsidRPr="004B7ECC">
        <w:rPr>
          <w:lang w:val="es-ES"/>
        </w:rPr>
        <w:t xml:space="preserve">, </w:t>
      </w:r>
      <w:r>
        <w:rPr>
          <w:rFonts w:ascii="Consolas" w:hAnsi="Consolas"/>
          <w:lang w:val="es-ES"/>
        </w:rPr>
        <w:t>Parameter</w:t>
      </w:r>
      <w:r w:rsidRPr="004B7ECC">
        <w:rPr>
          <w:lang w:val="es-ES"/>
        </w:rPr>
        <w:t xml:space="preserve">, </w:t>
      </w:r>
      <w:r>
        <w:rPr>
          <w:rFonts w:ascii="Consolas" w:hAnsi="Consolas"/>
          <w:lang w:val="es-ES"/>
        </w:rPr>
        <w:t>Yield</w:t>
      </w:r>
      <w:r w:rsidRPr="004B7ECC">
        <w:rPr>
          <w:lang w:val="es-ES"/>
        </w:rPr>
        <w:t xml:space="preserve"> y </w:t>
      </w:r>
      <w:r>
        <w:rPr>
          <w:rFonts w:ascii="Consolas" w:hAnsi="Consolas"/>
          <w:lang w:val="es-ES"/>
        </w:rPr>
        <w:t>MatMult</w:t>
      </w:r>
      <w:r>
        <w:rPr>
          <w:lang w:val="es-ES"/>
        </w:rPr>
        <w:t>.</w:t>
      </w:r>
    </w:p>
    <w:p w14:paraId="271A65B7" w14:textId="77777777" w:rsidR="00184322" w:rsidRDefault="00184322">
      <w:pPr>
        <w:pStyle w:val="Prrafodelista"/>
        <w:numPr>
          <w:ilvl w:val="0"/>
          <w:numId w:val="6"/>
        </w:numPr>
        <w:spacing w:line="256" w:lineRule="auto"/>
        <w:rPr>
          <w:lang w:val="es-ES"/>
        </w:rPr>
      </w:pPr>
      <w:r>
        <w:rPr>
          <w:lang w:val="es-ES"/>
        </w:rPr>
        <w:t>Categoría sintáctica del cuarto hijo (Nominal):</w:t>
      </w:r>
    </w:p>
    <w:p w14:paraId="3ABCF153" w14:textId="77777777" w:rsidR="00184322" w:rsidRDefault="00184322">
      <w:pPr>
        <w:pStyle w:val="Prrafodelista"/>
        <w:numPr>
          <w:ilvl w:val="1"/>
          <w:numId w:val="6"/>
        </w:numPr>
        <w:spacing w:line="256" w:lineRule="auto"/>
        <w:rPr>
          <w:lang w:val="es-ES"/>
        </w:rPr>
      </w:pPr>
      <w:r>
        <w:rPr>
          <w:lang w:val="es-ES"/>
        </w:rPr>
        <w:t xml:space="preserve">Todos: En este caso la variable toma 35 valores, se considera como valor anómalo todos aquellos que tienen una frecuencia inferior a 0,0057%. El valor predominante que toma esta variable es el de </w:t>
      </w:r>
      <w:r>
        <w:rPr>
          <w:rFonts w:ascii="Consolas" w:hAnsi="Consolas"/>
          <w:lang w:val="es-ES"/>
        </w:rPr>
        <w:t>None</w:t>
      </w:r>
      <w:r>
        <w:rPr>
          <w:lang w:val="es-ES"/>
        </w:rPr>
        <w:t xml:space="preserve">. Los valores </w:t>
      </w:r>
      <w:r>
        <w:rPr>
          <w:rFonts w:ascii="Consolas" w:hAnsi="Consolas"/>
          <w:lang w:val="es-ES"/>
        </w:rPr>
        <w:t>Await</w:t>
      </w:r>
      <w:r w:rsidRPr="004B7ECC">
        <w:rPr>
          <w:lang w:val="es-ES"/>
        </w:rPr>
        <w:t xml:space="preserve">, </w:t>
      </w:r>
      <w:r>
        <w:rPr>
          <w:rFonts w:ascii="Consolas" w:hAnsi="Consolas"/>
          <w:lang w:val="es-ES"/>
        </w:rPr>
        <w:t>SetComprehension</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UnaryNot</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MatMult</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AssignmentExp</w:t>
      </w:r>
      <w:r w:rsidRPr="004B7ECC">
        <w:rPr>
          <w:lang w:val="es-ES"/>
        </w:rPr>
        <w:t xml:space="preserve"> y </w:t>
      </w:r>
      <w:r>
        <w:rPr>
          <w:rFonts w:ascii="Consolas" w:hAnsi="Consolas"/>
          <w:lang w:val="es-ES"/>
        </w:rPr>
        <w:t>Yield</w:t>
      </w:r>
      <w:r w:rsidRPr="004B7ECC">
        <w:rPr>
          <w:lang w:val="es-ES"/>
        </w:rPr>
        <w:t>.</w:t>
      </w:r>
    </w:p>
    <w:p w14:paraId="7D82E0CE" w14:textId="77777777" w:rsidR="00184322" w:rsidRDefault="00184322">
      <w:pPr>
        <w:pStyle w:val="Prrafodelista"/>
        <w:numPr>
          <w:ilvl w:val="1"/>
          <w:numId w:val="6"/>
        </w:numPr>
        <w:spacing w:line="256" w:lineRule="auto"/>
        <w:rPr>
          <w:lang w:val="es-ES"/>
        </w:rPr>
      </w:pPr>
      <w:r>
        <w:rPr>
          <w:i/>
          <w:iCs/>
          <w:lang w:val="es-ES"/>
        </w:rPr>
        <w:t>Beginner</w:t>
      </w:r>
      <w:r>
        <w:rPr>
          <w:lang w:val="es-ES"/>
        </w:rPr>
        <w:t xml:space="preserve">: En este caso la variable toma 29 valores, se considera como valor anómalo todos aquellos que tienen una frecuencia inferior a 0,0069%. El valor predominante que toma esta variable es el de </w:t>
      </w:r>
      <w:r>
        <w:rPr>
          <w:rFonts w:ascii="Consolas" w:hAnsi="Consolas"/>
          <w:lang w:val="es-ES"/>
        </w:rPr>
        <w:t>None</w:t>
      </w:r>
      <w:r>
        <w:rPr>
          <w:lang w:val="es-ES"/>
        </w:rPr>
        <w:t xml:space="preserve">. Los valores </w:t>
      </w:r>
      <w:r>
        <w:rPr>
          <w:rFonts w:ascii="Consolas" w:hAnsi="Consolas"/>
          <w:lang w:val="es-ES"/>
        </w:rPr>
        <w:t>DictComprehension</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GeneratorComprehension</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FString</w:t>
      </w:r>
      <w:r w:rsidRPr="004B7ECC">
        <w:rPr>
          <w:lang w:val="es-ES"/>
        </w:rPr>
        <w:t xml:space="preserve">, </w:t>
      </w:r>
      <w:r>
        <w:rPr>
          <w:rFonts w:ascii="Consolas" w:hAnsi="Consolas"/>
          <w:lang w:val="es-ES"/>
        </w:rPr>
        <w:t>Ternary</w:t>
      </w:r>
      <w:r w:rsidRPr="004B7ECC">
        <w:rPr>
          <w:lang w:val="es-ES"/>
        </w:rPr>
        <w:t xml:space="preserve">, </w:t>
      </w:r>
      <w:r>
        <w:rPr>
          <w:rFonts w:ascii="Consolas" w:hAnsi="Consolas"/>
          <w:lang w:val="es-ES"/>
        </w:rPr>
        <w:t>FloatLiteral</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UnaryNot</w:t>
      </w:r>
      <w:r w:rsidRPr="004B7ECC">
        <w:rPr>
          <w:lang w:val="es-ES"/>
        </w:rPr>
        <w:t xml:space="preserve"> y </w:t>
      </w:r>
      <w:r>
        <w:rPr>
          <w:rFonts w:ascii="Consolas" w:hAnsi="Consolas"/>
          <w:lang w:val="es-ES"/>
        </w:rPr>
        <w:t>DictionaryLiteral</w:t>
      </w:r>
      <w:r>
        <w:rPr>
          <w:lang w:val="es-ES"/>
        </w:rPr>
        <w:t xml:space="preserve"> son anómalos. Esta variable nunca toma los posibles valores </w:t>
      </w:r>
      <w:r>
        <w:rPr>
          <w:rFonts w:ascii="Consolas" w:hAnsi="Consolas"/>
          <w:lang w:val="es-ES"/>
        </w:rPr>
        <w:t>Parameter</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Yield</w:t>
      </w:r>
      <w:r w:rsidRPr="004B7ECC">
        <w:rPr>
          <w:lang w:val="es-ES"/>
        </w:rPr>
        <w:t xml:space="preserve">, </w:t>
      </w:r>
      <w:r>
        <w:rPr>
          <w:rFonts w:ascii="Consolas" w:hAnsi="Consolas"/>
          <w:lang w:val="es-ES"/>
        </w:rPr>
        <w:t>UnaryBWNot</w:t>
      </w:r>
      <w:r w:rsidRPr="004B7ECC">
        <w:rPr>
          <w:lang w:val="es-ES"/>
        </w:rPr>
        <w:t xml:space="preserve">, </w:t>
      </w:r>
      <w:r>
        <w:rPr>
          <w:rFonts w:ascii="Consolas" w:hAnsi="Consolas"/>
          <w:lang w:val="es-ES"/>
        </w:rPr>
        <w:t>YieldFrom</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AssignmentExp</w:t>
      </w:r>
      <w:r w:rsidRPr="004B7ECC">
        <w:rPr>
          <w:lang w:val="es-ES"/>
        </w:rPr>
        <w:t xml:space="preserve">, </w:t>
      </w:r>
      <w:r>
        <w:rPr>
          <w:rFonts w:ascii="Consolas" w:hAnsi="Consolas"/>
          <w:lang w:val="es-ES"/>
        </w:rPr>
        <w:t>NoneType</w:t>
      </w:r>
      <w:r w:rsidRPr="004B7ECC">
        <w:rPr>
          <w:lang w:val="es-ES"/>
        </w:rPr>
        <w:t xml:space="preserve">, </w:t>
      </w:r>
      <w:r>
        <w:rPr>
          <w:rFonts w:ascii="Consolas" w:hAnsi="Consolas"/>
          <w:lang w:val="es-ES"/>
        </w:rPr>
        <w:t>SetComprehension</w:t>
      </w:r>
      <w:r w:rsidRPr="004B7ECC">
        <w:rPr>
          <w:lang w:val="es-ES"/>
        </w:rPr>
        <w:t xml:space="preserve"> y </w:t>
      </w:r>
      <w:r>
        <w:rPr>
          <w:rFonts w:ascii="Consolas" w:hAnsi="Consolas"/>
          <w:lang w:val="es-ES"/>
        </w:rPr>
        <w:t>MatMult</w:t>
      </w:r>
      <w:r>
        <w:rPr>
          <w:lang w:val="es-ES"/>
        </w:rPr>
        <w:t>.</w:t>
      </w:r>
    </w:p>
    <w:p w14:paraId="20F72F01" w14:textId="77777777" w:rsidR="00184322" w:rsidRDefault="00184322">
      <w:pPr>
        <w:pStyle w:val="Prrafodelista"/>
        <w:numPr>
          <w:ilvl w:val="1"/>
          <w:numId w:val="6"/>
        </w:numPr>
        <w:spacing w:line="256" w:lineRule="auto"/>
        <w:rPr>
          <w:lang w:val="es-ES"/>
        </w:rPr>
      </w:pPr>
      <w:r>
        <w:rPr>
          <w:i/>
          <w:iCs/>
          <w:lang w:val="es-ES"/>
        </w:rPr>
        <w:t>Expert</w:t>
      </w:r>
      <w:r>
        <w:rPr>
          <w:lang w:val="es-ES"/>
        </w:rPr>
        <w:t xml:space="preserve">: En este caso la variable toma 34 valores, se considera como valor anómalo todos aquellos que tienen una frecuencia inferior a 0,0059%. El valor predominante que toma esta variable es el de </w:t>
      </w:r>
      <w:r>
        <w:rPr>
          <w:rFonts w:ascii="Consolas" w:hAnsi="Consolas"/>
          <w:lang w:val="es-ES"/>
        </w:rPr>
        <w:t>None</w:t>
      </w:r>
      <w:r>
        <w:rPr>
          <w:lang w:val="es-ES"/>
        </w:rPr>
        <w:t xml:space="preserve">. Los valores </w:t>
      </w:r>
      <w:r>
        <w:rPr>
          <w:rFonts w:ascii="Consolas" w:hAnsi="Consolas"/>
          <w:lang w:val="es-ES"/>
        </w:rPr>
        <w:t>SetComprehension</w:t>
      </w:r>
      <w:r w:rsidRPr="004B7ECC">
        <w:rPr>
          <w:lang w:val="es-ES"/>
        </w:rPr>
        <w:t xml:space="preserve">, </w:t>
      </w:r>
      <w:r>
        <w:rPr>
          <w:rFonts w:ascii="Consolas" w:hAnsi="Consolas"/>
          <w:lang w:val="es-ES"/>
        </w:rPr>
        <w:t>Await</w:t>
      </w:r>
      <w:r w:rsidRPr="004B7ECC">
        <w:rPr>
          <w:lang w:val="es-ES"/>
        </w:rPr>
        <w:t xml:space="preserve">, </w:t>
      </w:r>
      <w:r>
        <w:rPr>
          <w:rFonts w:ascii="Consolas" w:hAnsi="Consolas"/>
          <w:lang w:val="es-ES"/>
        </w:rPr>
        <w:t>EllipsisLiteral</w:t>
      </w:r>
      <w:r w:rsidRPr="004B7ECC">
        <w:rPr>
          <w:lang w:val="es-ES"/>
        </w:rPr>
        <w:t xml:space="preserve">, </w:t>
      </w:r>
      <w:r>
        <w:rPr>
          <w:rFonts w:ascii="Consolas" w:hAnsi="Consolas"/>
          <w:lang w:val="es-ES"/>
        </w:rPr>
        <w:t>Shift</w:t>
      </w:r>
      <w:r w:rsidRPr="004B7ECC">
        <w:rPr>
          <w:lang w:val="es-ES"/>
        </w:rPr>
        <w:t xml:space="preserve">, </w:t>
      </w:r>
      <w:r>
        <w:rPr>
          <w:rFonts w:ascii="Consolas" w:hAnsi="Consolas"/>
          <w:lang w:val="es-ES"/>
        </w:rPr>
        <w:t>DictComprehension</w:t>
      </w:r>
      <w:r w:rsidRPr="004B7ECC">
        <w:rPr>
          <w:lang w:val="es-ES"/>
        </w:rPr>
        <w:t xml:space="preserve">, </w:t>
      </w:r>
      <w:r>
        <w:rPr>
          <w:rFonts w:ascii="Consolas" w:hAnsi="Consolas"/>
          <w:lang w:val="es-ES"/>
        </w:rPr>
        <w:t>BWLogical</w:t>
      </w:r>
      <w:r w:rsidRPr="004B7ECC">
        <w:rPr>
          <w:lang w:val="es-ES"/>
        </w:rPr>
        <w:t xml:space="preserve">, </w:t>
      </w:r>
      <w:r>
        <w:rPr>
          <w:rFonts w:ascii="Consolas" w:hAnsi="Consolas"/>
          <w:lang w:val="es-ES"/>
        </w:rPr>
        <w:t>Star</w:t>
      </w:r>
      <w:r w:rsidRPr="004B7ECC">
        <w:rPr>
          <w:lang w:val="es-ES"/>
        </w:rPr>
        <w:t xml:space="preserve">, </w:t>
      </w:r>
      <w:r>
        <w:rPr>
          <w:rFonts w:ascii="Consolas" w:hAnsi="Consolas"/>
          <w:lang w:val="es-ES"/>
        </w:rPr>
        <w:t>SetLiteral</w:t>
      </w:r>
      <w:r w:rsidRPr="004B7ECC">
        <w:rPr>
          <w:lang w:val="es-ES"/>
        </w:rPr>
        <w:t xml:space="preserve">, </w:t>
      </w:r>
      <w:r>
        <w:rPr>
          <w:rFonts w:ascii="Consolas" w:hAnsi="Consolas"/>
          <w:lang w:val="es-ES"/>
        </w:rPr>
        <w:t>Pow</w:t>
      </w:r>
      <w:r w:rsidRPr="004B7ECC">
        <w:rPr>
          <w:lang w:val="es-ES"/>
        </w:rPr>
        <w:t xml:space="preserve">, </w:t>
      </w:r>
      <w:r>
        <w:rPr>
          <w:rFonts w:ascii="Consolas" w:hAnsi="Consolas"/>
          <w:lang w:val="es-ES"/>
        </w:rPr>
        <w:t>ComplexLiteral</w:t>
      </w:r>
      <w:r w:rsidRPr="004B7ECC">
        <w:rPr>
          <w:lang w:val="es-ES"/>
        </w:rPr>
        <w:t xml:space="preserve">, </w:t>
      </w:r>
      <w:r>
        <w:rPr>
          <w:rFonts w:ascii="Consolas" w:hAnsi="Consolas"/>
          <w:lang w:val="es-ES"/>
        </w:rPr>
        <w:t>ListComprehension</w:t>
      </w:r>
      <w:r w:rsidRPr="004B7ECC">
        <w:rPr>
          <w:lang w:val="es-ES"/>
        </w:rPr>
        <w:t xml:space="preserve">, </w:t>
      </w:r>
      <w:r>
        <w:rPr>
          <w:rFonts w:ascii="Consolas" w:hAnsi="Consolas"/>
          <w:lang w:val="es-ES"/>
        </w:rPr>
        <w:t>Slice</w:t>
      </w:r>
      <w:r w:rsidRPr="004B7ECC">
        <w:rPr>
          <w:lang w:val="es-ES"/>
        </w:rPr>
        <w:t xml:space="preserve">, </w:t>
      </w:r>
      <w:r>
        <w:rPr>
          <w:rFonts w:ascii="Consolas" w:hAnsi="Consolas"/>
          <w:lang w:val="es-ES"/>
        </w:rPr>
        <w:t>UnaryNot</w:t>
      </w:r>
      <w:r w:rsidRPr="004B7ECC">
        <w:rPr>
          <w:lang w:val="es-ES"/>
        </w:rPr>
        <w:t xml:space="preserve">, </w:t>
      </w:r>
      <w:r>
        <w:rPr>
          <w:rFonts w:ascii="Consolas" w:hAnsi="Consolas"/>
          <w:lang w:val="es-ES"/>
        </w:rPr>
        <w:lastRenderedPageBreak/>
        <w:t>Ternary</w:t>
      </w:r>
      <w:r w:rsidRPr="004B7ECC">
        <w:rPr>
          <w:lang w:val="es-ES"/>
        </w:rPr>
        <w:t xml:space="preserve">, </w:t>
      </w:r>
      <w:r>
        <w:rPr>
          <w:rFonts w:ascii="Consolas" w:hAnsi="Consolas"/>
          <w:lang w:val="es-ES"/>
        </w:rPr>
        <w:t>Lambda</w:t>
      </w:r>
      <w:r w:rsidRPr="004B7ECC">
        <w:rPr>
          <w:lang w:val="es-ES"/>
        </w:rPr>
        <w:t xml:space="preserve">, </w:t>
      </w:r>
      <w:r>
        <w:rPr>
          <w:rFonts w:ascii="Consolas" w:hAnsi="Consolas"/>
          <w:lang w:val="es-ES"/>
        </w:rPr>
        <w:t>FString</w:t>
      </w:r>
      <w:r w:rsidRPr="004B7ECC">
        <w:rPr>
          <w:lang w:val="es-ES"/>
        </w:rPr>
        <w:t xml:space="preserve"> y </w:t>
      </w:r>
      <w:r>
        <w:rPr>
          <w:rFonts w:ascii="Consolas" w:hAnsi="Consolas"/>
          <w:lang w:val="es-ES"/>
        </w:rPr>
        <w:t>Logical</w:t>
      </w:r>
      <w:r>
        <w:rPr>
          <w:lang w:val="es-ES"/>
        </w:rPr>
        <w:t xml:space="preserve"> son anómalos. Esta variable nunca toma los posibles valores </w:t>
      </w:r>
      <w:r w:rsidRPr="004B7ECC">
        <w:rPr>
          <w:rFonts w:ascii="Consolas" w:hAnsi="Consolas"/>
          <w:lang w:val="es-ES"/>
        </w:rPr>
        <w:t>MatMult</w:t>
      </w:r>
      <w:r>
        <w:rPr>
          <w:lang w:val="es-ES"/>
        </w:rPr>
        <w:t xml:space="preserve">, </w:t>
      </w:r>
      <w:r w:rsidRPr="004B7ECC">
        <w:rPr>
          <w:rFonts w:ascii="Consolas" w:hAnsi="Consolas"/>
          <w:lang w:val="es-ES"/>
        </w:rPr>
        <w:t>GeneratorComprehension</w:t>
      </w:r>
      <w:r>
        <w:rPr>
          <w:lang w:val="es-ES"/>
        </w:rPr>
        <w:t xml:space="preserve">, </w:t>
      </w:r>
      <w:r w:rsidRPr="004B7ECC">
        <w:rPr>
          <w:rFonts w:ascii="Consolas" w:hAnsi="Consolas"/>
          <w:lang w:val="es-ES"/>
        </w:rPr>
        <w:t>YieldFrom</w:t>
      </w:r>
      <w:r>
        <w:rPr>
          <w:lang w:val="es-ES"/>
        </w:rPr>
        <w:t xml:space="preserve">, </w:t>
      </w:r>
      <w:r w:rsidRPr="004B7ECC">
        <w:rPr>
          <w:rFonts w:ascii="Consolas" w:hAnsi="Consolas"/>
          <w:lang w:val="es-ES"/>
        </w:rPr>
        <w:t>NoneType</w:t>
      </w:r>
      <w:r>
        <w:rPr>
          <w:lang w:val="es-ES"/>
        </w:rPr>
        <w:t xml:space="preserve">, </w:t>
      </w:r>
      <w:r w:rsidRPr="004B7ECC">
        <w:rPr>
          <w:rFonts w:ascii="Consolas" w:hAnsi="Consolas"/>
          <w:lang w:val="es-ES"/>
        </w:rPr>
        <w:t>Parameter</w:t>
      </w:r>
      <w:r>
        <w:rPr>
          <w:lang w:val="es-ES"/>
        </w:rPr>
        <w:t xml:space="preserve">, </w:t>
      </w:r>
      <w:r w:rsidRPr="004B7ECC">
        <w:rPr>
          <w:rFonts w:ascii="Consolas" w:hAnsi="Consolas"/>
          <w:lang w:val="es-ES"/>
        </w:rPr>
        <w:t>UnaryBWNot</w:t>
      </w:r>
      <w:r>
        <w:rPr>
          <w:lang w:val="es-ES"/>
        </w:rPr>
        <w:t xml:space="preserve">, </w:t>
      </w:r>
      <w:r w:rsidRPr="004B7ECC">
        <w:rPr>
          <w:rFonts w:ascii="Consolas" w:hAnsi="Consolas"/>
          <w:lang w:val="es-ES"/>
        </w:rPr>
        <w:t>Yield</w:t>
      </w:r>
      <w:r>
        <w:rPr>
          <w:lang w:val="es-ES"/>
        </w:rPr>
        <w:t xml:space="preserve"> y </w:t>
      </w:r>
      <w:r w:rsidRPr="004B7ECC">
        <w:rPr>
          <w:rFonts w:ascii="Consolas" w:hAnsi="Consolas"/>
          <w:lang w:val="es-ES"/>
        </w:rPr>
        <w:t>AssignmentExp</w:t>
      </w:r>
      <w:r>
        <w:rPr>
          <w:lang w:val="es-ES"/>
        </w:rPr>
        <w:t>.</w:t>
      </w:r>
    </w:p>
    <w:p w14:paraId="45D3100E" w14:textId="77777777" w:rsidR="00184322" w:rsidRDefault="00184322">
      <w:pPr>
        <w:pStyle w:val="Prrafodelista"/>
        <w:numPr>
          <w:ilvl w:val="0"/>
          <w:numId w:val="6"/>
        </w:numPr>
        <w:spacing w:line="256" w:lineRule="auto"/>
        <w:rPr>
          <w:lang w:val="es-ES"/>
        </w:rPr>
      </w:pPr>
      <w:r>
        <w:rPr>
          <w:lang w:val="es-ES"/>
        </w:rPr>
        <w:t>Rol de la expresión en su padre (Nominal):</w:t>
      </w:r>
    </w:p>
    <w:p w14:paraId="4D1BC8FE" w14:textId="77777777" w:rsidR="00184322" w:rsidRDefault="00184322">
      <w:pPr>
        <w:pStyle w:val="Prrafodelista"/>
        <w:numPr>
          <w:ilvl w:val="1"/>
          <w:numId w:val="6"/>
        </w:numPr>
        <w:spacing w:line="256" w:lineRule="auto"/>
      </w:pPr>
      <w:r>
        <w:rPr>
          <w:lang w:val="es-ES"/>
        </w:rPr>
        <w:t xml:space="preserve">Todos: En este caso la variable toma 79 valores, se considera como valor anómalo todos aquellos que tienen una frecuencia inferior a 0,0025%. El valor predominante que toma esta variable es el de </w:t>
      </w:r>
      <w:r>
        <w:rPr>
          <w:rFonts w:ascii="Consolas" w:hAnsi="Consolas"/>
          <w:lang w:val="es-ES"/>
        </w:rPr>
        <w:t>CallArg</w:t>
      </w:r>
      <w:r>
        <w:rPr>
          <w:lang w:val="es-ES"/>
        </w:rPr>
        <w:t xml:space="preserve">. </w:t>
      </w:r>
      <w:r>
        <w:t xml:space="preserve">Los </w:t>
      </w:r>
      <w:r w:rsidRPr="00C94D72">
        <w:rPr>
          <w:lang w:val="en-US"/>
        </w:rPr>
        <w:t xml:space="preserve">valores </w:t>
      </w:r>
      <w:r w:rsidRPr="00184322">
        <w:rPr>
          <w:rFonts w:ascii="Consolas" w:hAnsi="Consolas"/>
          <w:lang w:val="en-US"/>
        </w:rPr>
        <w:t>CaseBody</w:t>
      </w:r>
      <w:r w:rsidRPr="00C94D72">
        <w:rPr>
          <w:lang w:val="en-US"/>
        </w:rPr>
        <w:t xml:space="preserve">, </w:t>
      </w:r>
      <w:r w:rsidRPr="00184322">
        <w:rPr>
          <w:rFonts w:ascii="Consolas" w:hAnsi="Consolas"/>
          <w:lang w:val="en-US"/>
        </w:rPr>
        <w:t>WhileElseBody</w:t>
      </w:r>
      <w:r w:rsidRPr="00C94D72">
        <w:rPr>
          <w:lang w:val="en-US"/>
        </w:rPr>
        <w:t xml:space="preserve">, </w:t>
      </w:r>
      <w:r w:rsidRPr="00184322">
        <w:rPr>
          <w:rFonts w:ascii="Consolas" w:hAnsi="Consolas"/>
          <w:lang w:val="en-US"/>
        </w:rPr>
        <w:t>MatchCondition</w:t>
      </w:r>
      <w:r w:rsidRPr="00C94D72">
        <w:rPr>
          <w:lang w:val="en-US"/>
        </w:rPr>
        <w:t xml:space="preserve">, </w:t>
      </w:r>
      <w:r w:rsidRPr="00184322">
        <w:rPr>
          <w:rFonts w:ascii="Consolas" w:hAnsi="Consolas"/>
          <w:lang w:val="en-US"/>
        </w:rPr>
        <w:t>AsyncWithBody</w:t>
      </w:r>
      <w:r w:rsidRPr="00C94D72">
        <w:rPr>
          <w:lang w:val="en-US"/>
        </w:rPr>
        <w:t xml:space="preserve">, </w:t>
      </w:r>
      <w:r w:rsidRPr="00184322">
        <w:rPr>
          <w:rFonts w:ascii="Consolas" w:hAnsi="Consolas"/>
          <w:lang w:val="en-US"/>
        </w:rPr>
        <w:t>AssignExpLHS</w:t>
      </w:r>
      <w:r w:rsidRPr="00C94D72">
        <w:rPr>
          <w:lang w:val="en-US"/>
        </w:rPr>
        <w:t xml:space="preserve">, </w:t>
      </w:r>
      <w:r w:rsidRPr="00184322">
        <w:rPr>
          <w:rFonts w:ascii="Consolas" w:hAnsi="Consolas"/>
          <w:lang w:val="en-US"/>
        </w:rPr>
        <w:t>AssignExpRHS</w:t>
      </w:r>
      <w:r w:rsidRPr="00C94D72">
        <w:rPr>
          <w:lang w:val="en-US"/>
        </w:rPr>
        <w:t xml:space="preserve">, </w:t>
      </w:r>
      <w:r w:rsidRPr="00184322">
        <w:rPr>
          <w:rFonts w:ascii="Consolas" w:hAnsi="Consolas"/>
          <w:lang w:val="en-US"/>
        </w:rPr>
        <w:t>ForElseBody</w:t>
      </w:r>
      <w:r w:rsidRPr="00C94D72">
        <w:rPr>
          <w:lang w:val="en-US"/>
        </w:rPr>
        <w:t xml:space="preserve">, </w:t>
      </w:r>
      <w:r w:rsidRPr="00184322">
        <w:rPr>
          <w:rFonts w:ascii="Consolas" w:hAnsi="Consolas"/>
          <w:lang w:val="en-US"/>
        </w:rPr>
        <w:t>AsyncWithAs</w:t>
      </w:r>
      <w:r w:rsidRPr="00C94D72">
        <w:rPr>
          <w:lang w:val="en-US"/>
        </w:rPr>
        <w:t xml:space="preserve">, </w:t>
      </w:r>
      <w:r w:rsidRPr="00184322">
        <w:rPr>
          <w:rFonts w:ascii="Consolas" w:hAnsi="Consolas"/>
          <w:lang w:val="en-US"/>
        </w:rPr>
        <w:t>CaseCondition</w:t>
      </w:r>
      <w:r w:rsidRPr="00C94D72">
        <w:rPr>
          <w:lang w:val="en-US"/>
        </w:rPr>
        <w:t xml:space="preserve">, </w:t>
      </w:r>
      <w:r w:rsidRPr="00184322">
        <w:rPr>
          <w:rFonts w:ascii="Consolas" w:hAnsi="Consolas"/>
          <w:lang w:val="en-US"/>
        </w:rPr>
        <w:t>AsyncForBody</w:t>
      </w:r>
      <w:r w:rsidRPr="00C94D72">
        <w:rPr>
          <w:lang w:val="en-US"/>
        </w:rPr>
        <w:t xml:space="preserve">, </w:t>
      </w:r>
      <w:r w:rsidRPr="00184322">
        <w:rPr>
          <w:rFonts w:ascii="Consolas" w:hAnsi="Consolas"/>
          <w:lang w:val="en-US"/>
        </w:rPr>
        <w:t>AsyncWithElement</w:t>
      </w:r>
      <w:r w:rsidRPr="00C94D72">
        <w:rPr>
          <w:lang w:val="en-US"/>
        </w:rPr>
        <w:t xml:space="preserve">, </w:t>
      </w:r>
      <w:r w:rsidRPr="00184322">
        <w:rPr>
          <w:rFonts w:ascii="Consolas" w:hAnsi="Consolas"/>
          <w:lang w:val="en-US"/>
        </w:rPr>
        <w:t>AsyncForEnumerable</w:t>
      </w:r>
      <w:r w:rsidRPr="00C94D72">
        <w:rPr>
          <w:lang w:val="en-US"/>
        </w:rPr>
        <w:t xml:space="preserve"> y </w:t>
      </w:r>
      <w:r w:rsidRPr="00184322">
        <w:rPr>
          <w:rFonts w:ascii="Consolas" w:hAnsi="Consolas"/>
          <w:lang w:val="en-US"/>
        </w:rPr>
        <w:t>AsyncForElement</w:t>
      </w:r>
      <w:r>
        <w:t xml:space="preserve"> son anómalos. Esta variable nunca toma los posibles valores </w:t>
      </w:r>
      <w:r>
        <w:rPr>
          <w:rFonts w:ascii="Consolas" w:hAnsi="Consolas"/>
        </w:rPr>
        <w:t xml:space="preserve">TryElse, ComprehensionElement, AsyncForElseBody, MatMult, DefaultParamValue, TypeVar, In, Shift, AugmentedAssignmentLHS, TypeAliasLHS, CaseGuard, Pow, Is, AugmentedAssignmentRHS, TypeAliasRHS </w:t>
      </w:r>
      <w:r>
        <w:rPr>
          <w:rFonts w:asciiTheme="minorHAnsi" w:hAnsiTheme="minorHAnsi" w:cstheme="minorHAnsi"/>
        </w:rPr>
        <w:t>y</w:t>
      </w:r>
      <w:r>
        <w:rPr>
          <w:rFonts w:ascii="Consolas" w:hAnsi="Consolas"/>
        </w:rPr>
        <w:t xml:space="preserve"> BWLogical</w:t>
      </w:r>
      <w:r>
        <w:t>.</w:t>
      </w:r>
    </w:p>
    <w:p w14:paraId="3DFAA54B" w14:textId="77777777" w:rsidR="00184322" w:rsidRPr="00184322" w:rsidRDefault="00184322">
      <w:pPr>
        <w:pStyle w:val="Prrafodelista"/>
        <w:numPr>
          <w:ilvl w:val="1"/>
          <w:numId w:val="6"/>
        </w:numPr>
        <w:spacing w:line="256" w:lineRule="auto"/>
        <w:rPr>
          <w:lang w:val="en-US"/>
        </w:rPr>
      </w:pPr>
      <w:r>
        <w:rPr>
          <w:i/>
          <w:iCs/>
          <w:lang w:val="es-ES"/>
        </w:rPr>
        <w:t>Beginner</w:t>
      </w:r>
      <w:r>
        <w:rPr>
          <w:lang w:val="es-ES"/>
        </w:rPr>
        <w:t xml:space="preserve">: En este caso la variable toma 70 valores, se considera como valor anómalo todos aquellos que tienen una frecuencia inferior a 0,0028%. El valor predominante que toma esta variable es el de </w:t>
      </w:r>
      <w:r w:rsidRPr="00184322">
        <w:rPr>
          <w:rFonts w:ascii="Consolas" w:hAnsi="Consolas"/>
          <w:lang w:val="es-ES"/>
        </w:rPr>
        <w:t>TupleLiteral</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ClassDecorator</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ForElseBody</w:t>
      </w:r>
      <w:r w:rsidRPr="00184322">
        <w:rPr>
          <w:lang w:val="en-US"/>
        </w:rPr>
        <w:t xml:space="preserve"> y </w:t>
      </w:r>
      <w:r w:rsidRPr="00C94D72">
        <w:rPr>
          <w:rFonts w:ascii="Consolas" w:hAnsi="Consolas"/>
        </w:rPr>
        <w:t>FormattedFormat</w:t>
      </w:r>
      <w:r w:rsidRPr="00184322">
        <w:rPr>
          <w:lang w:val="en-US"/>
        </w:rPr>
        <w:t xml:space="preserve"> son anómalos. Esta variable nunca toma los posibles valores </w:t>
      </w:r>
      <w:r w:rsidRPr="00C94D72">
        <w:rPr>
          <w:rFonts w:ascii="Consolas" w:hAnsi="Consolas"/>
        </w:rPr>
        <w:t>AsyncWithElement</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Shift</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AsyncForBody</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In</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TypeVar</w:t>
      </w:r>
      <w:r w:rsidRPr="00184322">
        <w:rPr>
          <w:lang w:val="en-US"/>
        </w:rPr>
        <w:t xml:space="preserve">, </w:t>
      </w:r>
      <w:r w:rsidRPr="00C94D72">
        <w:rPr>
          <w:rFonts w:ascii="Consolas" w:hAnsi="Consolas"/>
        </w:rPr>
        <w:t>AsyncWithAs</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CaseCondition</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AsyncForEnumerable</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AyncWithBody</w:t>
      </w:r>
      <w:r w:rsidRPr="00184322">
        <w:rPr>
          <w:lang w:val="en-US"/>
        </w:rPr>
        <w:t xml:space="preserve">, </w:t>
      </w:r>
      <w:r w:rsidRPr="00C94D72">
        <w:rPr>
          <w:rFonts w:ascii="Consolas" w:hAnsi="Consolas"/>
        </w:rPr>
        <w:t>Is</w:t>
      </w:r>
      <w:r w:rsidRPr="00184322">
        <w:rPr>
          <w:lang w:val="en-US"/>
        </w:rPr>
        <w:t xml:space="preserve"> y </w:t>
      </w:r>
      <w:r w:rsidRPr="00C94D72">
        <w:rPr>
          <w:rFonts w:ascii="Consolas" w:hAnsi="Consolas"/>
        </w:rPr>
        <w:t>AsyncForElement</w:t>
      </w:r>
      <w:r w:rsidRPr="00184322">
        <w:rPr>
          <w:lang w:val="en-US"/>
        </w:rPr>
        <w:t>.</w:t>
      </w:r>
    </w:p>
    <w:p w14:paraId="53A41319" w14:textId="77777777" w:rsidR="00184322" w:rsidRDefault="00184322">
      <w:pPr>
        <w:pStyle w:val="Prrafodelista"/>
        <w:numPr>
          <w:ilvl w:val="1"/>
          <w:numId w:val="6"/>
        </w:numPr>
        <w:spacing w:line="256" w:lineRule="auto"/>
        <w:rPr>
          <w:lang w:val="en-US"/>
        </w:rPr>
      </w:pPr>
      <w:r w:rsidRPr="00C94D72">
        <w:rPr>
          <w:lang w:val="es-ES"/>
        </w:rPr>
        <w:t>Expert</w:t>
      </w:r>
      <w:r>
        <w:rPr>
          <w:lang w:val="es-ES"/>
        </w:rPr>
        <w:t xml:space="preserve">: En este caso la variable toma 79 valores, se considera como valor anómalo todos aquellos que tienen una frecuencia inferior a 0,0025%. El valor predominante que toma esta variable es el de </w:t>
      </w:r>
      <w:r w:rsidRPr="00184322">
        <w:rPr>
          <w:rFonts w:ascii="Consolas" w:hAnsi="Consolas"/>
          <w:lang w:val="es-ES"/>
        </w:rPr>
        <w:t>CallArg</w:t>
      </w:r>
      <w:r>
        <w:rPr>
          <w:lang w:val="es-ES"/>
        </w:rPr>
        <w:t xml:space="preserve">. </w:t>
      </w:r>
      <w:r w:rsidRPr="00184322">
        <w:rPr>
          <w:lang w:val="en-US"/>
        </w:rPr>
        <w:t xml:space="preserve">Los valores </w:t>
      </w:r>
      <w:r w:rsidRPr="00C94D72">
        <w:rPr>
          <w:rFonts w:ascii="Consolas" w:hAnsi="Consolas"/>
        </w:rPr>
        <w:t>WhileElseBody</w:t>
      </w:r>
      <w:r w:rsidRPr="00184322">
        <w:rPr>
          <w:lang w:val="en-US"/>
        </w:rPr>
        <w:t xml:space="preserve">, </w:t>
      </w:r>
      <w:r w:rsidRPr="00C94D72">
        <w:rPr>
          <w:rFonts w:ascii="Consolas" w:hAnsi="Consolas"/>
        </w:rPr>
        <w:t>CaseBody</w:t>
      </w:r>
      <w:r w:rsidRPr="00184322">
        <w:rPr>
          <w:lang w:val="en-US"/>
        </w:rPr>
        <w:t xml:space="preserve">, </w:t>
      </w:r>
      <w:r w:rsidRPr="00C94D72">
        <w:rPr>
          <w:rFonts w:ascii="Consolas" w:hAnsi="Consolas"/>
        </w:rPr>
        <w:t>ForElseBody</w:t>
      </w:r>
      <w:r w:rsidRPr="00184322">
        <w:rPr>
          <w:lang w:val="en-US"/>
        </w:rPr>
        <w:t xml:space="preserve">, </w:t>
      </w:r>
      <w:r w:rsidRPr="00C94D72">
        <w:rPr>
          <w:rFonts w:ascii="Consolas" w:hAnsi="Consolas"/>
        </w:rPr>
        <w:t>MatchCondition</w:t>
      </w:r>
      <w:r w:rsidRPr="00184322">
        <w:rPr>
          <w:lang w:val="en-US"/>
        </w:rPr>
        <w:t xml:space="preserve">, </w:t>
      </w:r>
      <w:r w:rsidRPr="00C94D72">
        <w:rPr>
          <w:rFonts w:ascii="Consolas" w:hAnsi="Consolas"/>
        </w:rPr>
        <w:t>AsyncWithBody</w:t>
      </w:r>
      <w:r w:rsidRPr="00184322">
        <w:rPr>
          <w:lang w:val="en-US"/>
        </w:rPr>
        <w:t xml:space="preserve">, </w:t>
      </w:r>
      <w:r w:rsidRPr="00C94D72">
        <w:rPr>
          <w:rFonts w:ascii="Consolas" w:hAnsi="Consolas"/>
        </w:rPr>
        <w:t>AssignExpRHS</w:t>
      </w:r>
      <w:r w:rsidRPr="00184322">
        <w:rPr>
          <w:lang w:val="en-US"/>
        </w:rPr>
        <w:t xml:space="preserve">, </w:t>
      </w:r>
      <w:r w:rsidRPr="00C94D72">
        <w:rPr>
          <w:rFonts w:ascii="Consolas" w:hAnsi="Consolas"/>
        </w:rPr>
        <w:t>AssignExpLHS</w:t>
      </w:r>
      <w:r w:rsidRPr="00184322">
        <w:rPr>
          <w:lang w:val="en-US"/>
        </w:rPr>
        <w:t xml:space="preserve">, </w:t>
      </w:r>
      <w:r w:rsidRPr="00C94D72">
        <w:rPr>
          <w:rFonts w:ascii="Consolas" w:hAnsi="Consolas"/>
        </w:rPr>
        <w:t>TryElseBody</w:t>
      </w:r>
      <w:r w:rsidRPr="00184322">
        <w:rPr>
          <w:lang w:val="en-US"/>
        </w:rPr>
        <w:t xml:space="preserve"> y </w:t>
      </w:r>
      <w:r w:rsidRPr="00C94D72">
        <w:rPr>
          <w:rFonts w:ascii="Consolas" w:hAnsi="Consolas"/>
        </w:rPr>
        <w:t>AsyncWithAs</w:t>
      </w:r>
      <w:r w:rsidRPr="00184322">
        <w:rPr>
          <w:lang w:val="en-US"/>
        </w:rPr>
        <w:t xml:space="preserve"> son anómalos. Esta variable nunca toma los posibles valores </w:t>
      </w:r>
      <w:r w:rsidRPr="00C94D72">
        <w:rPr>
          <w:rFonts w:ascii="Consolas" w:hAnsi="Consolas"/>
        </w:rPr>
        <w:t>TypeVar</w:t>
      </w:r>
      <w:r w:rsidRPr="00184322">
        <w:rPr>
          <w:lang w:val="en-US"/>
        </w:rPr>
        <w:t xml:space="preserve">, </w:t>
      </w:r>
      <w:r w:rsidRPr="00C94D72">
        <w:rPr>
          <w:rFonts w:ascii="Consolas" w:hAnsi="Consolas"/>
        </w:rPr>
        <w:t>MatMult</w:t>
      </w:r>
      <w:r w:rsidRPr="00184322">
        <w:rPr>
          <w:lang w:val="en-US"/>
        </w:rPr>
        <w:t xml:space="preserve">, </w:t>
      </w:r>
      <w:r w:rsidRPr="00C94D72">
        <w:rPr>
          <w:rFonts w:ascii="Consolas" w:hAnsi="Consolas"/>
        </w:rPr>
        <w:t>BWLogical</w:t>
      </w:r>
      <w:r w:rsidRPr="00184322">
        <w:rPr>
          <w:lang w:val="en-US"/>
        </w:rPr>
        <w:t xml:space="preserve">, </w:t>
      </w:r>
      <w:r w:rsidRPr="00C94D72">
        <w:rPr>
          <w:rFonts w:ascii="Consolas" w:hAnsi="Consolas"/>
        </w:rPr>
        <w:t>CaseGuard</w:t>
      </w:r>
      <w:r w:rsidRPr="00184322">
        <w:rPr>
          <w:lang w:val="en-US"/>
        </w:rPr>
        <w:t xml:space="preserve">, </w:t>
      </w:r>
      <w:r w:rsidRPr="00C94D72">
        <w:rPr>
          <w:rFonts w:ascii="Consolas" w:hAnsi="Consolas"/>
        </w:rPr>
        <w:t>AugmentedAssignmentLHS</w:t>
      </w:r>
      <w:r w:rsidRPr="00184322">
        <w:rPr>
          <w:lang w:val="en-US"/>
        </w:rPr>
        <w:t xml:space="preserve">, </w:t>
      </w:r>
      <w:r w:rsidRPr="00C94D72">
        <w:rPr>
          <w:rFonts w:ascii="Consolas" w:hAnsi="Consolas"/>
        </w:rPr>
        <w:t>TryElse</w:t>
      </w:r>
      <w:r w:rsidRPr="00184322">
        <w:rPr>
          <w:lang w:val="en-US"/>
        </w:rPr>
        <w:t xml:space="preserve">, </w:t>
      </w:r>
      <w:r w:rsidRPr="00C94D72">
        <w:rPr>
          <w:rFonts w:ascii="Consolas" w:hAnsi="Consolas"/>
        </w:rPr>
        <w:t>TypeAnnotation</w:t>
      </w:r>
      <w:r w:rsidRPr="00184322">
        <w:rPr>
          <w:lang w:val="en-US"/>
        </w:rPr>
        <w:t xml:space="preserve">, </w:t>
      </w:r>
      <w:r w:rsidRPr="00C94D72">
        <w:rPr>
          <w:rFonts w:ascii="Consolas" w:hAnsi="Consolas"/>
        </w:rPr>
        <w:t>TypeAliasRHS</w:t>
      </w:r>
      <w:r w:rsidRPr="00184322">
        <w:rPr>
          <w:lang w:val="en-US"/>
        </w:rPr>
        <w:t xml:space="preserve">, </w:t>
      </w:r>
      <w:r w:rsidRPr="00C94D72">
        <w:rPr>
          <w:rFonts w:ascii="Consolas" w:hAnsi="Consolas"/>
        </w:rPr>
        <w:t>AsyncForElseBody</w:t>
      </w:r>
      <w:r w:rsidRPr="00184322">
        <w:rPr>
          <w:lang w:val="en-US"/>
        </w:rPr>
        <w:t xml:space="preserve">, </w:t>
      </w:r>
      <w:r w:rsidRPr="00C94D72">
        <w:rPr>
          <w:rFonts w:ascii="Consolas" w:hAnsi="Consolas"/>
        </w:rPr>
        <w:t>Is</w:t>
      </w:r>
      <w:r w:rsidRPr="00184322">
        <w:rPr>
          <w:lang w:val="en-US"/>
        </w:rPr>
        <w:t xml:space="preserve">, </w:t>
      </w:r>
      <w:r w:rsidRPr="00C94D72">
        <w:rPr>
          <w:rFonts w:ascii="Consolas" w:hAnsi="Consolas"/>
        </w:rPr>
        <w:t>TypeAliasLHS</w:t>
      </w:r>
      <w:r w:rsidRPr="00184322">
        <w:rPr>
          <w:lang w:val="en-US"/>
        </w:rPr>
        <w:t xml:space="preserve">, </w:t>
      </w:r>
      <w:r w:rsidRPr="00C94D72">
        <w:rPr>
          <w:rFonts w:ascii="Consolas" w:hAnsi="Consolas"/>
        </w:rPr>
        <w:t>Pow</w:t>
      </w:r>
      <w:r w:rsidRPr="00184322">
        <w:rPr>
          <w:lang w:val="en-US"/>
        </w:rPr>
        <w:t xml:space="preserve">, </w:t>
      </w:r>
      <w:r w:rsidRPr="00C94D72">
        <w:rPr>
          <w:rFonts w:ascii="Consolas" w:hAnsi="Consolas"/>
        </w:rPr>
        <w:t>DefaultParamValue</w:t>
      </w:r>
      <w:r w:rsidRPr="00184322">
        <w:rPr>
          <w:lang w:val="en-US"/>
        </w:rPr>
        <w:t xml:space="preserve">, </w:t>
      </w:r>
      <w:r w:rsidRPr="00C94D72">
        <w:rPr>
          <w:rFonts w:ascii="Consolas" w:hAnsi="Consolas"/>
        </w:rPr>
        <w:t>AugmentedAssignmentRHS</w:t>
      </w:r>
      <w:r w:rsidRPr="00184322">
        <w:rPr>
          <w:lang w:val="en-US"/>
        </w:rPr>
        <w:t xml:space="preserve">, </w:t>
      </w:r>
      <w:r w:rsidRPr="00C94D72">
        <w:rPr>
          <w:rFonts w:ascii="Consolas" w:hAnsi="Consolas"/>
        </w:rPr>
        <w:t>ComprehensionElement</w:t>
      </w:r>
      <w:r w:rsidRPr="00184322">
        <w:rPr>
          <w:lang w:val="en-US"/>
        </w:rPr>
        <w:t xml:space="preserve">, </w:t>
      </w:r>
      <w:r w:rsidRPr="00C94D72">
        <w:rPr>
          <w:rFonts w:ascii="Consolas" w:hAnsi="Consolas"/>
        </w:rPr>
        <w:t>In</w:t>
      </w:r>
      <w:r w:rsidRPr="00184322">
        <w:rPr>
          <w:lang w:val="en-US"/>
        </w:rPr>
        <w:t xml:space="preserve"> y </w:t>
      </w:r>
      <w:r w:rsidRPr="00C94D72">
        <w:rPr>
          <w:rFonts w:ascii="Consolas" w:hAnsi="Consolas"/>
        </w:rPr>
        <w:t>Shift</w:t>
      </w:r>
      <w:r w:rsidRPr="00184322">
        <w:rPr>
          <w:lang w:val="en-US"/>
        </w:rPr>
        <w:t>.</w:t>
      </w:r>
    </w:p>
    <w:p w14:paraId="38C15806" w14:textId="77777777" w:rsidR="00F5594E" w:rsidRDefault="00F5594E" w:rsidP="00F5594E">
      <w:pPr>
        <w:pStyle w:val="Prrafodelista"/>
        <w:numPr>
          <w:ilvl w:val="0"/>
          <w:numId w:val="6"/>
        </w:numPr>
        <w:rPr>
          <w:lang w:val="es-ES"/>
        </w:rPr>
      </w:pPr>
      <w:r>
        <w:rPr>
          <w:lang w:val="es-ES"/>
        </w:rPr>
        <w:t>Análisis Multivariante</w:t>
      </w:r>
    </w:p>
    <w:p w14:paraId="6C5AA5E2" w14:textId="21F6427C" w:rsidR="00F5594E" w:rsidRPr="00084ED8" w:rsidRDefault="00F5594E" w:rsidP="00F5594E">
      <w:pPr>
        <w:pStyle w:val="Prrafodelista"/>
        <w:numPr>
          <w:ilvl w:val="1"/>
          <w:numId w:val="6"/>
        </w:numPr>
        <w:rPr>
          <w:lang w:val="es-ES"/>
        </w:rPr>
      </w:pPr>
      <w:r w:rsidRPr="00084ED8">
        <w:rPr>
          <w:lang w:val="es-ES"/>
        </w:rPr>
        <w:t>Todos: Se detecta</w:t>
      </w:r>
      <w:r>
        <w:rPr>
          <w:lang w:val="es-ES"/>
        </w:rPr>
        <w:t>ron 9.929 instancias anómalas</w:t>
      </w:r>
      <w:r w:rsidRPr="00084ED8">
        <w:rPr>
          <w:lang w:val="es-ES"/>
        </w:rPr>
        <w:t>.</w:t>
      </w:r>
    </w:p>
    <w:p w14:paraId="6C9AC8C8" w14:textId="1C05BDFE"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4.030 instancias anómalas</w:t>
      </w:r>
      <w:r w:rsidRPr="00084ED8">
        <w:rPr>
          <w:lang w:val="es-ES"/>
        </w:rPr>
        <w:t>.</w:t>
      </w:r>
    </w:p>
    <w:p w14:paraId="7B0638E3" w14:textId="4C9CAF5E" w:rsidR="00F5594E" w:rsidRPr="00F5594E" w:rsidRDefault="00F5594E" w:rsidP="00F5594E">
      <w:pPr>
        <w:pStyle w:val="Prrafodelista"/>
        <w:numPr>
          <w:ilvl w:val="1"/>
          <w:numId w:val="6"/>
        </w:numPr>
        <w:spacing w:line="256" w:lineRule="auto"/>
        <w:rPr>
          <w:lang w:val="es-ES"/>
        </w:rPr>
      </w:pPr>
      <w:r w:rsidRPr="00FC3FFB">
        <w:rPr>
          <w:i/>
          <w:iCs/>
          <w:lang w:val="es-ES"/>
        </w:rPr>
        <w:t>Expert</w:t>
      </w:r>
      <w:r w:rsidRPr="00FC3FFB">
        <w:rPr>
          <w:lang w:val="es-ES"/>
        </w:rPr>
        <w:t xml:space="preserve">: Se detectaron </w:t>
      </w:r>
      <w:r>
        <w:rPr>
          <w:lang w:val="es-ES"/>
        </w:rPr>
        <w:t>5.751</w:t>
      </w:r>
      <w:r w:rsidRPr="00FC3FFB">
        <w:rPr>
          <w:lang w:val="es-ES"/>
        </w:rPr>
        <w:t xml:space="preserve"> instancias anómalas.</w:t>
      </w:r>
    </w:p>
    <w:p w14:paraId="587D92A7" w14:textId="77777777" w:rsidR="00184322" w:rsidRDefault="00184322" w:rsidP="00184322">
      <w:pPr>
        <w:pStyle w:val="Ttulo3"/>
        <w:rPr>
          <w:lang w:val="es-ES"/>
        </w:rPr>
      </w:pPr>
      <w:bookmarkStart w:id="249" w:name="_Toc170228961"/>
      <w:r>
        <w:rPr>
          <w:lang w:val="es-ES"/>
        </w:rPr>
        <w:t>Comprehensions</w:t>
      </w:r>
      <w:bookmarkEnd w:id="249"/>
    </w:p>
    <w:p w14:paraId="646FF213" w14:textId="77777777" w:rsidR="00184322" w:rsidRPr="003A154D" w:rsidRDefault="00184322">
      <w:pPr>
        <w:pStyle w:val="Prrafodelista"/>
        <w:numPr>
          <w:ilvl w:val="0"/>
          <w:numId w:val="6"/>
        </w:numPr>
        <w:rPr>
          <w:lang w:val="es-ES"/>
        </w:rPr>
      </w:pPr>
      <w:r>
        <w:rPr>
          <w:lang w:val="es-ES"/>
        </w:rPr>
        <w:t>Si es asíncrono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5A6A1D6"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w:t>
      </w:r>
      <w:r>
        <w:rPr>
          <w:lang w:val="es-ES"/>
        </w:rPr>
        <w:t>El valor true es anómalo.</w:t>
      </w:r>
    </w:p>
    <w:p w14:paraId="549B6DE6"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9D4049E"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El valor predominante es false. El valor true es anómalo.</w:t>
      </w:r>
    </w:p>
    <w:p w14:paraId="05C2091A" w14:textId="77777777" w:rsidR="00184322" w:rsidRPr="00DF3A30" w:rsidRDefault="00184322">
      <w:pPr>
        <w:pStyle w:val="Prrafodelista"/>
        <w:numPr>
          <w:ilvl w:val="0"/>
          <w:numId w:val="6"/>
        </w:numPr>
        <w:rPr>
          <w:lang w:val="es-ES"/>
        </w:rPr>
      </w:pPr>
      <w:r w:rsidRPr="00DF3A30">
        <w:rPr>
          <w:lang w:val="es-ES"/>
        </w:rPr>
        <w:t xml:space="preserve">Número de sentencias condicionales (Numérica): </w:t>
      </w:r>
    </w:p>
    <w:p w14:paraId="7FE3ECE7" w14:textId="77777777" w:rsidR="00184322" w:rsidRPr="00DF3A30" w:rsidRDefault="00184322">
      <w:pPr>
        <w:pStyle w:val="Prrafodelista"/>
        <w:numPr>
          <w:ilvl w:val="1"/>
          <w:numId w:val="6"/>
        </w:numPr>
        <w:rPr>
          <w:lang w:val="es-ES"/>
        </w:rPr>
      </w:pPr>
      <w:r w:rsidRPr="00DF3A30">
        <w:rPr>
          <w:lang w:val="es-ES"/>
        </w:rPr>
        <w:t>Todos: Se detecta como anómalo cuando es superior a 0.</w:t>
      </w:r>
    </w:p>
    <w:p w14:paraId="66045E8A"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No se detectaron valores anómalos para esta característica.</w:t>
      </w:r>
    </w:p>
    <w:p w14:paraId="50ABC174" w14:textId="77777777" w:rsidR="00184322" w:rsidRPr="00DF3A30" w:rsidRDefault="00184322">
      <w:pPr>
        <w:pStyle w:val="Prrafodelista"/>
        <w:numPr>
          <w:ilvl w:val="1"/>
          <w:numId w:val="6"/>
        </w:numPr>
        <w:rPr>
          <w:lang w:val="es-ES"/>
        </w:rPr>
      </w:pPr>
      <w:r w:rsidRPr="00DF3A30">
        <w:rPr>
          <w:i/>
          <w:iCs/>
          <w:lang w:val="es-ES"/>
        </w:rPr>
        <w:lastRenderedPageBreak/>
        <w:t>Expert</w:t>
      </w:r>
      <w:r w:rsidRPr="00DF3A30">
        <w:rPr>
          <w:lang w:val="es-ES"/>
        </w:rPr>
        <w:t>: Se detecta como anómalo cuando es superior a 0.</w:t>
      </w:r>
    </w:p>
    <w:p w14:paraId="68295981" w14:textId="77777777" w:rsidR="00184322" w:rsidRPr="00DF3A30" w:rsidRDefault="00184322">
      <w:pPr>
        <w:pStyle w:val="Prrafodelista"/>
        <w:numPr>
          <w:ilvl w:val="0"/>
          <w:numId w:val="6"/>
        </w:numPr>
        <w:rPr>
          <w:lang w:val="es-ES"/>
        </w:rPr>
      </w:pPr>
      <w:r w:rsidRPr="00DF3A30">
        <w:rPr>
          <w:lang w:val="es-ES"/>
        </w:rPr>
        <w:t xml:space="preserve">Número de generadores (Numérica): </w:t>
      </w:r>
    </w:p>
    <w:p w14:paraId="155B85F4" w14:textId="77777777" w:rsidR="00184322" w:rsidRPr="00DF3A30" w:rsidRDefault="00184322">
      <w:pPr>
        <w:pStyle w:val="Prrafodelista"/>
        <w:numPr>
          <w:ilvl w:val="1"/>
          <w:numId w:val="6"/>
        </w:numPr>
        <w:rPr>
          <w:lang w:val="es-ES"/>
        </w:rPr>
      </w:pPr>
      <w:r w:rsidRPr="00DF3A30">
        <w:rPr>
          <w:lang w:val="es-ES"/>
        </w:rPr>
        <w:t>Todos: Se detecta como anómalo cuando es superior a 1.</w:t>
      </w:r>
    </w:p>
    <w:p w14:paraId="732E9E2E" w14:textId="77777777" w:rsidR="00184322" w:rsidRPr="00DF3A30" w:rsidRDefault="00184322">
      <w:pPr>
        <w:pStyle w:val="Prrafodelista"/>
        <w:numPr>
          <w:ilvl w:val="1"/>
          <w:numId w:val="6"/>
        </w:numPr>
        <w:rPr>
          <w:lang w:val="es-ES"/>
        </w:rPr>
      </w:pPr>
      <w:r w:rsidRPr="00DF3A30">
        <w:rPr>
          <w:i/>
          <w:iCs/>
          <w:lang w:val="es-ES"/>
        </w:rPr>
        <w:t>Beginner</w:t>
      </w:r>
      <w:r w:rsidRPr="00DF3A30">
        <w:rPr>
          <w:lang w:val="es-ES"/>
        </w:rPr>
        <w:t>: Se detecta como anómalo cuando es superior a 1.</w:t>
      </w:r>
    </w:p>
    <w:p w14:paraId="5E7741EC" w14:textId="77777777" w:rsidR="00184322" w:rsidRPr="00DF3A30" w:rsidRDefault="00184322">
      <w:pPr>
        <w:pStyle w:val="Prrafodelista"/>
        <w:numPr>
          <w:ilvl w:val="1"/>
          <w:numId w:val="6"/>
        </w:numPr>
        <w:rPr>
          <w:lang w:val="es-ES"/>
        </w:rPr>
      </w:pPr>
      <w:r w:rsidRPr="00DF3A30">
        <w:rPr>
          <w:i/>
          <w:iCs/>
          <w:lang w:val="es-ES"/>
        </w:rPr>
        <w:t>Expert</w:t>
      </w:r>
      <w:r w:rsidRPr="00DF3A30">
        <w:rPr>
          <w:lang w:val="es-ES"/>
        </w:rPr>
        <w:t>: Se detecta como anómalo cuando es superior a 1.</w:t>
      </w:r>
    </w:p>
    <w:p w14:paraId="2028D447" w14:textId="77777777" w:rsidR="00184322" w:rsidRPr="00DF3A30" w:rsidRDefault="00184322">
      <w:pPr>
        <w:pStyle w:val="Prrafodelista"/>
        <w:numPr>
          <w:ilvl w:val="0"/>
          <w:numId w:val="6"/>
        </w:numPr>
        <w:rPr>
          <w:lang w:val="es-ES"/>
        </w:rPr>
      </w:pPr>
      <w:r w:rsidRPr="00DF3A30">
        <w:rPr>
          <w:lang w:val="es-ES"/>
        </w:rPr>
        <w:t>Categoría sintáctica (Nominal): En todos los casos esta variable toma 4 valores, se considera como valor anómalo todos aquellos que tienen una frecuencia inferior a 0,05%.</w:t>
      </w:r>
    </w:p>
    <w:p w14:paraId="59645D97" w14:textId="77777777" w:rsidR="00184322" w:rsidRPr="00D85042" w:rsidRDefault="00184322">
      <w:pPr>
        <w:pStyle w:val="Prrafodelista"/>
        <w:numPr>
          <w:ilvl w:val="1"/>
          <w:numId w:val="6"/>
        </w:numPr>
      </w:pPr>
      <w:r w:rsidRPr="00DF3A30">
        <w:rPr>
          <w:lang w:val="es-ES"/>
        </w:rPr>
        <w:t>Todos: El valor predominante que toma esta variable es el de</w:t>
      </w:r>
      <w:r w:rsidRPr="00B52C09">
        <w:rPr>
          <w:lang w:val="es-ES"/>
        </w:rPr>
        <w:t xml:space="preserve"> </w:t>
      </w:r>
      <w:r>
        <w:rPr>
          <w:rFonts w:ascii="Consolas" w:hAnsi="Consolas"/>
          <w:lang w:val="es-ES"/>
        </w:rPr>
        <w:t>ListComprehension</w:t>
      </w:r>
      <w:r w:rsidRPr="00B52C09">
        <w:rPr>
          <w:lang w:val="es-ES"/>
        </w:rPr>
        <w:t xml:space="preserve">. </w:t>
      </w:r>
      <w:r>
        <w:t>No se han detectado valores anómalos para esta característica.</w:t>
      </w:r>
    </w:p>
    <w:p w14:paraId="7A6753BA"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GeneratorComprehension</w:t>
      </w:r>
      <w:r w:rsidRPr="00B52C09">
        <w:rPr>
          <w:lang w:val="es-ES"/>
        </w:rPr>
        <w:t xml:space="preserve">. </w:t>
      </w:r>
      <w:r w:rsidRPr="003C5352">
        <w:rPr>
          <w:lang w:val="es-ES"/>
        </w:rPr>
        <w:t>No se han detectado valores anómalos para esta característica.</w:t>
      </w:r>
    </w:p>
    <w:p w14:paraId="6903F9A8" w14:textId="77777777" w:rsidR="00184322" w:rsidRDefault="00184322">
      <w:pPr>
        <w:pStyle w:val="Prrafodelista"/>
        <w:numPr>
          <w:ilvl w:val="1"/>
          <w:numId w:val="6"/>
        </w:num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ListComprehension</w:t>
      </w:r>
      <w:r w:rsidRPr="00B52C09">
        <w:rPr>
          <w:lang w:val="es-ES"/>
        </w:rPr>
        <w:t xml:space="preserve">. </w:t>
      </w:r>
      <w:r>
        <w:t>No se han detectado valores anómalos para esta característica</w:t>
      </w:r>
      <w:r w:rsidRPr="00DC7FBB">
        <w:t>.</w:t>
      </w:r>
    </w:p>
    <w:p w14:paraId="7D6AF5F2" w14:textId="77777777" w:rsidR="00F5594E" w:rsidRDefault="00F5594E" w:rsidP="00F5594E">
      <w:pPr>
        <w:pStyle w:val="Prrafodelista"/>
        <w:numPr>
          <w:ilvl w:val="0"/>
          <w:numId w:val="6"/>
        </w:numPr>
        <w:rPr>
          <w:lang w:val="es-ES"/>
        </w:rPr>
      </w:pPr>
      <w:r>
        <w:rPr>
          <w:lang w:val="es-ES"/>
        </w:rPr>
        <w:t>Análisis Multivariante</w:t>
      </w:r>
    </w:p>
    <w:p w14:paraId="0B6A4B1D" w14:textId="57B7090A" w:rsidR="00F5594E" w:rsidRPr="00084ED8" w:rsidRDefault="00F5594E" w:rsidP="00F5594E">
      <w:pPr>
        <w:pStyle w:val="Prrafodelista"/>
        <w:numPr>
          <w:ilvl w:val="1"/>
          <w:numId w:val="6"/>
        </w:numPr>
        <w:rPr>
          <w:lang w:val="es-ES"/>
        </w:rPr>
      </w:pPr>
      <w:r w:rsidRPr="00084ED8">
        <w:rPr>
          <w:lang w:val="es-ES"/>
        </w:rPr>
        <w:t>Todos: Se detecta</w:t>
      </w:r>
      <w:r>
        <w:rPr>
          <w:lang w:val="es-ES"/>
        </w:rPr>
        <w:t>ron 21 instancias anómalas</w:t>
      </w:r>
      <w:r w:rsidRPr="00084ED8">
        <w:rPr>
          <w:lang w:val="es-ES"/>
        </w:rPr>
        <w:t>.</w:t>
      </w:r>
    </w:p>
    <w:p w14:paraId="07D0574E" w14:textId="300D34F2"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6 instancias anómalas</w:t>
      </w:r>
      <w:r w:rsidRPr="00084ED8">
        <w:rPr>
          <w:lang w:val="es-ES"/>
        </w:rPr>
        <w:t>.</w:t>
      </w:r>
    </w:p>
    <w:p w14:paraId="7DBE024B" w14:textId="597B1CCA" w:rsidR="00F5594E" w:rsidRPr="00F5594E" w:rsidRDefault="00F5594E" w:rsidP="00F5594E">
      <w:pPr>
        <w:pStyle w:val="Prrafodelista"/>
        <w:numPr>
          <w:ilvl w:val="1"/>
          <w:numId w:val="6"/>
        </w:numPr>
        <w:rPr>
          <w:lang w:val="es-ES"/>
        </w:rPr>
      </w:pPr>
      <w:r w:rsidRPr="00FC3FFB">
        <w:rPr>
          <w:i/>
          <w:iCs/>
          <w:lang w:val="es-ES"/>
        </w:rPr>
        <w:t>Expert</w:t>
      </w:r>
      <w:r w:rsidRPr="00FC3FFB">
        <w:rPr>
          <w:lang w:val="es-ES"/>
        </w:rPr>
        <w:t xml:space="preserve">: Se detectaron </w:t>
      </w:r>
      <w:r>
        <w:rPr>
          <w:lang w:val="es-ES"/>
        </w:rPr>
        <w:t>6</w:t>
      </w:r>
      <w:r w:rsidRPr="00FC3FFB">
        <w:rPr>
          <w:lang w:val="es-ES"/>
        </w:rPr>
        <w:t xml:space="preserve"> instancias anómalas.</w:t>
      </w:r>
    </w:p>
    <w:p w14:paraId="588DA23B" w14:textId="11D2DF1B" w:rsidR="00184322" w:rsidRPr="002F0451" w:rsidRDefault="00537C80" w:rsidP="00184322">
      <w:pPr>
        <w:pStyle w:val="Ttulo3"/>
      </w:pPr>
      <w:bookmarkStart w:id="250" w:name="_Toc170228962"/>
      <w:r>
        <w:t>CallArgs</w:t>
      </w:r>
      <w:bookmarkEnd w:id="250"/>
    </w:p>
    <w:p w14:paraId="4C95A978"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argumentos</w:t>
      </w:r>
      <w:r w:rsidRPr="00D66FE4">
        <w:rPr>
          <w:lang w:val="es-ES"/>
        </w:rPr>
        <w:t xml:space="preserve"> (Numérica): </w:t>
      </w:r>
    </w:p>
    <w:p w14:paraId="249339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5</w:t>
      </w:r>
      <w:r w:rsidRPr="00B52C09">
        <w:rPr>
          <w:lang w:val="es-ES"/>
        </w:rPr>
        <w:t>.</w:t>
      </w:r>
    </w:p>
    <w:p w14:paraId="3F2446C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5</w:t>
      </w:r>
      <w:r w:rsidRPr="00B52C09">
        <w:rPr>
          <w:lang w:val="es-ES"/>
        </w:rPr>
        <w:t>.</w:t>
      </w:r>
    </w:p>
    <w:p w14:paraId="6DBBE5AE"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5.</w:t>
      </w:r>
    </w:p>
    <w:p w14:paraId="5C67368D" w14:textId="77777777" w:rsidR="00184322" w:rsidRPr="00D66FE4" w:rsidRDefault="00184322">
      <w:pPr>
        <w:pStyle w:val="Prrafodelista"/>
        <w:numPr>
          <w:ilvl w:val="0"/>
          <w:numId w:val="6"/>
        </w:numPr>
        <w:rPr>
          <w:lang w:val="es-ES"/>
        </w:rPr>
      </w:pPr>
      <w:r>
        <w:rPr>
          <w:lang w:val="es-ES"/>
        </w:rPr>
        <w:t>Proporción de argumentos pasados por nombre</w:t>
      </w:r>
      <w:r w:rsidRPr="00D66FE4">
        <w:rPr>
          <w:lang w:val="es-ES"/>
        </w:rPr>
        <w:t xml:space="preserve"> (Numérica): </w:t>
      </w:r>
    </w:p>
    <w:p w14:paraId="7EA4A0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CA4C013" w14:textId="77777777" w:rsidR="00184322" w:rsidRDefault="00184322">
      <w:pPr>
        <w:pStyle w:val="Prrafodelista"/>
        <w:numPr>
          <w:ilvl w:val="1"/>
          <w:numId w:val="6"/>
        </w:numPr>
        <w:rPr>
          <w:lang w:val="es-ES"/>
        </w:rPr>
      </w:pPr>
      <w:r w:rsidRPr="006A23D3">
        <w:rPr>
          <w:i/>
          <w:iCs/>
          <w:lang w:val="es-ES"/>
        </w:rPr>
        <w:t>Beginner</w:t>
      </w:r>
      <w:r w:rsidRPr="006A23D3">
        <w:rPr>
          <w:lang w:val="es-ES"/>
        </w:rPr>
        <w:t>: Se detecta como anómalo cuando es superior a 0</w:t>
      </w:r>
      <w:r>
        <w:rPr>
          <w:lang w:val="es-ES"/>
        </w:rPr>
        <w:t>.</w:t>
      </w:r>
    </w:p>
    <w:p w14:paraId="27694017" w14:textId="77777777" w:rsidR="00184322" w:rsidRPr="006A23D3" w:rsidRDefault="00184322">
      <w:pPr>
        <w:pStyle w:val="Prrafodelista"/>
        <w:numPr>
          <w:ilvl w:val="1"/>
          <w:numId w:val="6"/>
        </w:numPr>
        <w:rPr>
          <w:lang w:val="es-ES"/>
        </w:rPr>
      </w:pPr>
      <w:r w:rsidRPr="006A23D3">
        <w:rPr>
          <w:i/>
          <w:iCs/>
          <w:lang w:val="es-ES"/>
        </w:rPr>
        <w:t>Expert</w:t>
      </w:r>
      <w:r w:rsidRPr="006A23D3">
        <w:rPr>
          <w:lang w:val="es-ES"/>
        </w:rPr>
        <w:t>: Se detecta como anómalo cuando es superior a 0.</w:t>
      </w:r>
    </w:p>
    <w:p w14:paraId="0BCC8C20" w14:textId="77777777" w:rsidR="00184322" w:rsidRPr="00D66FE4" w:rsidRDefault="00184322">
      <w:pPr>
        <w:pStyle w:val="Prrafodelista"/>
        <w:numPr>
          <w:ilvl w:val="0"/>
          <w:numId w:val="6"/>
        </w:numPr>
        <w:rPr>
          <w:lang w:val="es-ES"/>
        </w:rPr>
      </w:pPr>
      <w:r>
        <w:rPr>
          <w:lang w:val="es-ES"/>
        </w:rPr>
        <w:t>Proporción de argumentos double star</w:t>
      </w:r>
      <w:r w:rsidRPr="00D66FE4">
        <w:rPr>
          <w:lang w:val="es-ES"/>
        </w:rPr>
        <w:t xml:space="preserve"> (Numérica): </w:t>
      </w:r>
    </w:p>
    <w:p w14:paraId="41284BF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41F7203E"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p>
    <w:p w14:paraId="409CB860"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0.</w:t>
      </w:r>
    </w:p>
    <w:p w14:paraId="7601CC63" w14:textId="77777777" w:rsidR="00F5594E" w:rsidRDefault="00F5594E" w:rsidP="00F5594E">
      <w:pPr>
        <w:pStyle w:val="Prrafodelista"/>
        <w:numPr>
          <w:ilvl w:val="0"/>
          <w:numId w:val="6"/>
        </w:numPr>
        <w:rPr>
          <w:lang w:val="es-ES"/>
        </w:rPr>
      </w:pPr>
      <w:r>
        <w:rPr>
          <w:lang w:val="es-ES"/>
        </w:rPr>
        <w:t>Análisis Multivariante</w:t>
      </w:r>
    </w:p>
    <w:p w14:paraId="3E0AEAD3" w14:textId="23DFB247" w:rsidR="00F5594E" w:rsidRPr="00084ED8" w:rsidRDefault="00F5594E" w:rsidP="00F5594E">
      <w:pPr>
        <w:pStyle w:val="Prrafodelista"/>
        <w:numPr>
          <w:ilvl w:val="1"/>
          <w:numId w:val="6"/>
        </w:numPr>
        <w:rPr>
          <w:lang w:val="es-ES"/>
        </w:rPr>
      </w:pPr>
      <w:r w:rsidRPr="00084ED8">
        <w:rPr>
          <w:lang w:val="es-ES"/>
        </w:rPr>
        <w:t>Todos: Se detecta</w:t>
      </w:r>
      <w:r>
        <w:rPr>
          <w:lang w:val="es-ES"/>
        </w:rPr>
        <w:t>ron 1.027 instancias anómalas</w:t>
      </w:r>
      <w:r w:rsidRPr="00084ED8">
        <w:rPr>
          <w:lang w:val="es-ES"/>
        </w:rPr>
        <w:t>.</w:t>
      </w:r>
    </w:p>
    <w:p w14:paraId="43DF7A0B" w14:textId="0ACA4BBF"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406 instancias anómalas</w:t>
      </w:r>
      <w:r w:rsidRPr="00084ED8">
        <w:rPr>
          <w:lang w:val="es-ES"/>
        </w:rPr>
        <w:t>.</w:t>
      </w:r>
    </w:p>
    <w:p w14:paraId="698A3435" w14:textId="64D822B4" w:rsidR="00F5594E" w:rsidRPr="00F5594E" w:rsidRDefault="00F5594E" w:rsidP="00B90C72">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5</w:t>
      </w:r>
      <w:r w:rsidRPr="00F5594E">
        <w:rPr>
          <w:lang w:val="es-ES"/>
        </w:rPr>
        <w:t>6</w:t>
      </w:r>
      <w:r>
        <w:rPr>
          <w:lang w:val="es-ES"/>
        </w:rPr>
        <w:t>9</w:t>
      </w:r>
      <w:r w:rsidRPr="00F5594E">
        <w:rPr>
          <w:lang w:val="es-ES"/>
        </w:rPr>
        <w:t xml:space="preserve"> instancias anómalas.</w:t>
      </w:r>
    </w:p>
    <w:p w14:paraId="575A0A26" w14:textId="3C0772F2" w:rsidR="00184322" w:rsidRDefault="00537C80" w:rsidP="00184322">
      <w:pPr>
        <w:pStyle w:val="Ttulo3"/>
        <w:rPr>
          <w:lang w:val="es-ES"/>
        </w:rPr>
      </w:pPr>
      <w:bookmarkStart w:id="251" w:name="_Toc170228963"/>
      <w:r>
        <w:rPr>
          <w:lang w:val="es-ES"/>
        </w:rPr>
        <w:t>FStrings</w:t>
      </w:r>
      <w:bookmarkEnd w:id="251"/>
    </w:p>
    <w:p w14:paraId="34443463" w14:textId="77777777" w:rsidR="00184322" w:rsidRPr="00D66FE4" w:rsidRDefault="00184322">
      <w:pPr>
        <w:pStyle w:val="Prrafodelista"/>
        <w:numPr>
          <w:ilvl w:val="0"/>
          <w:numId w:val="6"/>
        </w:numPr>
        <w:rPr>
          <w:lang w:val="es-ES"/>
        </w:rPr>
      </w:pPr>
      <w:r w:rsidRPr="00D66FE4">
        <w:rPr>
          <w:lang w:val="es-ES"/>
        </w:rPr>
        <w:t xml:space="preserve">Número </w:t>
      </w:r>
      <w:r>
        <w:rPr>
          <w:lang w:val="es-ES"/>
        </w:rPr>
        <w:t>de elementos</w:t>
      </w:r>
      <w:r w:rsidRPr="00D66FE4">
        <w:rPr>
          <w:lang w:val="es-ES"/>
        </w:rPr>
        <w:t xml:space="preserve"> (Numérica): </w:t>
      </w:r>
    </w:p>
    <w:p w14:paraId="379A98FA"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10</w:t>
      </w:r>
      <w:r w:rsidRPr="00B52C09">
        <w:rPr>
          <w:lang w:val="es-ES"/>
        </w:rPr>
        <w:t>.</w:t>
      </w:r>
    </w:p>
    <w:p w14:paraId="40EB6E96"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Se detecta como anómalo cuando es superior a</w:t>
      </w:r>
      <w:r>
        <w:rPr>
          <w:lang w:val="es-ES"/>
        </w:rPr>
        <w:t xml:space="preserve"> 10</w:t>
      </w:r>
      <w:r w:rsidRPr="00B52C09">
        <w:rPr>
          <w:lang w:val="es-ES"/>
        </w:rPr>
        <w:t>.</w:t>
      </w:r>
    </w:p>
    <w:p w14:paraId="22FE3A13"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Se detecta como anómalo cuando es superior a </w:t>
      </w:r>
      <w:r>
        <w:rPr>
          <w:lang w:val="es-ES"/>
        </w:rPr>
        <w:t>10.</w:t>
      </w:r>
    </w:p>
    <w:p w14:paraId="0E06AC9E" w14:textId="77777777" w:rsidR="00184322" w:rsidRPr="00D66FE4" w:rsidRDefault="00184322">
      <w:pPr>
        <w:pStyle w:val="Prrafodelista"/>
        <w:numPr>
          <w:ilvl w:val="0"/>
          <w:numId w:val="6"/>
        </w:numPr>
        <w:rPr>
          <w:lang w:val="es-ES"/>
        </w:rPr>
      </w:pPr>
      <w:r>
        <w:rPr>
          <w:lang w:val="es-ES"/>
        </w:rPr>
        <w:t>Proporción de constantes</w:t>
      </w:r>
      <w:r w:rsidRPr="00D66FE4">
        <w:rPr>
          <w:lang w:val="es-ES"/>
        </w:rPr>
        <w:t xml:space="preserve"> (Numérica): </w:t>
      </w:r>
    </w:p>
    <w:p w14:paraId="3118E857" w14:textId="0191D1B6"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0,91 o cuando es inferior a 0,2</w:t>
      </w:r>
      <w:r w:rsidR="00EE62C4">
        <w:rPr>
          <w:lang w:val="es-ES"/>
        </w:rPr>
        <w:t>5</w:t>
      </w:r>
      <w:r w:rsidRPr="00B52C09">
        <w:rPr>
          <w:lang w:val="es-ES"/>
        </w:rPr>
        <w:t>.</w:t>
      </w:r>
    </w:p>
    <w:p w14:paraId="23961B43" w14:textId="5564A6E6"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0,91 o cuando es inferior a 0,2</w:t>
      </w:r>
      <w:r w:rsidR="00F85009">
        <w:rPr>
          <w:lang w:val="es-ES"/>
        </w:rPr>
        <w:t>5</w:t>
      </w:r>
      <w:r w:rsidRPr="00B52C09">
        <w:rPr>
          <w:lang w:val="es-ES"/>
        </w:rPr>
        <w:t>.</w:t>
      </w:r>
    </w:p>
    <w:p w14:paraId="50A0A205" w14:textId="370AA22E" w:rsidR="00184322" w:rsidRDefault="00184322">
      <w:pPr>
        <w:pStyle w:val="Prrafodelista"/>
        <w:numPr>
          <w:ilvl w:val="1"/>
          <w:numId w:val="6"/>
        </w:numPr>
        <w:rPr>
          <w:lang w:val="es-ES"/>
        </w:rPr>
      </w:pPr>
      <w:r w:rsidRPr="00AE1934">
        <w:rPr>
          <w:i/>
          <w:iCs/>
          <w:lang w:val="es-ES"/>
        </w:rPr>
        <w:lastRenderedPageBreak/>
        <w:t>Expert</w:t>
      </w:r>
      <w:r w:rsidRPr="00DB4A87">
        <w:rPr>
          <w:lang w:val="es-ES"/>
        </w:rPr>
        <w:t xml:space="preserve">: </w:t>
      </w:r>
      <w:r w:rsidRPr="00B52C09">
        <w:rPr>
          <w:lang w:val="es-ES"/>
        </w:rPr>
        <w:t xml:space="preserve">Se detecta como anómalo cuando es superior a </w:t>
      </w:r>
      <w:r>
        <w:rPr>
          <w:lang w:val="es-ES"/>
        </w:rPr>
        <w:t>0,91 o cuando es inferior a 0,2</w:t>
      </w:r>
      <w:r w:rsidR="00EE62C4">
        <w:rPr>
          <w:lang w:val="es-ES"/>
        </w:rPr>
        <w:t>5</w:t>
      </w:r>
      <w:r>
        <w:rPr>
          <w:lang w:val="es-ES"/>
        </w:rPr>
        <w:t>.</w:t>
      </w:r>
    </w:p>
    <w:p w14:paraId="3D747B00" w14:textId="77777777" w:rsidR="00184322" w:rsidRPr="00D66FE4" w:rsidRDefault="00184322">
      <w:pPr>
        <w:pStyle w:val="Prrafodelista"/>
        <w:numPr>
          <w:ilvl w:val="0"/>
          <w:numId w:val="6"/>
        </w:numPr>
        <w:rPr>
          <w:lang w:val="es-ES"/>
        </w:rPr>
      </w:pPr>
      <w:r>
        <w:rPr>
          <w:lang w:val="es-ES"/>
        </w:rPr>
        <w:t>Proporción de expresiones</w:t>
      </w:r>
      <w:r w:rsidRPr="00D66FE4">
        <w:rPr>
          <w:lang w:val="es-ES"/>
        </w:rPr>
        <w:t xml:space="preserve"> (Numérica): </w:t>
      </w:r>
    </w:p>
    <w:p w14:paraId="389F7908" w14:textId="0CF39F63"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0,7</w:t>
      </w:r>
      <w:r w:rsidR="00B93850">
        <w:rPr>
          <w:lang w:val="es-ES"/>
        </w:rPr>
        <w:t>5</w:t>
      </w:r>
      <w:r>
        <w:rPr>
          <w:lang w:val="es-ES"/>
        </w:rPr>
        <w:t xml:space="preserve"> o cuando es inferior a 0,</w:t>
      </w:r>
      <w:r w:rsidR="00B93850">
        <w:rPr>
          <w:lang w:val="es-ES"/>
        </w:rPr>
        <w:t>08</w:t>
      </w:r>
      <w:r w:rsidRPr="00B52C09">
        <w:rPr>
          <w:lang w:val="es-ES"/>
        </w:rPr>
        <w:t>.</w:t>
      </w:r>
    </w:p>
    <w:p w14:paraId="58F2ED10" w14:textId="757C9603"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0,7</w:t>
      </w:r>
      <w:r w:rsidR="00F85009">
        <w:rPr>
          <w:lang w:val="es-ES"/>
        </w:rPr>
        <w:t>5</w:t>
      </w:r>
      <w:r>
        <w:rPr>
          <w:lang w:val="es-ES"/>
        </w:rPr>
        <w:t xml:space="preserve"> o cuando es inferior a 0,</w:t>
      </w:r>
      <w:r w:rsidR="00F85009">
        <w:rPr>
          <w:lang w:val="es-ES"/>
        </w:rPr>
        <w:t>08</w:t>
      </w:r>
      <w:r w:rsidRPr="00B52C09">
        <w:rPr>
          <w:lang w:val="es-ES"/>
        </w:rPr>
        <w:t>.</w:t>
      </w:r>
    </w:p>
    <w:p w14:paraId="7A7D71C0" w14:textId="3DF963F5"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0,7</w:t>
      </w:r>
      <w:r w:rsidR="00EE62C4">
        <w:rPr>
          <w:lang w:val="es-ES"/>
        </w:rPr>
        <w:t>5</w:t>
      </w:r>
      <w:r>
        <w:rPr>
          <w:lang w:val="es-ES"/>
        </w:rPr>
        <w:t xml:space="preserve"> o cuando es inferior a 0,</w:t>
      </w:r>
      <w:r w:rsidR="00EE62C4">
        <w:rPr>
          <w:lang w:val="es-ES"/>
        </w:rPr>
        <w:t>08</w:t>
      </w:r>
      <w:r>
        <w:rPr>
          <w:lang w:val="es-ES"/>
        </w:rPr>
        <w:t>.</w:t>
      </w:r>
    </w:p>
    <w:p w14:paraId="2558D1DB" w14:textId="77777777" w:rsidR="00F5594E" w:rsidRDefault="00F5594E" w:rsidP="00F5594E">
      <w:pPr>
        <w:pStyle w:val="Prrafodelista"/>
        <w:numPr>
          <w:ilvl w:val="0"/>
          <w:numId w:val="6"/>
        </w:numPr>
        <w:rPr>
          <w:lang w:val="es-ES"/>
        </w:rPr>
      </w:pPr>
      <w:r>
        <w:rPr>
          <w:lang w:val="es-ES"/>
        </w:rPr>
        <w:t>Análisis Multivariante</w:t>
      </w:r>
    </w:p>
    <w:p w14:paraId="5B7778B4" w14:textId="08EC7AE3" w:rsidR="00F5594E" w:rsidRPr="00084ED8" w:rsidRDefault="00F5594E" w:rsidP="00F5594E">
      <w:pPr>
        <w:pStyle w:val="Prrafodelista"/>
        <w:numPr>
          <w:ilvl w:val="1"/>
          <w:numId w:val="6"/>
        </w:numPr>
        <w:rPr>
          <w:lang w:val="es-ES"/>
        </w:rPr>
      </w:pPr>
      <w:r w:rsidRPr="00084ED8">
        <w:rPr>
          <w:lang w:val="es-ES"/>
        </w:rPr>
        <w:t xml:space="preserve">Todos: </w:t>
      </w:r>
      <w:r>
        <w:rPr>
          <w:lang w:val="es-ES"/>
        </w:rPr>
        <w:t>No s</w:t>
      </w:r>
      <w:r w:rsidRPr="00084ED8">
        <w:rPr>
          <w:lang w:val="es-ES"/>
        </w:rPr>
        <w:t>e detecta</w:t>
      </w:r>
      <w:r>
        <w:rPr>
          <w:lang w:val="es-ES"/>
        </w:rPr>
        <w:t>ron instancias anómalas</w:t>
      </w:r>
      <w:r w:rsidRPr="00084ED8">
        <w:rPr>
          <w:lang w:val="es-ES"/>
        </w:rPr>
        <w:t>.</w:t>
      </w:r>
    </w:p>
    <w:p w14:paraId="115E696F" w14:textId="3FE6510C"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17 instancias anómalas</w:t>
      </w:r>
      <w:r w:rsidRPr="00084ED8">
        <w:rPr>
          <w:lang w:val="es-ES"/>
        </w:rPr>
        <w:t>.</w:t>
      </w:r>
    </w:p>
    <w:p w14:paraId="15E24AB5" w14:textId="304ABBE2" w:rsidR="00F5594E" w:rsidRPr="00F5594E" w:rsidRDefault="00F5594E" w:rsidP="00503672">
      <w:pPr>
        <w:pStyle w:val="Prrafodelista"/>
        <w:numPr>
          <w:ilvl w:val="1"/>
          <w:numId w:val="6"/>
        </w:numPr>
        <w:rPr>
          <w:lang w:val="es-ES"/>
        </w:rPr>
      </w:pPr>
      <w:r w:rsidRPr="00F5594E">
        <w:rPr>
          <w:i/>
          <w:iCs/>
          <w:lang w:val="es-ES"/>
        </w:rPr>
        <w:t>Expert</w:t>
      </w:r>
      <w:r w:rsidRPr="00F5594E">
        <w:rPr>
          <w:lang w:val="es-ES"/>
        </w:rPr>
        <w:t>: Se detectaron 9 instancias anómalas.</w:t>
      </w:r>
    </w:p>
    <w:p w14:paraId="3981C504" w14:textId="77777777" w:rsidR="00184322" w:rsidRDefault="00184322" w:rsidP="00184322">
      <w:pPr>
        <w:pStyle w:val="Ttulo3"/>
        <w:rPr>
          <w:lang w:val="es-ES"/>
        </w:rPr>
      </w:pPr>
      <w:bookmarkStart w:id="252" w:name="_Toc170228964"/>
      <w:r>
        <w:rPr>
          <w:lang w:val="es-ES"/>
        </w:rPr>
        <w:t>Variables</w:t>
      </w:r>
      <w:bookmarkEnd w:id="252"/>
    </w:p>
    <w:p w14:paraId="42700471" w14:textId="77777777" w:rsidR="00184322" w:rsidRPr="003A154D" w:rsidRDefault="00184322">
      <w:pPr>
        <w:pStyle w:val="Prrafodelista"/>
        <w:numPr>
          <w:ilvl w:val="0"/>
          <w:numId w:val="6"/>
        </w:numPr>
        <w:rPr>
          <w:lang w:val="es-ES"/>
        </w:rPr>
      </w:pPr>
      <w:r>
        <w:rPr>
          <w:lang w:val="es-ES"/>
        </w:rPr>
        <w:t>Si es privada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E6742A8"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A751E8B"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3A218979"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33A3ABAB" w14:textId="77777777" w:rsidR="00184322" w:rsidRPr="003A154D" w:rsidRDefault="00184322">
      <w:pPr>
        <w:pStyle w:val="Prrafodelista"/>
        <w:numPr>
          <w:ilvl w:val="0"/>
          <w:numId w:val="6"/>
        </w:numPr>
        <w:rPr>
          <w:lang w:val="es-ES"/>
        </w:rPr>
      </w:pPr>
      <w:r>
        <w:rPr>
          <w:lang w:val="es-ES"/>
        </w:rPr>
        <w:t>Si es mágica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28FD884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160E3E2"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1D130668" w14:textId="77777777" w:rsidR="00184322" w:rsidRPr="00203669"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7DE98B2F" w14:textId="77777777" w:rsidR="00184322" w:rsidRDefault="00184322">
      <w:pPr>
        <w:pStyle w:val="Prrafodelista"/>
        <w:numPr>
          <w:ilvl w:val="0"/>
          <w:numId w:val="6"/>
        </w:numPr>
        <w:rPr>
          <w:lang w:val="es-ES"/>
        </w:rPr>
      </w:pPr>
      <w:r>
        <w:rPr>
          <w:lang w:val="es-ES"/>
        </w:rPr>
        <w:t xml:space="preserve">Número de caracteres </w:t>
      </w:r>
      <w:r w:rsidRPr="00B52C09">
        <w:rPr>
          <w:lang w:val="es-ES"/>
        </w:rPr>
        <w:t xml:space="preserve">(Numérica): </w:t>
      </w:r>
    </w:p>
    <w:p w14:paraId="038D8E40"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28</w:t>
      </w:r>
      <w:r w:rsidRPr="00B52C09">
        <w:rPr>
          <w:lang w:val="es-ES"/>
        </w:rPr>
        <w:t>.</w:t>
      </w:r>
    </w:p>
    <w:p w14:paraId="6896F09C"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20</w:t>
      </w:r>
      <w:r w:rsidRPr="00B52C09">
        <w:rPr>
          <w:lang w:val="es-ES"/>
        </w:rPr>
        <w:t>.</w:t>
      </w:r>
    </w:p>
    <w:p w14:paraId="019975D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28.</w:t>
      </w:r>
    </w:p>
    <w:p w14:paraId="774A01BB" w14:textId="642B97AD" w:rsidR="00184322" w:rsidRPr="00362755" w:rsidRDefault="00184322">
      <w:pPr>
        <w:pStyle w:val="Prrafodelista"/>
        <w:numPr>
          <w:ilvl w:val="0"/>
          <w:numId w:val="6"/>
        </w:numPr>
        <w:rPr>
          <w:lang w:val="es-ES"/>
        </w:rPr>
      </w:pPr>
      <w:r>
        <w:rPr>
          <w:lang w:val="es-ES"/>
        </w:rPr>
        <w:t>Convención de nombrado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6D315A38"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195F025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CE8AD86"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364594ED" w14:textId="77777777" w:rsidR="00F5594E" w:rsidRDefault="00F5594E" w:rsidP="00F5594E">
      <w:pPr>
        <w:pStyle w:val="Prrafodelista"/>
        <w:numPr>
          <w:ilvl w:val="0"/>
          <w:numId w:val="6"/>
        </w:numPr>
        <w:rPr>
          <w:lang w:val="es-ES"/>
        </w:rPr>
      </w:pPr>
      <w:r>
        <w:rPr>
          <w:lang w:val="es-ES"/>
        </w:rPr>
        <w:t>Análisis Multivariante</w:t>
      </w:r>
    </w:p>
    <w:p w14:paraId="266F0E7C" w14:textId="65EEB888"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3.389 instancias anómalas</w:t>
      </w:r>
      <w:r w:rsidRPr="00084ED8">
        <w:rPr>
          <w:lang w:val="es-ES"/>
        </w:rPr>
        <w:t>.</w:t>
      </w:r>
    </w:p>
    <w:p w14:paraId="0D8B7B73" w14:textId="7EEFC723"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1.329 instancias anómalas</w:t>
      </w:r>
      <w:r w:rsidRPr="00084ED8">
        <w:rPr>
          <w:lang w:val="es-ES"/>
        </w:rPr>
        <w:t>.</w:t>
      </w:r>
    </w:p>
    <w:p w14:paraId="3B0B9A6F" w14:textId="01160DB2"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2.015</w:t>
      </w:r>
      <w:r w:rsidRPr="00F5594E">
        <w:rPr>
          <w:lang w:val="es-ES"/>
        </w:rPr>
        <w:t xml:space="preserve"> instancias anómalas.</w:t>
      </w:r>
    </w:p>
    <w:p w14:paraId="3555CE30" w14:textId="04D16F8E" w:rsidR="00184322" w:rsidRDefault="00184322" w:rsidP="00184322">
      <w:pPr>
        <w:pStyle w:val="Ttulo3"/>
        <w:rPr>
          <w:lang w:val="es-ES"/>
        </w:rPr>
      </w:pPr>
      <w:bookmarkStart w:id="253" w:name="_Toc170228965"/>
      <w:r>
        <w:rPr>
          <w:lang w:val="es-ES"/>
        </w:rPr>
        <w:lastRenderedPageBreak/>
        <w:t>Vectors</w:t>
      </w:r>
      <w:bookmarkEnd w:id="253"/>
    </w:p>
    <w:p w14:paraId="37D3DF7B" w14:textId="77777777" w:rsidR="00184322" w:rsidRPr="003A154D" w:rsidRDefault="00184322">
      <w:pPr>
        <w:pStyle w:val="Prrafodelista"/>
        <w:numPr>
          <w:ilvl w:val="0"/>
          <w:numId w:val="6"/>
        </w:numPr>
        <w:rPr>
          <w:lang w:val="es-ES"/>
        </w:rPr>
      </w:pPr>
      <w:r>
        <w:rPr>
          <w:lang w:val="es-ES"/>
        </w:rPr>
        <w:t>Si es homogénea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6313591"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38E0EB3F"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7AD951F"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true</w:t>
      </w:r>
      <w:r w:rsidRPr="001F222B">
        <w:rPr>
          <w:lang w:val="es-ES"/>
        </w:rPr>
        <w:t>. No se detectaron valores anómalos para esta característica.</w:t>
      </w:r>
    </w:p>
    <w:p w14:paraId="493E99CE" w14:textId="77777777" w:rsidR="00184322" w:rsidRDefault="00184322">
      <w:pPr>
        <w:pStyle w:val="Prrafodelista"/>
        <w:numPr>
          <w:ilvl w:val="0"/>
          <w:numId w:val="6"/>
        </w:numPr>
        <w:rPr>
          <w:lang w:val="es-ES"/>
        </w:rPr>
      </w:pPr>
      <w:r>
        <w:rPr>
          <w:lang w:val="es-ES"/>
        </w:rPr>
        <w:t xml:space="preserve">Número de elementos </w:t>
      </w:r>
      <w:r w:rsidRPr="00B52C09">
        <w:rPr>
          <w:lang w:val="es-ES"/>
        </w:rPr>
        <w:t xml:space="preserve">(Numérica): </w:t>
      </w:r>
    </w:p>
    <w:p w14:paraId="019F61FC"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81 o cuando es inferior a 1,9</w:t>
      </w:r>
      <w:r w:rsidRPr="00B52C09">
        <w:rPr>
          <w:lang w:val="es-ES"/>
        </w:rPr>
        <w:t>.</w:t>
      </w:r>
    </w:p>
    <w:p w14:paraId="5A7EB479"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77 o cuando es inferior a 1,9</w:t>
      </w:r>
      <w:r w:rsidRPr="00B52C09">
        <w:rPr>
          <w:lang w:val="es-ES"/>
        </w:rPr>
        <w:t>.</w:t>
      </w:r>
    </w:p>
    <w:p w14:paraId="49DE5B1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2 o cuando es inferior a 2. **</w:t>
      </w:r>
    </w:p>
    <w:p w14:paraId="7258DA64" w14:textId="6831A2CB" w:rsidR="00184322" w:rsidRPr="00693DBB" w:rsidRDefault="00184322">
      <w:pPr>
        <w:pStyle w:val="Prrafodelista"/>
        <w:numPr>
          <w:ilvl w:val="0"/>
          <w:numId w:val="6"/>
        </w:numPr>
        <w:rPr>
          <w:lang w:val="es-ES"/>
        </w:rPr>
      </w:pPr>
      <w:r>
        <w:rPr>
          <w:lang w:val="es-ES"/>
        </w:rPr>
        <w:t>Categoría sintáctica</w:t>
      </w:r>
      <w:r w:rsidRPr="00693DBB">
        <w:rPr>
          <w:lang w:val="es-ES"/>
        </w:rPr>
        <w:t xml:space="preserve"> (Nominal): </w:t>
      </w:r>
      <w:r w:rsidR="002F0451" w:rsidRPr="00084ED8">
        <w:rPr>
          <w:lang w:val="es-ES"/>
        </w:rPr>
        <w:t xml:space="preserve">En todos los casos esta variable toma </w:t>
      </w:r>
      <w:r w:rsidR="002F0451">
        <w:rPr>
          <w:lang w:val="es-ES"/>
        </w:rPr>
        <w:t>4</w:t>
      </w:r>
      <w:r w:rsidR="002F0451" w:rsidRPr="00084ED8">
        <w:rPr>
          <w:lang w:val="es-ES"/>
        </w:rPr>
        <w:t xml:space="preserve"> valores, se considera como valor anómalo todos aquellos que tienen una frecuencia inferior a 0,0</w:t>
      </w:r>
      <w:r w:rsidR="002F0451">
        <w:rPr>
          <w:lang w:val="es-ES"/>
        </w:rPr>
        <w:t>5</w:t>
      </w:r>
      <w:r w:rsidRPr="00693DBB">
        <w:rPr>
          <w:lang w:val="es-ES"/>
        </w:rPr>
        <w:t>%.</w:t>
      </w:r>
    </w:p>
    <w:p w14:paraId="55BF1D25" w14:textId="77777777" w:rsidR="00184322" w:rsidRPr="007F0FDA" w:rsidRDefault="00184322">
      <w:pPr>
        <w:pStyle w:val="Prrafodelista"/>
        <w:numPr>
          <w:ilvl w:val="1"/>
          <w:numId w:val="6"/>
        </w:numPr>
        <w:rPr>
          <w:lang w:val="es-ES"/>
        </w:rPr>
      </w:pPr>
      <w:r>
        <w:rPr>
          <w:lang w:val="es-ES"/>
        </w:rPr>
        <w:t xml:space="preserve">Todos: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p>
    <w:p w14:paraId="1FCE0729" w14:textId="77777777" w:rsidR="00184322" w:rsidRPr="003C5352" w:rsidRDefault="00184322">
      <w:pPr>
        <w:pStyle w:val="Prrafodelista"/>
        <w:numPr>
          <w:ilvl w:val="1"/>
          <w:numId w:val="6"/>
        </w:numPr>
        <w:rPr>
          <w:lang w:val="es-ES"/>
        </w:rPr>
      </w:pPr>
      <w:r w:rsidRPr="00A53A7B">
        <w:rPr>
          <w:i/>
          <w:iCs/>
          <w:lang w:val="es-ES"/>
        </w:rPr>
        <w:t>Beginner</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7F0FDA">
        <w:rPr>
          <w:lang w:val="es-ES"/>
        </w:rPr>
        <w:t>No se han detectado valores anómalos para esta característica</w:t>
      </w:r>
      <w:r w:rsidRPr="003C5352">
        <w:rPr>
          <w:lang w:val="es-ES"/>
        </w:rPr>
        <w:t>.</w:t>
      </w:r>
    </w:p>
    <w:p w14:paraId="3DF566E4" w14:textId="77777777" w:rsidR="00184322" w:rsidRDefault="00184322">
      <w:pPr>
        <w:pStyle w:val="Prrafodelista"/>
        <w:numPr>
          <w:ilvl w:val="1"/>
          <w:numId w:val="6"/>
        </w:numPr>
        <w:rPr>
          <w:lang w:val="es-ES"/>
        </w:rPr>
      </w:pPr>
      <w:r w:rsidRPr="00A53A7B">
        <w:rPr>
          <w:i/>
          <w:iCs/>
          <w:lang w:val="es-ES"/>
        </w:rPr>
        <w:t>Expert</w:t>
      </w:r>
      <w:r w:rsidRPr="00A53A7B">
        <w:rPr>
          <w:lang w:val="es-ES"/>
        </w:rPr>
        <w:t xml:space="preserve">: </w:t>
      </w:r>
      <w:r w:rsidRPr="00B52C09">
        <w:rPr>
          <w:lang w:val="es-ES"/>
        </w:rPr>
        <w:t>El valor predominante que toma esta variable</w:t>
      </w:r>
      <w:r>
        <w:rPr>
          <w:lang w:val="es-ES"/>
        </w:rPr>
        <w:t xml:space="preserve"> </w:t>
      </w:r>
      <w:r w:rsidRPr="00B52C09">
        <w:rPr>
          <w:lang w:val="es-ES"/>
        </w:rPr>
        <w:t xml:space="preserve">es el de </w:t>
      </w:r>
      <w:r>
        <w:rPr>
          <w:rFonts w:ascii="Consolas" w:hAnsi="Consolas"/>
          <w:lang w:val="es-ES"/>
        </w:rPr>
        <w:t>TupleLiteral</w:t>
      </w:r>
      <w:r w:rsidRPr="00B52C09">
        <w:rPr>
          <w:lang w:val="es-ES"/>
        </w:rPr>
        <w:t xml:space="preserve">. </w:t>
      </w:r>
      <w:r w:rsidRPr="00D60006">
        <w:rPr>
          <w:lang w:val="es-ES"/>
        </w:rPr>
        <w:t>No se han detectado valores anómalos para esta característica.</w:t>
      </w:r>
    </w:p>
    <w:p w14:paraId="5F2D04B7" w14:textId="77777777" w:rsidR="00F5594E" w:rsidRDefault="00F5594E" w:rsidP="00F5594E">
      <w:pPr>
        <w:pStyle w:val="Prrafodelista"/>
        <w:numPr>
          <w:ilvl w:val="0"/>
          <w:numId w:val="6"/>
        </w:numPr>
        <w:rPr>
          <w:lang w:val="es-ES"/>
        </w:rPr>
      </w:pPr>
      <w:r>
        <w:rPr>
          <w:lang w:val="es-ES"/>
        </w:rPr>
        <w:t>Análisis Multivariante</w:t>
      </w:r>
    </w:p>
    <w:p w14:paraId="62FCB9AB" w14:textId="77777777"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64 instancias anómalas</w:t>
      </w:r>
      <w:r w:rsidRPr="00084ED8">
        <w:rPr>
          <w:lang w:val="es-ES"/>
        </w:rPr>
        <w:t>.</w:t>
      </w:r>
    </w:p>
    <w:p w14:paraId="146BC165" w14:textId="77777777"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145 instancias anómalas</w:t>
      </w:r>
      <w:r w:rsidRPr="00084ED8">
        <w:rPr>
          <w:lang w:val="es-ES"/>
        </w:rPr>
        <w:t>.</w:t>
      </w:r>
    </w:p>
    <w:p w14:paraId="04E7053B" w14:textId="77777777"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276</w:t>
      </w:r>
      <w:r w:rsidRPr="00F5594E">
        <w:rPr>
          <w:lang w:val="es-ES"/>
        </w:rPr>
        <w:t xml:space="preserve"> instancias anómalas.</w:t>
      </w:r>
    </w:p>
    <w:p w14:paraId="0A791F1C" w14:textId="4F0D2CE1" w:rsidR="00184322" w:rsidRDefault="00537C80" w:rsidP="00184322">
      <w:pPr>
        <w:pStyle w:val="Ttulo3"/>
        <w:rPr>
          <w:lang w:val="es-ES"/>
        </w:rPr>
      </w:pPr>
      <w:bookmarkStart w:id="254" w:name="_Toc170228966"/>
      <w:r>
        <w:rPr>
          <w:lang w:val="es-ES"/>
        </w:rPr>
        <w:t>Parameters</w:t>
      </w:r>
      <w:bookmarkEnd w:id="254"/>
    </w:p>
    <w:p w14:paraId="63AB2653" w14:textId="77777777" w:rsidR="00184322" w:rsidRPr="003A154D" w:rsidRDefault="00184322">
      <w:pPr>
        <w:pStyle w:val="Prrafodelista"/>
        <w:numPr>
          <w:ilvl w:val="0"/>
          <w:numId w:val="6"/>
        </w:numPr>
        <w:rPr>
          <w:lang w:val="es-ES"/>
        </w:rPr>
      </w:pPr>
      <w:r>
        <w:rPr>
          <w:lang w:val="es-ES"/>
        </w:rPr>
        <w:t>Contiene al menos un var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37EA1DFD"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2B8D329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62DB008E" w14:textId="77777777" w:rsidR="00184322"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06B133C9" w14:textId="77777777" w:rsidR="00184322" w:rsidRPr="003A154D" w:rsidRDefault="00184322">
      <w:pPr>
        <w:pStyle w:val="Prrafodelista"/>
        <w:numPr>
          <w:ilvl w:val="0"/>
          <w:numId w:val="6"/>
        </w:numPr>
        <w:rPr>
          <w:lang w:val="es-ES"/>
        </w:rPr>
      </w:pPr>
      <w:r>
        <w:rPr>
          <w:lang w:val="es-ES"/>
        </w:rPr>
        <w:t>Contiene al menos un keyword param (Binaria</w:t>
      </w:r>
      <w:r w:rsidRPr="00B52C09">
        <w:rPr>
          <w:lang w:val="es-ES"/>
        </w:rPr>
        <w:t>)</w:t>
      </w:r>
      <w:r>
        <w:rPr>
          <w:lang w:val="es-ES"/>
        </w:rPr>
        <w:t xml:space="preserve">: </w:t>
      </w:r>
      <w:r w:rsidRPr="00A12634">
        <w:rPr>
          <w:lang w:val="es-ES"/>
        </w:rPr>
        <w:t>Se considera anómalo cuando uno de los</w:t>
      </w:r>
      <w:r>
        <w:rPr>
          <w:lang w:val="es-ES"/>
        </w:rPr>
        <w:t xml:space="preserve"> </w:t>
      </w:r>
      <w:r w:rsidRPr="00A12634">
        <w:rPr>
          <w:lang w:val="es-ES"/>
        </w:rPr>
        <w:t>dos valores que puede tomar la variable no aparece al menos un 0,10%</w:t>
      </w:r>
      <w:r>
        <w:rPr>
          <w:lang w:val="es-ES"/>
        </w:rPr>
        <w:t>.</w:t>
      </w:r>
    </w:p>
    <w:p w14:paraId="571C6495" w14:textId="77777777" w:rsidR="00184322" w:rsidRDefault="00184322">
      <w:pPr>
        <w:pStyle w:val="Prrafodelista"/>
        <w:numPr>
          <w:ilvl w:val="1"/>
          <w:numId w:val="6"/>
        </w:numPr>
        <w:rPr>
          <w:lang w:val="es-ES"/>
        </w:rPr>
      </w:pPr>
      <w:r>
        <w:rPr>
          <w:lang w:val="es-ES"/>
        </w:rPr>
        <w:t xml:space="preserve">Todos: </w:t>
      </w:r>
      <w:r w:rsidRPr="00B52C09">
        <w:rPr>
          <w:lang w:val="es-ES"/>
        </w:rPr>
        <w:t>El valor predominante es false</w:t>
      </w:r>
      <w:r>
        <w:rPr>
          <w:lang w:val="es-ES"/>
        </w:rPr>
        <w:t>.</w:t>
      </w:r>
      <w:r w:rsidRPr="00B52C09">
        <w:rPr>
          <w:lang w:val="es-ES"/>
        </w:rPr>
        <w:t xml:space="preserve"> No se detectaron valores anómalos para esta característica.</w:t>
      </w:r>
    </w:p>
    <w:p w14:paraId="774B9BAA" w14:textId="77777777" w:rsidR="00184322" w:rsidRDefault="00184322">
      <w:pPr>
        <w:pStyle w:val="Prrafodelista"/>
        <w:numPr>
          <w:ilvl w:val="1"/>
          <w:numId w:val="6"/>
        </w:numPr>
        <w:rPr>
          <w:lang w:val="es-ES"/>
        </w:rPr>
      </w:pPr>
      <w:r w:rsidRPr="001F222B">
        <w:rPr>
          <w:i/>
          <w:iCs/>
          <w:lang w:val="es-ES"/>
        </w:rPr>
        <w:t>Beginner</w:t>
      </w:r>
      <w:r w:rsidRPr="001F222B">
        <w:rPr>
          <w:lang w:val="es-ES"/>
        </w:rPr>
        <w:t xml:space="preserve">: El valor predominante es false. </w:t>
      </w:r>
      <w:r w:rsidRPr="00B52C09">
        <w:rPr>
          <w:lang w:val="es-ES"/>
        </w:rPr>
        <w:t>No se detectaron valores anómalos para esta característica.</w:t>
      </w:r>
    </w:p>
    <w:p w14:paraId="2A9FCC69" w14:textId="77777777" w:rsidR="00184322" w:rsidRPr="00577F13" w:rsidRDefault="00184322">
      <w:pPr>
        <w:pStyle w:val="Prrafodelista"/>
        <w:numPr>
          <w:ilvl w:val="1"/>
          <w:numId w:val="6"/>
        </w:numPr>
        <w:rPr>
          <w:lang w:val="es-ES"/>
        </w:rPr>
      </w:pPr>
      <w:r w:rsidRPr="001F222B">
        <w:rPr>
          <w:i/>
          <w:iCs/>
          <w:lang w:val="es-ES"/>
        </w:rPr>
        <w:t>Expert</w:t>
      </w:r>
      <w:r w:rsidRPr="001F222B">
        <w:rPr>
          <w:lang w:val="es-ES"/>
        </w:rPr>
        <w:t xml:space="preserve">: El valor predominante es </w:t>
      </w:r>
      <w:r>
        <w:rPr>
          <w:lang w:val="es-ES"/>
        </w:rPr>
        <w:t>false</w:t>
      </w:r>
      <w:r w:rsidRPr="001F222B">
        <w:rPr>
          <w:lang w:val="es-ES"/>
        </w:rPr>
        <w:t>. No se detectaron valores anómalos para esta característica.</w:t>
      </w:r>
    </w:p>
    <w:p w14:paraId="4F71912A" w14:textId="77777777" w:rsidR="00184322" w:rsidRDefault="00184322">
      <w:pPr>
        <w:pStyle w:val="Prrafodelista"/>
        <w:numPr>
          <w:ilvl w:val="0"/>
          <w:numId w:val="6"/>
        </w:numPr>
        <w:rPr>
          <w:lang w:val="es-ES"/>
        </w:rPr>
      </w:pPr>
      <w:r>
        <w:rPr>
          <w:lang w:val="es-ES"/>
        </w:rPr>
        <w:t xml:space="preserve">Número de parámetros </w:t>
      </w:r>
      <w:r w:rsidRPr="00B52C09">
        <w:rPr>
          <w:lang w:val="es-ES"/>
        </w:rPr>
        <w:t xml:space="preserve">(Numérica): </w:t>
      </w:r>
    </w:p>
    <w:p w14:paraId="52DADADD" w14:textId="4FCA0EBB"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sidR="00F42E29">
        <w:rPr>
          <w:lang w:val="es-ES"/>
        </w:rPr>
        <w:t>11</w:t>
      </w:r>
      <w:r w:rsidR="00231CC2">
        <w:rPr>
          <w:lang w:val="es-ES"/>
        </w:rPr>
        <w:t xml:space="preserve"> o inferior a 1</w:t>
      </w:r>
      <w:r w:rsidRPr="00B52C09">
        <w:rPr>
          <w:lang w:val="es-ES"/>
        </w:rPr>
        <w:t>.</w:t>
      </w:r>
    </w:p>
    <w:p w14:paraId="310B2BA0" w14:textId="45C726B8"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sidR="007C1046">
        <w:rPr>
          <w:lang w:val="es-ES"/>
        </w:rPr>
        <w:t>9</w:t>
      </w:r>
      <w:r w:rsidR="003B4FD7">
        <w:rPr>
          <w:lang w:val="es-ES"/>
        </w:rPr>
        <w:t xml:space="preserve"> o inferior a 1</w:t>
      </w:r>
      <w:r w:rsidRPr="00B52C09">
        <w:rPr>
          <w:lang w:val="es-ES"/>
        </w:rPr>
        <w:t>.</w:t>
      </w:r>
    </w:p>
    <w:p w14:paraId="14955CB7" w14:textId="3688ADB3"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w:t>
      </w:r>
      <w:r w:rsidR="00231CC2">
        <w:rPr>
          <w:lang w:val="es-ES"/>
        </w:rPr>
        <w:t xml:space="preserve">inferior </w:t>
      </w:r>
      <w:r w:rsidRPr="00B52C09">
        <w:rPr>
          <w:lang w:val="es-ES"/>
        </w:rPr>
        <w:t xml:space="preserve">a </w:t>
      </w:r>
      <w:r w:rsidR="00231CC2">
        <w:rPr>
          <w:lang w:val="es-ES"/>
        </w:rPr>
        <w:t>1</w:t>
      </w:r>
      <w:r>
        <w:rPr>
          <w:lang w:val="es-ES"/>
        </w:rPr>
        <w:t>.</w:t>
      </w:r>
    </w:p>
    <w:p w14:paraId="411285D0" w14:textId="77777777" w:rsidR="00184322" w:rsidRDefault="00184322">
      <w:pPr>
        <w:pStyle w:val="Prrafodelista"/>
        <w:numPr>
          <w:ilvl w:val="0"/>
          <w:numId w:val="6"/>
        </w:numPr>
        <w:rPr>
          <w:lang w:val="es-ES"/>
        </w:rPr>
      </w:pPr>
      <w:r>
        <w:rPr>
          <w:lang w:val="es-ES"/>
        </w:rPr>
        <w:lastRenderedPageBreak/>
        <w:t xml:space="preserve">Proporción de argumentos posicionales </w:t>
      </w:r>
      <w:r w:rsidRPr="00B52C09">
        <w:rPr>
          <w:lang w:val="es-ES"/>
        </w:rPr>
        <w:t xml:space="preserve">(Numérica): </w:t>
      </w:r>
    </w:p>
    <w:p w14:paraId="7EA45247"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0F56635"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615EAED5"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08660856" w14:textId="77777777" w:rsidR="00184322" w:rsidRDefault="00184322">
      <w:pPr>
        <w:pStyle w:val="Prrafodelista"/>
        <w:numPr>
          <w:ilvl w:val="0"/>
          <w:numId w:val="6"/>
        </w:numPr>
        <w:rPr>
          <w:lang w:val="es-ES"/>
        </w:rPr>
      </w:pPr>
      <w:r>
        <w:rPr>
          <w:lang w:val="es-ES"/>
        </w:rPr>
        <w:t xml:space="preserve">Proporción de anotaciones de tipos </w:t>
      </w:r>
      <w:r w:rsidRPr="00B52C09">
        <w:rPr>
          <w:lang w:val="es-ES"/>
        </w:rPr>
        <w:t xml:space="preserve">(Numérica): </w:t>
      </w:r>
    </w:p>
    <w:p w14:paraId="4D5A79D9"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230152E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04D7007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47391804" w14:textId="77777777" w:rsidR="00184322" w:rsidRDefault="00184322">
      <w:pPr>
        <w:pStyle w:val="Prrafodelista"/>
        <w:numPr>
          <w:ilvl w:val="0"/>
          <w:numId w:val="6"/>
        </w:numPr>
        <w:rPr>
          <w:lang w:val="es-ES"/>
        </w:rPr>
      </w:pPr>
      <w:r>
        <w:rPr>
          <w:lang w:val="es-ES"/>
        </w:rPr>
        <w:t xml:space="preserve">Proporción de var params </w:t>
      </w:r>
      <w:r w:rsidRPr="00B52C09">
        <w:rPr>
          <w:lang w:val="es-ES"/>
        </w:rPr>
        <w:t xml:space="preserve">(Numérica): </w:t>
      </w:r>
    </w:p>
    <w:p w14:paraId="745B1BE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664B686D"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75F21E3F"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647F525E" w14:textId="77777777" w:rsidR="00184322" w:rsidRDefault="00184322">
      <w:pPr>
        <w:pStyle w:val="Prrafodelista"/>
        <w:numPr>
          <w:ilvl w:val="0"/>
          <w:numId w:val="6"/>
        </w:numPr>
        <w:rPr>
          <w:lang w:val="es-ES"/>
        </w:rPr>
      </w:pPr>
      <w:r>
        <w:rPr>
          <w:lang w:val="es-ES"/>
        </w:rPr>
        <w:t xml:space="preserve">Proporción de argumentos por keyword </w:t>
      </w:r>
      <w:r w:rsidRPr="00B52C09">
        <w:rPr>
          <w:lang w:val="es-ES"/>
        </w:rPr>
        <w:t xml:space="preserve">(Numérica): </w:t>
      </w:r>
    </w:p>
    <w:p w14:paraId="0387C72E"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0AF0D9D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54E12A46"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5D1FA93A" w14:textId="77777777" w:rsidR="00184322" w:rsidRDefault="00184322">
      <w:pPr>
        <w:pStyle w:val="Prrafodelista"/>
        <w:numPr>
          <w:ilvl w:val="0"/>
          <w:numId w:val="6"/>
        </w:numPr>
        <w:rPr>
          <w:lang w:val="es-ES"/>
        </w:rPr>
      </w:pPr>
      <w:r>
        <w:rPr>
          <w:lang w:val="es-ES"/>
        </w:rPr>
        <w:t xml:space="preserve">Proporción de argumentos con valor por defecto </w:t>
      </w:r>
      <w:r w:rsidRPr="00B52C09">
        <w:rPr>
          <w:lang w:val="es-ES"/>
        </w:rPr>
        <w:t xml:space="preserve">(Numérica): </w:t>
      </w:r>
    </w:p>
    <w:p w14:paraId="22AC0232" w14:textId="77777777" w:rsidR="00184322" w:rsidRDefault="00184322">
      <w:pPr>
        <w:pStyle w:val="Prrafodelista"/>
        <w:numPr>
          <w:ilvl w:val="1"/>
          <w:numId w:val="6"/>
        </w:numPr>
        <w:rPr>
          <w:lang w:val="es-ES"/>
        </w:rPr>
      </w:pPr>
      <w:r>
        <w:rPr>
          <w:lang w:val="es-ES"/>
        </w:rPr>
        <w:t xml:space="preserve">Todos: </w:t>
      </w:r>
      <w:r w:rsidRPr="00B52C09">
        <w:rPr>
          <w:lang w:val="es-ES"/>
        </w:rPr>
        <w:t xml:space="preserve">Se detecta como anómalo cuando es superior a </w:t>
      </w:r>
      <w:r>
        <w:rPr>
          <w:lang w:val="es-ES"/>
        </w:rPr>
        <w:t>0</w:t>
      </w:r>
      <w:r w:rsidRPr="00B52C09">
        <w:rPr>
          <w:lang w:val="es-ES"/>
        </w:rPr>
        <w:t>.</w:t>
      </w:r>
    </w:p>
    <w:p w14:paraId="3BDCEFC3" w14:textId="77777777" w:rsidR="00184322" w:rsidRDefault="00184322">
      <w:pPr>
        <w:pStyle w:val="Prrafodelista"/>
        <w:numPr>
          <w:ilvl w:val="1"/>
          <w:numId w:val="6"/>
        </w:numPr>
        <w:rPr>
          <w:lang w:val="es-ES"/>
        </w:rPr>
      </w:pPr>
      <w:r w:rsidRPr="00AE1934">
        <w:rPr>
          <w:i/>
          <w:iCs/>
          <w:lang w:val="es-ES"/>
        </w:rPr>
        <w:t>Beginner</w:t>
      </w:r>
      <w:r>
        <w:rPr>
          <w:lang w:val="es-ES"/>
        </w:rPr>
        <w:t xml:space="preserve">: </w:t>
      </w:r>
      <w:r w:rsidRPr="00B52C09">
        <w:rPr>
          <w:lang w:val="es-ES"/>
        </w:rPr>
        <w:t xml:space="preserve">Se detecta como anómalo cuando es superior a </w:t>
      </w:r>
      <w:r>
        <w:rPr>
          <w:lang w:val="es-ES"/>
        </w:rPr>
        <w:t>0</w:t>
      </w:r>
      <w:r w:rsidRPr="00B52C09">
        <w:rPr>
          <w:lang w:val="es-ES"/>
        </w:rPr>
        <w:t>.</w:t>
      </w:r>
    </w:p>
    <w:p w14:paraId="25E6DD24" w14:textId="77777777" w:rsidR="00184322" w:rsidRDefault="00184322">
      <w:pPr>
        <w:pStyle w:val="Prrafodelista"/>
        <w:numPr>
          <w:ilvl w:val="1"/>
          <w:numId w:val="6"/>
        </w:numPr>
        <w:rPr>
          <w:lang w:val="es-ES"/>
        </w:rPr>
      </w:pPr>
      <w:r w:rsidRPr="00AE1934">
        <w:rPr>
          <w:i/>
          <w:iCs/>
          <w:lang w:val="es-ES"/>
        </w:rPr>
        <w:t>Expert</w:t>
      </w:r>
      <w:r w:rsidRPr="00DB4A87">
        <w:rPr>
          <w:lang w:val="es-ES"/>
        </w:rPr>
        <w:t xml:space="preserve">: </w:t>
      </w:r>
      <w:r w:rsidRPr="00B52C09">
        <w:rPr>
          <w:lang w:val="es-ES"/>
        </w:rPr>
        <w:t xml:space="preserve">Se detecta como anómalo cuando es superior a </w:t>
      </w:r>
      <w:r>
        <w:rPr>
          <w:lang w:val="es-ES"/>
        </w:rPr>
        <w:t>0.</w:t>
      </w:r>
    </w:p>
    <w:p w14:paraId="24BE64A1" w14:textId="5151DE82" w:rsidR="00184322" w:rsidRPr="00362755" w:rsidRDefault="00184322">
      <w:pPr>
        <w:pStyle w:val="Prrafodelista"/>
        <w:numPr>
          <w:ilvl w:val="0"/>
          <w:numId w:val="6"/>
        </w:numPr>
        <w:rPr>
          <w:lang w:val="es-ES"/>
        </w:rPr>
      </w:pPr>
      <w:r>
        <w:rPr>
          <w:lang w:val="es-ES"/>
        </w:rPr>
        <w:t xml:space="preserve">Rol de los parámetros </w:t>
      </w:r>
      <w:r w:rsidRPr="00693DBB">
        <w:rPr>
          <w:lang w:val="es-ES"/>
        </w:rPr>
        <w:t xml:space="preserve">(Nominal): </w:t>
      </w:r>
      <w:r w:rsidR="002F0451" w:rsidRPr="00084ED8">
        <w:rPr>
          <w:lang w:val="es-ES"/>
        </w:rPr>
        <w:t xml:space="preserve">En todos los casos esta variable toma </w:t>
      </w:r>
      <w:r w:rsidR="002F0451">
        <w:rPr>
          <w:lang w:val="es-ES"/>
        </w:rPr>
        <w:t>2</w:t>
      </w:r>
      <w:r w:rsidR="002F0451" w:rsidRPr="00084ED8">
        <w:rPr>
          <w:lang w:val="es-ES"/>
        </w:rPr>
        <w:t xml:space="preserve"> valores, se considera como valor anómalo todos aquellos que tienen una frecuencia inferior a </w:t>
      </w:r>
      <w:r w:rsidRPr="00693DBB">
        <w:rPr>
          <w:lang w:val="es-ES"/>
        </w:rPr>
        <w:t>0,</w:t>
      </w:r>
      <w:r>
        <w:rPr>
          <w:lang w:val="es-ES"/>
        </w:rPr>
        <w:t>1</w:t>
      </w:r>
      <w:r w:rsidRPr="00693DBB">
        <w:rPr>
          <w:lang w:val="es-ES"/>
        </w:rPr>
        <w:t>%.</w:t>
      </w:r>
    </w:p>
    <w:p w14:paraId="372730F5"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758DF0E1"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615EEBAF" w14:textId="77777777" w:rsidR="00184322"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FunctionParams.</w:t>
      </w:r>
      <w:r w:rsidRPr="00B52C09">
        <w:rPr>
          <w:lang w:val="es-ES"/>
        </w:rPr>
        <w:t xml:space="preserve"> No se detectaron valores anómalos para esta característica.</w:t>
      </w:r>
    </w:p>
    <w:p w14:paraId="118493D6" w14:textId="3D2EEFAA" w:rsidR="00184322" w:rsidRPr="00362755" w:rsidRDefault="00184322">
      <w:pPr>
        <w:pStyle w:val="Prrafodelista"/>
        <w:numPr>
          <w:ilvl w:val="0"/>
          <w:numId w:val="6"/>
        </w:numPr>
        <w:rPr>
          <w:lang w:val="es-ES"/>
        </w:rPr>
      </w:pPr>
      <w:r>
        <w:rPr>
          <w:lang w:val="es-ES"/>
        </w:rPr>
        <w:t>Convención de nombrado más usada (</w:t>
      </w:r>
      <w:r w:rsidRPr="00693DBB">
        <w:rPr>
          <w:lang w:val="es-ES"/>
        </w:rPr>
        <w:t xml:space="preserve">Nominal): </w:t>
      </w:r>
      <w:r w:rsidR="002F0451" w:rsidRPr="00084ED8">
        <w:rPr>
          <w:lang w:val="es-ES"/>
        </w:rPr>
        <w:t>En todos los casos esta variable toma 7 valores, se considera como valor anómalo todos aquellos que tienen una frecuencia inferior a 0,028</w:t>
      </w:r>
      <w:r w:rsidRPr="00693DBB">
        <w:rPr>
          <w:lang w:val="es-ES"/>
        </w:rPr>
        <w:t>%.</w:t>
      </w:r>
    </w:p>
    <w:p w14:paraId="26282481" w14:textId="77777777" w:rsidR="00184322" w:rsidRDefault="00184322">
      <w:pPr>
        <w:pStyle w:val="Prrafodelista"/>
        <w:numPr>
          <w:ilvl w:val="1"/>
          <w:numId w:val="6"/>
        </w:numPr>
        <w:rPr>
          <w:lang w:val="es-ES"/>
        </w:rPr>
      </w:pPr>
      <w:r>
        <w:rPr>
          <w:lang w:val="es-ES"/>
        </w:rPr>
        <w:t xml:space="preserve">Todos: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6D0D1F55" w14:textId="77777777" w:rsidR="00184322" w:rsidRDefault="00184322">
      <w:pPr>
        <w:pStyle w:val="Prrafodelista"/>
        <w:numPr>
          <w:ilvl w:val="1"/>
          <w:numId w:val="6"/>
        </w:numPr>
        <w:rPr>
          <w:lang w:val="es-ES"/>
        </w:rPr>
      </w:pPr>
      <w:r w:rsidRPr="00362755">
        <w:rPr>
          <w:i/>
          <w:iCs/>
          <w:lang w:val="es-ES"/>
        </w:rPr>
        <w:t>Beginner</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2D115A09" w14:textId="343DC81B" w:rsidR="00B672E1" w:rsidRDefault="00184322">
      <w:pPr>
        <w:pStyle w:val="Prrafodelista"/>
        <w:numPr>
          <w:ilvl w:val="1"/>
          <w:numId w:val="6"/>
        </w:numPr>
        <w:rPr>
          <w:lang w:val="es-ES"/>
        </w:rPr>
      </w:pPr>
      <w:r w:rsidRPr="00362755">
        <w:rPr>
          <w:i/>
          <w:iCs/>
          <w:lang w:val="es-ES"/>
        </w:rPr>
        <w:t>Expert</w:t>
      </w:r>
      <w:r w:rsidRPr="00362755">
        <w:rPr>
          <w:lang w:val="es-ES"/>
        </w:rPr>
        <w:t xml:space="preserve">: </w:t>
      </w:r>
      <w:r w:rsidRPr="00B52C09">
        <w:rPr>
          <w:lang w:val="es-ES"/>
        </w:rPr>
        <w:t xml:space="preserve">El valor predominante es </w:t>
      </w:r>
      <w:r>
        <w:rPr>
          <w:lang w:val="es-ES"/>
        </w:rPr>
        <w:t>Lower.</w:t>
      </w:r>
      <w:r w:rsidRPr="00B52C09">
        <w:rPr>
          <w:lang w:val="es-ES"/>
        </w:rPr>
        <w:t xml:space="preserve"> No se detectaron valores anómalos para esta característica.</w:t>
      </w:r>
    </w:p>
    <w:p w14:paraId="5FA5023E" w14:textId="77777777" w:rsidR="00F5594E" w:rsidRDefault="00F5594E" w:rsidP="00F5594E">
      <w:pPr>
        <w:pStyle w:val="Prrafodelista"/>
        <w:numPr>
          <w:ilvl w:val="0"/>
          <w:numId w:val="6"/>
        </w:numPr>
        <w:rPr>
          <w:lang w:val="es-ES"/>
        </w:rPr>
      </w:pPr>
      <w:r>
        <w:rPr>
          <w:lang w:val="es-ES"/>
        </w:rPr>
        <w:t>Análisis Multivariante</w:t>
      </w:r>
    </w:p>
    <w:p w14:paraId="5853F823" w14:textId="1D574ED0" w:rsidR="00F5594E" w:rsidRPr="00084ED8" w:rsidRDefault="00F5594E" w:rsidP="00F5594E">
      <w:pPr>
        <w:pStyle w:val="Prrafodelista"/>
        <w:numPr>
          <w:ilvl w:val="1"/>
          <w:numId w:val="6"/>
        </w:numPr>
        <w:rPr>
          <w:lang w:val="es-ES"/>
        </w:rPr>
      </w:pPr>
      <w:r w:rsidRPr="00084ED8">
        <w:rPr>
          <w:lang w:val="es-ES"/>
        </w:rPr>
        <w:t xml:space="preserve">Todos: </w:t>
      </w:r>
      <w:r>
        <w:rPr>
          <w:lang w:val="es-ES"/>
        </w:rPr>
        <w:t>S</w:t>
      </w:r>
      <w:r w:rsidRPr="00084ED8">
        <w:rPr>
          <w:lang w:val="es-ES"/>
        </w:rPr>
        <w:t>e detecta</w:t>
      </w:r>
      <w:r>
        <w:rPr>
          <w:lang w:val="es-ES"/>
        </w:rPr>
        <w:t>ron 171 instancias anómalas</w:t>
      </w:r>
      <w:r w:rsidRPr="00084ED8">
        <w:rPr>
          <w:lang w:val="es-ES"/>
        </w:rPr>
        <w:t>.</w:t>
      </w:r>
    </w:p>
    <w:p w14:paraId="28633AF8" w14:textId="1E0DA2F5" w:rsidR="00F5594E" w:rsidRPr="00084ED8" w:rsidRDefault="00F5594E" w:rsidP="00F5594E">
      <w:pPr>
        <w:pStyle w:val="Prrafodelista"/>
        <w:numPr>
          <w:ilvl w:val="1"/>
          <w:numId w:val="6"/>
        </w:numPr>
        <w:rPr>
          <w:lang w:val="es-ES"/>
        </w:rPr>
      </w:pPr>
      <w:r w:rsidRPr="00276668">
        <w:rPr>
          <w:i/>
          <w:iCs/>
          <w:lang w:val="es-ES"/>
        </w:rPr>
        <w:t>Beginner</w:t>
      </w:r>
      <w:r w:rsidRPr="00276668">
        <w:rPr>
          <w:lang w:val="es-ES"/>
        </w:rPr>
        <w:t xml:space="preserve">: Se detectaron </w:t>
      </w:r>
      <w:r>
        <w:rPr>
          <w:lang w:val="es-ES"/>
        </w:rPr>
        <w:t>63 instancias anómalas</w:t>
      </w:r>
      <w:r w:rsidRPr="00084ED8">
        <w:rPr>
          <w:lang w:val="es-ES"/>
        </w:rPr>
        <w:t>.</w:t>
      </w:r>
    </w:p>
    <w:p w14:paraId="01DA1749" w14:textId="5C3DA444" w:rsidR="00F5594E" w:rsidRPr="00F5594E" w:rsidRDefault="00F5594E" w:rsidP="00F5594E">
      <w:pPr>
        <w:pStyle w:val="Prrafodelista"/>
        <w:numPr>
          <w:ilvl w:val="1"/>
          <w:numId w:val="6"/>
        </w:numPr>
        <w:rPr>
          <w:lang w:val="es-ES"/>
        </w:rPr>
      </w:pPr>
      <w:r w:rsidRPr="00F5594E">
        <w:rPr>
          <w:i/>
          <w:iCs/>
          <w:lang w:val="es-ES"/>
        </w:rPr>
        <w:t>Expert</w:t>
      </w:r>
      <w:r w:rsidRPr="00F5594E">
        <w:rPr>
          <w:lang w:val="es-ES"/>
        </w:rPr>
        <w:t xml:space="preserve">: Se detectaron </w:t>
      </w:r>
      <w:r>
        <w:rPr>
          <w:lang w:val="es-ES"/>
        </w:rPr>
        <w:t>74</w:t>
      </w:r>
      <w:r w:rsidRPr="00F5594E">
        <w:rPr>
          <w:lang w:val="es-ES"/>
        </w:rPr>
        <w:t xml:space="preserve"> instancias anómalas.</w:t>
      </w:r>
    </w:p>
    <w:p w14:paraId="317C014B" w14:textId="77777777" w:rsidR="00F5594E" w:rsidRDefault="00F5594E">
      <w:pPr>
        <w:rPr>
          <w:rFonts w:asciiTheme="majorHAnsi" w:eastAsiaTheme="majorEastAsia" w:hAnsiTheme="majorHAnsi" w:cstheme="majorBidi"/>
          <w:color w:val="262626" w:themeColor="text1" w:themeTint="D9"/>
          <w:sz w:val="26"/>
          <w:szCs w:val="26"/>
          <w:lang w:val="es-ES"/>
        </w:rPr>
      </w:pPr>
      <w:bookmarkStart w:id="255" w:name="_Ref168483368"/>
      <w:r>
        <w:rPr>
          <w:lang w:val="es-ES"/>
        </w:rPr>
        <w:br w:type="page"/>
      </w:r>
    </w:p>
    <w:p w14:paraId="4896CBD3" w14:textId="39775170" w:rsidR="00B672E1" w:rsidRDefault="002D1057" w:rsidP="00B672E1">
      <w:pPr>
        <w:pStyle w:val="Ttulo2"/>
        <w:rPr>
          <w:lang w:val="es-ES"/>
        </w:rPr>
      </w:pPr>
      <w:bookmarkStart w:id="256" w:name="_Ref169868963"/>
      <w:bookmarkStart w:id="257" w:name="_Toc170228967"/>
      <w:r>
        <w:rPr>
          <w:lang w:val="es-ES"/>
        </w:rPr>
        <w:lastRenderedPageBreak/>
        <w:t>Repositorios GitHub</w:t>
      </w:r>
      <w:bookmarkEnd w:id="255"/>
      <w:bookmarkEnd w:id="256"/>
      <w:bookmarkEnd w:id="257"/>
    </w:p>
    <w:p w14:paraId="2DD6A80D" w14:textId="77777777" w:rsidR="00EE7C9E" w:rsidRPr="00EE7C9E" w:rsidRDefault="00EE7C9E" w:rsidP="00EE7C9E">
      <w:pPr>
        <w:rPr>
          <w:lang w:val="es-ES"/>
        </w:rPr>
      </w:pPr>
    </w:p>
    <w:p w14:paraId="40356128" w14:textId="2F9CB9CE" w:rsidR="0040014D" w:rsidRDefault="00CA6215" w:rsidP="0040014D">
      <w:pPr>
        <w:rPr>
          <w:lang w:val="es-ES"/>
        </w:rPr>
      </w:pPr>
      <w:r>
        <w:rPr>
          <w:lang w:val="es-ES"/>
        </w:rPr>
        <w:t xml:space="preserve">En este </w:t>
      </w:r>
      <w:r w:rsidR="00C145A1">
        <w:rPr>
          <w:lang w:val="es-ES"/>
        </w:rPr>
        <w:t xml:space="preserve">anexo se van a listar </w:t>
      </w:r>
      <w:r w:rsidR="00662D96">
        <w:rPr>
          <w:lang w:val="es-ES"/>
        </w:rPr>
        <w:t xml:space="preserve">y describir resumidamente los repositorios de </w:t>
      </w:r>
      <w:r w:rsidR="00662D96" w:rsidRPr="000A7E7E">
        <w:rPr>
          <w:i/>
          <w:iCs/>
          <w:lang w:val="es-ES"/>
        </w:rPr>
        <w:t>GitHub</w:t>
      </w:r>
      <w:r w:rsidR="00662D96">
        <w:rPr>
          <w:lang w:val="es-ES"/>
        </w:rPr>
        <w:t xml:space="preserve"> utilizados como fuentes de código de expertos.</w:t>
      </w:r>
    </w:p>
    <w:tbl>
      <w:tblPr>
        <w:tblStyle w:val="Tablanormal3"/>
        <w:tblW w:w="5000" w:type="pct"/>
        <w:tblLayout w:type="fixed"/>
        <w:tblLook w:val="04A0" w:firstRow="1" w:lastRow="0" w:firstColumn="1" w:lastColumn="0" w:noHBand="0" w:noVBand="1"/>
      </w:tblPr>
      <w:tblGrid>
        <w:gridCol w:w="3545"/>
        <w:gridCol w:w="2126"/>
        <w:gridCol w:w="992"/>
        <w:gridCol w:w="1417"/>
        <w:gridCol w:w="992"/>
      </w:tblGrid>
      <w:tr w:rsidR="008D0545" w14:paraId="4167E841" w14:textId="77777777" w:rsidTr="000A7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53" w:type="pct"/>
          </w:tcPr>
          <w:p w14:paraId="7D2713FB" w14:textId="5F4C78E0" w:rsidR="000B15FE" w:rsidRPr="001D5F68" w:rsidRDefault="000B15FE" w:rsidP="000B15FE">
            <w:pPr>
              <w:jc w:val="center"/>
              <w:rPr>
                <w:b w:val="0"/>
                <w:bCs w:val="0"/>
                <w:sz w:val="24"/>
                <w:szCs w:val="24"/>
                <w:lang w:val="es-ES"/>
              </w:rPr>
            </w:pPr>
            <w:r w:rsidRPr="001D5F68">
              <w:rPr>
                <w:sz w:val="24"/>
                <w:szCs w:val="24"/>
                <w:lang w:val="es-ES"/>
              </w:rPr>
              <w:t>Nombre</w:t>
            </w:r>
          </w:p>
        </w:tc>
        <w:tc>
          <w:tcPr>
            <w:tcW w:w="1172" w:type="pct"/>
          </w:tcPr>
          <w:p w14:paraId="497BDBF8" w14:textId="5953E865"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Contribuidores</w:t>
            </w:r>
          </w:p>
        </w:tc>
        <w:tc>
          <w:tcPr>
            <w:tcW w:w="547" w:type="pct"/>
          </w:tcPr>
          <w:p w14:paraId="2FB2A1B2" w14:textId="44923AAC"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Forks</w:t>
            </w:r>
          </w:p>
        </w:tc>
        <w:tc>
          <w:tcPr>
            <w:tcW w:w="781" w:type="pct"/>
          </w:tcPr>
          <w:p w14:paraId="69813DDE" w14:textId="05CCA567"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8D0545">
              <w:rPr>
                <w:sz w:val="24"/>
                <w:szCs w:val="24"/>
                <w:lang w:val="es-ES"/>
              </w:rPr>
              <w:t>Stars</w:t>
            </w:r>
          </w:p>
        </w:tc>
        <w:tc>
          <w:tcPr>
            <w:tcW w:w="547" w:type="pct"/>
          </w:tcPr>
          <w:p w14:paraId="4704D9FD" w14:textId="00B2E17E" w:rsidR="000B15FE" w:rsidRPr="001D5F68" w:rsidRDefault="000B15FE" w:rsidP="000A7E7E">
            <w:pPr>
              <w:jc w:val="right"/>
              <w:cnfStyle w:val="100000000000" w:firstRow="1" w:lastRow="0" w:firstColumn="0" w:lastColumn="0" w:oddVBand="0" w:evenVBand="0" w:oddHBand="0" w:evenHBand="0" w:firstRowFirstColumn="0" w:firstRowLastColumn="0" w:lastRowFirstColumn="0" w:lastRowLastColumn="0"/>
              <w:rPr>
                <w:b w:val="0"/>
                <w:bCs w:val="0"/>
                <w:sz w:val="24"/>
                <w:szCs w:val="24"/>
                <w:lang w:val="es-ES"/>
              </w:rPr>
            </w:pPr>
            <w:r w:rsidRPr="001D5F68">
              <w:rPr>
                <w:sz w:val="24"/>
                <w:szCs w:val="24"/>
                <w:lang w:val="es-ES"/>
              </w:rPr>
              <w:t>Usos</w:t>
            </w:r>
          </w:p>
        </w:tc>
      </w:tr>
      <w:tr w:rsidR="008D0545" w14:paraId="39B4209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45D09E" w14:textId="22724F1F" w:rsidR="000B15FE" w:rsidRPr="008D0545" w:rsidRDefault="008D0545" w:rsidP="008D0545">
            <w:pPr>
              <w:jc w:val="left"/>
              <w:rPr>
                <w:b w:val="0"/>
                <w:bCs w:val="0"/>
                <w:lang w:val="es-ES"/>
              </w:rPr>
            </w:pPr>
            <w:r w:rsidRPr="008D0545">
              <w:rPr>
                <w:rStyle w:val="Hipervnculo"/>
                <w:b w:val="0"/>
                <w:bCs w:val="0"/>
                <w:caps w:val="0"/>
                <w:u w:val="none"/>
                <w:lang w:val="es-ES"/>
              </w:rPr>
              <w:t>ray-project/ray</w:t>
            </w:r>
          </w:p>
        </w:tc>
        <w:tc>
          <w:tcPr>
            <w:tcW w:w="1172" w:type="pct"/>
          </w:tcPr>
          <w:p w14:paraId="6DBFBC99" w14:textId="022B1C1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974</w:t>
            </w:r>
          </w:p>
        </w:tc>
        <w:tc>
          <w:tcPr>
            <w:tcW w:w="547" w:type="pct"/>
          </w:tcPr>
          <w:p w14:paraId="6FB330CA" w14:textId="279BFED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5.300</w:t>
            </w:r>
          </w:p>
        </w:tc>
        <w:tc>
          <w:tcPr>
            <w:tcW w:w="781" w:type="pct"/>
          </w:tcPr>
          <w:p w14:paraId="1906EA55" w14:textId="26E75FA5" w:rsidR="000B15FE" w:rsidRDefault="000B15F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31.607</w:t>
            </w:r>
          </w:p>
        </w:tc>
        <w:tc>
          <w:tcPr>
            <w:tcW w:w="547" w:type="pct"/>
          </w:tcPr>
          <w:p w14:paraId="342E8DC2" w14:textId="1E2F56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15.000</w:t>
            </w:r>
          </w:p>
        </w:tc>
      </w:tr>
      <w:tr w:rsidR="008D0545" w14:paraId="1AA1C318"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E53DAF6" w14:textId="52512CAA" w:rsidR="000B15FE" w:rsidRPr="008D0545" w:rsidRDefault="00000000" w:rsidP="008D0545">
            <w:pPr>
              <w:jc w:val="left"/>
              <w:rPr>
                <w:b w:val="0"/>
                <w:bCs w:val="0"/>
                <w:lang w:val="es-ES"/>
              </w:rPr>
            </w:pPr>
            <w:hyperlink r:id="rId20" w:history="1">
              <w:r w:rsidR="008D0545" w:rsidRPr="008D0545">
                <w:rPr>
                  <w:rStyle w:val="Hipervnculo"/>
                  <w:b w:val="0"/>
                  <w:bCs w:val="0"/>
                  <w:caps w:val="0"/>
                  <w:u w:val="none"/>
                  <w:lang w:val="es-ES"/>
                </w:rPr>
                <w:t>certbot/certbot</w:t>
              </w:r>
            </w:hyperlink>
          </w:p>
        </w:tc>
        <w:tc>
          <w:tcPr>
            <w:tcW w:w="1172" w:type="pct"/>
          </w:tcPr>
          <w:p w14:paraId="6A615012" w14:textId="5CEF30A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478</w:t>
            </w:r>
          </w:p>
        </w:tc>
        <w:tc>
          <w:tcPr>
            <w:tcW w:w="547" w:type="pct"/>
          </w:tcPr>
          <w:p w14:paraId="3249B961" w14:textId="3C54F6F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3.400</w:t>
            </w:r>
          </w:p>
        </w:tc>
        <w:tc>
          <w:tcPr>
            <w:tcW w:w="781" w:type="pct"/>
          </w:tcPr>
          <w:p w14:paraId="1030A9DB" w14:textId="03F28E55"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30.992</w:t>
            </w:r>
          </w:p>
        </w:tc>
        <w:tc>
          <w:tcPr>
            <w:tcW w:w="547" w:type="pct"/>
          </w:tcPr>
          <w:p w14:paraId="73577E04" w14:textId="39586BE9"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1.900</w:t>
            </w:r>
          </w:p>
        </w:tc>
      </w:tr>
      <w:tr w:rsidR="008D0545" w14:paraId="5ED3FC0B"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4AC621B2" w14:textId="3BA0B0B3" w:rsidR="000B15FE" w:rsidRPr="008D0545" w:rsidRDefault="00000000" w:rsidP="008D0545">
            <w:pPr>
              <w:jc w:val="left"/>
              <w:rPr>
                <w:b w:val="0"/>
                <w:bCs w:val="0"/>
                <w:lang w:val="es-ES"/>
              </w:rPr>
            </w:pPr>
            <w:hyperlink r:id="rId21" w:history="1">
              <w:r w:rsidR="008D0545">
                <w:rPr>
                  <w:rStyle w:val="Hipervnculo"/>
                  <w:b w:val="0"/>
                  <w:bCs w:val="0"/>
                  <w:caps w:val="0"/>
                  <w:u w:val="none"/>
                  <w:lang w:val="es-ES"/>
                </w:rPr>
                <w:t>run-llama/l</w:t>
              </w:r>
              <w:r w:rsidR="008D0545" w:rsidRPr="008D0545">
                <w:rPr>
                  <w:rStyle w:val="Hipervnculo"/>
                  <w:b w:val="0"/>
                  <w:bCs w:val="0"/>
                  <w:caps w:val="0"/>
                  <w:u w:val="none"/>
                  <w:lang w:val="es-ES"/>
                </w:rPr>
                <w:t>lama_index</w:t>
              </w:r>
            </w:hyperlink>
          </w:p>
        </w:tc>
        <w:tc>
          <w:tcPr>
            <w:tcW w:w="1172" w:type="pct"/>
          </w:tcPr>
          <w:p w14:paraId="722FD351" w14:textId="1A7C36E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994</w:t>
            </w:r>
          </w:p>
        </w:tc>
        <w:tc>
          <w:tcPr>
            <w:tcW w:w="547" w:type="pct"/>
          </w:tcPr>
          <w:p w14:paraId="2FCAB786" w14:textId="1E17F38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4.500</w:t>
            </w:r>
          </w:p>
        </w:tc>
        <w:tc>
          <w:tcPr>
            <w:tcW w:w="781" w:type="pct"/>
          </w:tcPr>
          <w:p w14:paraId="779C9DF0" w14:textId="7A888159"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2.387</w:t>
            </w:r>
          </w:p>
        </w:tc>
        <w:tc>
          <w:tcPr>
            <w:tcW w:w="547" w:type="pct"/>
          </w:tcPr>
          <w:p w14:paraId="0EA2082B" w14:textId="35F0F2B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8.600</w:t>
            </w:r>
          </w:p>
        </w:tc>
      </w:tr>
      <w:tr w:rsidR="008D0545" w14:paraId="27613C47"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057922EB" w14:textId="0308DC6A" w:rsidR="000B15FE" w:rsidRPr="008D0545" w:rsidRDefault="00000000" w:rsidP="008D0545">
            <w:pPr>
              <w:jc w:val="left"/>
              <w:rPr>
                <w:b w:val="0"/>
                <w:bCs w:val="0"/>
                <w:lang w:val="es-ES"/>
              </w:rPr>
            </w:pPr>
            <w:hyperlink r:id="rId22" w:history="1">
              <w:r w:rsidR="008D0545" w:rsidRPr="008D0545">
                <w:rPr>
                  <w:rStyle w:val="Hipervnculo"/>
                  <w:b w:val="0"/>
                  <w:bCs w:val="0"/>
                  <w:caps w:val="0"/>
                  <w:u w:val="none"/>
                  <w:lang w:val="es-ES"/>
                </w:rPr>
                <w:t>sqlmapproject</w:t>
              </w:r>
              <w:r w:rsidR="008D0545">
                <w:rPr>
                  <w:rStyle w:val="Hipervnculo"/>
                  <w:b w:val="0"/>
                  <w:bCs w:val="0"/>
                  <w:caps w:val="0"/>
                  <w:u w:val="none"/>
                  <w:lang w:val="es-ES"/>
                </w:rPr>
                <w:t>/s</w:t>
              </w:r>
              <w:r w:rsidR="008D0545" w:rsidRPr="008D0545">
                <w:rPr>
                  <w:rStyle w:val="Hipervnculo"/>
                  <w:b w:val="0"/>
                  <w:bCs w:val="0"/>
                  <w:caps w:val="0"/>
                  <w:u w:val="none"/>
                  <w:lang w:val="es-ES"/>
                </w:rPr>
                <w:t>qlmap</w:t>
              </w:r>
            </w:hyperlink>
          </w:p>
        </w:tc>
        <w:tc>
          <w:tcPr>
            <w:tcW w:w="1172" w:type="pct"/>
          </w:tcPr>
          <w:p w14:paraId="2EFD3C39" w14:textId="0C0AB77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125</w:t>
            </w:r>
          </w:p>
        </w:tc>
        <w:tc>
          <w:tcPr>
            <w:tcW w:w="547" w:type="pct"/>
          </w:tcPr>
          <w:p w14:paraId="43FC253B" w14:textId="58F4A57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5.600</w:t>
            </w:r>
          </w:p>
        </w:tc>
        <w:tc>
          <w:tcPr>
            <w:tcW w:w="781" w:type="pct"/>
          </w:tcPr>
          <w:p w14:paraId="6AB82D5F" w14:textId="52B6BA3A"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0.910</w:t>
            </w:r>
          </w:p>
        </w:tc>
        <w:tc>
          <w:tcPr>
            <w:tcW w:w="547" w:type="pct"/>
          </w:tcPr>
          <w:p w14:paraId="4F99914E" w14:textId="4E63EE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A9A75BC"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58523FBE" w14:textId="45619785" w:rsidR="000B15FE" w:rsidRPr="008D0545" w:rsidRDefault="00000000" w:rsidP="008D0545">
            <w:pPr>
              <w:jc w:val="left"/>
              <w:rPr>
                <w:b w:val="0"/>
                <w:bCs w:val="0"/>
                <w:lang w:val="es-ES"/>
              </w:rPr>
            </w:pPr>
            <w:hyperlink r:id="rId23" w:history="1">
              <w:r w:rsidR="006C7F41" w:rsidRPr="006C7F41">
                <w:rPr>
                  <w:rStyle w:val="Hipervnculo"/>
                  <w:b w:val="0"/>
                  <w:bCs w:val="0"/>
                  <w:caps w:val="0"/>
                  <w:u w:val="none"/>
                  <w:lang w:val="es-ES"/>
                </w:rPr>
                <w:t>geekcomputers/Python</w:t>
              </w:r>
            </w:hyperlink>
          </w:p>
        </w:tc>
        <w:tc>
          <w:tcPr>
            <w:tcW w:w="1172" w:type="pct"/>
          </w:tcPr>
          <w:p w14:paraId="2C5C5D81" w14:textId="396CDA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691</w:t>
            </w:r>
          </w:p>
        </w:tc>
        <w:tc>
          <w:tcPr>
            <w:tcW w:w="547" w:type="pct"/>
          </w:tcPr>
          <w:p w14:paraId="6E7BE0FF" w14:textId="283037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12.000</w:t>
            </w:r>
          </w:p>
        </w:tc>
        <w:tc>
          <w:tcPr>
            <w:tcW w:w="781" w:type="pct"/>
          </w:tcPr>
          <w:p w14:paraId="50FDF660" w14:textId="22044058" w:rsidR="000B15FE" w:rsidRDefault="006C7F41"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0.340</w:t>
            </w:r>
          </w:p>
        </w:tc>
        <w:tc>
          <w:tcPr>
            <w:tcW w:w="547" w:type="pct"/>
          </w:tcPr>
          <w:p w14:paraId="68FE9867" w14:textId="36B175B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73DCD5D1"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12A39633" w14:textId="3F66E243" w:rsidR="000B15FE" w:rsidRPr="008D0545" w:rsidRDefault="00000000" w:rsidP="008D0545">
            <w:pPr>
              <w:jc w:val="left"/>
              <w:rPr>
                <w:b w:val="0"/>
                <w:bCs w:val="0"/>
                <w:lang w:val="es-ES"/>
              </w:rPr>
            </w:pPr>
            <w:hyperlink r:id="rId24" w:history="1">
              <w:r w:rsidR="008D0545" w:rsidRPr="008D0545">
                <w:rPr>
                  <w:rStyle w:val="Hipervnculo"/>
                  <w:b w:val="0"/>
                  <w:bCs w:val="0"/>
                  <w:caps w:val="0"/>
                  <w:u w:val="none"/>
                  <w:lang w:val="es-ES"/>
                </w:rPr>
                <w:t>huggingface/pytorch-image-models</w:t>
              </w:r>
            </w:hyperlink>
          </w:p>
        </w:tc>
        <w:tc>
          <w:tcPr>
            <w:tcW w:w="1172" w:type="pct"/>
          </w:tcPr>
          <w:p w14:paraId="4A64A261" w14:textId="5B4C9C57"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120</w:t>
            </w:r>
          </w:p>
        </w:tc>
        <w:tc>
          <w:tcPr>
            <w:tcW w:w="547" w:type="pct"/>
          </w:tcPr>
          <w:p w14:paraId="11B6300B" w14:textId="45153F9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4.600</w:t>
            </w:r>
          </w:p>
        </w:tc>
        <w:tc>
          <w:tcPr>
            <w:tcW w:w="781" w:type="pct"/>
          </w:tcPr>
          <w:p w14:paraId="1E275998" w14:textId="7061085C" w:rsidR="000B15FE" w:rsidRDefault="008D0545"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0.281</w:t>
            </w:r>
          </w:p>
        </w:tc>
        <w:tc>
          <w:tcPr>
            <w:tcW w:w="547" w:type="pct"/>
          </w:tcPr>
          <w:p w14:paraId="4B124C9A" w14:textId="39E1953F"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28.900</w:t>
            </w:r>
          </w:p>
        </w:tc>
      </w:tr>
      <w:tr w:rsidR="008D0545" w14:paraId="639BF558"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A03B6CC" w14:textId="11F7A95E" w:rsidR="000B15FE" w:rsidRPr="008D0545" w:rsidRDefault="00000000" w:rsidP="008D0545">
            <w:pPr>
              <w:jc w:val="left"/>
              <w:rPr>
                <w:b w:val="0"/>
                <w:bCs w:val="0"/>
                <w:lang w:val="es-ES"/>
              </w:rPr>
            </w:pPr>
            <w:hyperlink r:id="rId25" w:history="1">
              <w:r w:rsidR="008D0545" w:rsidRPr="008D0545">
                <w:rPr>
                  <w:rStyle w:val="Hipervnculo"/>
                  <w:b w:val="0"/>
                  <w:bCs w:val="0"/>
                  <w:caps w:val="0"/>
                  <w:u w:val="none"/>
                  <w:lang w:val="es-ES"/>
                </w:rPr>
                <w:t>babysor/MockingBird</w:t>
              </w:r>
            </w:hyperlink>
          </w:p>
        </w:tc>
        <w:tc>
          <w:tcPr>
            <w:tcW w:w="1172" w:type="pct"/>
          </w:tcPr>
          <w:p w14:paraId="4414D380" w14:textId="0F52EEC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37</w:t>
            </w:r>
          </w:p>
        </w:tc>
        <w:tc>
          <w:tcPr>
            <w:tcW w:w="547" w:type="pct"/>
          </w:tcPr>
          <w:p w14:paraId="6E02BD20" w14:textId="605D7B3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5.100</w:t>
            </w:r>
          </w:p>
        </w:tc>
        <w:tc>
          <w:tcPr>
            <w:tcW w:w="781" w:type="pct"/>
          </w:tcPr>
          <w:p w14:paraId="60865A5F" w14:textId="445CECEF" w:rsidR="000B15FE" w:rsidRDefault="008D0545"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4.174</w:t>
            </w:r>
          </w:p>
        </w:tc>
        <w:tc>
          <w:tcPr>
            <w:tcW w:w="547" w:type="pct"/>
          </w:tcPr>
          <w:p w14:paraId="78E88F36" w14:textId="66A4EF89"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1F6B5AD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788A05B" w14:textId="18923F2B" w:rsidR="000B15FE" w:rsidRPr="008D0545" w:rsidRDefault="00000000" w:rsidP="008D0545">
            <w:pPr>
              <w:jc w:val="left"/>
              <w:rPr>
                <w:b w:val="0"/>
                <w:bCs w:val="0"/>
                <w:lang w:val="es-ES"/>
              </w:rPr>
            </w:pPr>
            <w:hyperlink r:id="rId26" w:history="1">
              <w:r w:rsidR="000A7E7E" w:rsidRPr="000A7E7E">
                <w:rPr>
                  <w:rStyle w:val="Hipervnculo"/>
                  <w:b w:val="0"/>
                  <w:bCs w:val="0"/>
                  <w:caps w:val="0"/>
                  <w:u w:val="none"/>
                  <w:lang w:val="es-ES"/>
                </w:rPr>
                <w:t>testerSunshine/12306</w:t>
              </w:r>
            </w:hyperlink>
          </w:p>
        </w:tc>
        <w:tc>
          <w:tcPr>
            <w:tcW w:w="1172" w:type="pct"/>
          </w:tcPr>
          <w:p w14:paraId="2F7C9688" w14:textId="69E1885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23</w:t>
            </w:r>
          </w:p>
        </w:tc>
        <w:tc>
          <w:tcPr>
            <w:tcW w:w="547" w:type="pct"/>
          </w:tcPr>
          <w:p w14:paraId="59A7A038" w14:textId="46D8CA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9.800</w:t>
            </w:r>
          </w:p>
        </w:tc>
        <w:tc>
          <w:tcPr>
            <w:tcW w:w="781" w:type="pct"/>
          </w:tcPr>
          <w:p w14:paraId="1B0F8041" w14:textId="7F40B96C" w:rsidR="000B15FE" w:rsidRDefault="000A7E7E" w:rsidP="000A7E7E">
            <w:pPr>
              <w:tabs>
                <w:tab w:val="left" w:pos="580"/>
              </w:tabs>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3.723</w:t>
            </w:r>
          </w:p>
        </w:tc>
        <w:tc>
          <w:tcPr>
            <w:tcW w:w="547" w:type="pct"/>
          </w:tcPr>
          <w:p w14:paraId="0EBA62C2" w14:textId="1D45D52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25B37EA5"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D2F9E26" w14:textId="4BC28709" w:rsidR="000B15FE" w:rsidRPr="008D0545" w:rsidRDefault="00000000" w:rsidP="008D0545">
            <w:pPr>
              <w:jc w:val="left"/>
              <w:rPr>
                <w:b w:val="0"/>
                <w:bCs w:val="0"/>
                <w:lang w:val="es-ES"/>
              </w:rPr>
            </w:pPr>
            <w:hyperlink r:id="rId27" w:history="1">
              <w:r w:rsidR="000A7E7E" w:rsidRPr="000A7E7E">
                <w:rPr>
                  <w:rStyle w:val="Hipervnculo"/>
                  <w:b w:val="0"/>
                  <w:bCs w:val="0"/>
                  <w:caps w:val="0"/>
                  <w:u w:val="none"/>
                  <w:lang w:val="es-ES"/>
                </w:rPr>
                <w:t>lm-sys/FastChat</w:t>
              </w:r>
            </w:hyperlink>
          </w:p>
        </w:tc>
        <w:tc>
          <w:tcPr>
            <w:tcW w:w="1172" w:type="pct"/>
          </w:tcPr>
          <w:p w14:paraId="16D2ECC7" w14:textId="754F55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249</w:t>
            </w:r>
          </w:p>
        </w:tc>
        <w:tc>
          <w:tcPr>
            <w:tcW w:w="547" w:type="pct"/>
          </w:tcPr>
          <w:p w14:paraId="34D24105" w14:textId="6C1B3D1A"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4.300</w:t>
            </w:r>
          </w:p>
        </w:tc>
        <w:tc>
          <w:tcPr>
            <w:tcW w:w="781" w:type="pct"/>
          </w:tcPr>
          <w:p w14:paraId="7B380807" w14:textId="671C02AE"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5.098</w:t>
            </w:r>
          </w:p>
        </w:tc>
        <w:tc>
          <w:tcPr>
            <w:tcW w:w="547" w:type="pct"/>
          </w:tcPr>
          <w:p w14:paraId="01153589" w14:textId="3CB808D8"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740</w:t>
            </w:r>
          </w:p>
        </w:tc>
      </w:tr>
      <w:tr w:rsidR="008D0545" w14:paraId="6D275353"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4785B15F" w14:textId="0EB3D310" w:rsidR="000B15FE" w:rsidRPr="008D0545" w:rsidRDefault="00000000" w:rsidP="008D0545">
            <w:pPr>
              <w:jc w:val="left"/>
              <w:rPr>
                <w:b w:val="0"/>
                <w:bCs w:val="0"/>
                <w:lang w:val="es-ES"/>
              </w:rPr>
            </w:pPr>
            <w:hyperlink r:id="rId28" w:history="1">
              <w:r w:rsidR="000A7E7E" w:rsidRPr="000A7E7E">
                <w:rPr>
                  <w:rStyle w:val="Hipervnculo"/>
                  <w:b w:val="0"/>
                  <w:bCs w:val="0"/>
                  <w:caps w:val="0"/>
                  <w:u w:val="none"/>
                  <w:lang w:val="es-ES"/>
                </w:rPr>
                <w:t>shadowsocks/shadowsocks</w:t>
              </w:r>
            </w:hyperlink>
          </w:p>
        </w:tc>
        <w:tc>
          <w:tcPr>
            <w:tcW w:w="1172" w:type="pct"/>
          </w:tcPr>
          <w:p w14:paraId="6EF265F8" w14:textId="155BFFA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c>
          <w:tcPr>
            <w:tcW w:w="547" w:type="pct"/>
          </w:tcPr>
          <w:p w14:paraId="643EE0D7" w14:textId="320181FB"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18.700</w:t>
            </w:r>
          </w:p>
        </w:tc>
        <w:tc>
          <w:tcPr>
            <w:tcW w:w="781" w:type="pct"/>
          </w:tcPr>
          <w:p w14:paraId="1993397B" w14:textId="41228337"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33.522</w:t>
            </w:r>
          </w:p>
        </w:tc>
        <w:tc>
          <w:tcPr>
            <w:tcW w:w="547" w:type="pct"/>
          </w:tcPr>
          <w:p w14:paraId="5B447AC9" w14:textId="2F98F246"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7BADAB4E"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18B47CFC" w14:textId="779DF146" w:rsidR="000B15FE" w:rsidRPr="000A7E7E" w:rsidRDefault="00000000" w:rsidP="008D0545">
            <w:pPr>
              <w:jc w:val="left"/>
              <w:rPr>
                <w:b w:val="0"/>
                <w:bCs w:val="0"/>
                <w:lang w:val="en-US"/>
              </w:rPr>
            </w:pPr>
            <w:hyperlink r:id="rId29" w:history="1">
              <w:r w:rsidR="000A7E7E" w:rsidRPr="000A7E7E">
                <w:rPr>
                  <w:rStyle w:val="Hipervnculo"/>
                  <w:b w:val="0"/>
                  <w:bCs w:val="0"/>
                  <w:caps w:val="0"/>
                  <w:u w:val="none"/>
                  <w:lang w:val="en-US"/>
                </w:rPr>
                <w:t>XX-net/XX-Net</w:t>
              </w:r>
            </w:hyperlink>
          </w:p>
        </w:tc>
        <w:tc>
          <w:tcPr>
            <w:tcW w:w="1172" w:type="pct"/>
          </w:tcPr>
          <w:p w14:paraId="5F2B7D54" w14:textId="1D4B0BAB"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73</w:t>
            </w:r>
          </w:p>
        </w:tc>
        <w:tc>
          <w:tcPr>
            <w:tcW w:w="547" w:type="pct"/>
          </w:tcPr>
          <w:p w14:paraId="2273D8AF" w14:textId="7575C374"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7.700</w:t>
            </w:r>
          </w:p>
        </w:tc>
        <w:tc>
          <w:tcPr>
            <w:tcW w:w="781" w:type="pct"/>
          </w:tcPr>
          <w:p w14:paraId="6082B86B" w14:textId="2CB81D63"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32.736</w:t>
            </w:r>
          </w:p>
        </w:tc>
        <w:tc>
          <w:tcPr>
            <w:tcW w:w="547" w:type="pct"/>
          </w:tcPr>
          <w:p w14:paraId="514C6AE5" w14:textId="4010D33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08081A5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20A524B" w14:textId="3E593BE9" w:rsidR="000B15FE" w:rsidRPr="008D0545" w:rsidRDefault="00000000" w:rsidP="008D0545">
            <w:pPr>
              <w:jc w:val="left"/>
              <w:rPr>
                <w:b w:val="0"/>
                <w:bCs w:val="0"/>
                <w:lang w:val="es-ES"/>
              </w:rPr>
            </w:pPr>
            <w:hyperlink r:id="rId30" w:history="1">
              <w:r w:rsidR="000A7E7E" w:rsidRPr="000A7E7E">
                <w:rPr>
                  <w:rStyle w:val="Hipervnculo"/>
                  <w:b w:val="0"/>
                  <w:bCs w:val="0"/>
                  <w:caps w:val="0"/>
                  <w:u w:val="none"/>
                  <w:lang w:val="es-ES"/>
                </w:rPr>
                <w:t>microsoft/DeepSpeed</w:t>
              </w:r>
            </w:hyperlink>
          </w:p>
        </w:tc>
        <w:tc>
          <w:tcPr>
            <w:tcW w:w="1172" w:type="pct"/>
          </w:tcPr>
          <w:p w14:paraId="1103FACA" w14:textId="3573D0DA"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341</w:t>
            </w:r>
          </w:p>
        </w:tc>
        <w:tc>
          <w:tcPr>
            <w:tcW w:w="547" w:type="pct"/>
          </w:tcPr>
          <w:p w14:paraId="60B8CE74" w14:textId="410FEA83"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5297DCA7" w14:textId="32A1C939"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3.252</w:t>
            </w:r>
          </w:p>
        </w:tc>
        <w:tc>
          <w:tcPr>
            <w:tcW w:w="547" w:type="pct"/>
          </w:tcPr>
          <w:p w14:paraId="2CD52563" w14:textId="11E9D4DD"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7.100</w:t>
            </w:r>
          </w:p>
        </w:tc>
      </w:tr>
      <w:tr w:rsidR="008D0545" w14:paraId="0CA321D7"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39E81BA1" w14:textId="6E0AC9F7" w:rsidR="000B15FE" w:rsidRPr="008D0545" w:rsidRDefault="00000000" w:rsidP="008D0545">
            <w:pPr>
              <w:jc w:val="left"/>
              <w:rPr>
                <w:b w:val="0"/>
                <w:bCs w:val="0"/>
                <w:lang w:val="es-ES"/>
              </w:rPr>
            </w:pPr>
            <w:hyperlink r:id="rId31" w:history="1">
              <w:r w:rsidR="000A7E7E" w:rsidRPr="000A7E7E">
                <w:rPr>
                  <w:rStyle w:val="Hipervnculo"/>
                  <w:b w:val="0"/>
                  <w:bCs w:val="0"/>
                  <w:caps w:val="0"/>
                  <w:u w:val="none"/>
                  <w:lang w:val="es-ES"/>
                </w:rPr>
                <w:t>fxsjy/jieba</w:t>
              </w:r>
            </w:hyperlink>
          </w:p>
        </w:tc>
        <w:tc>
          <w:tcPr>
            <w:tcW w:w="1172" w:type="pct"/>
          </w:tcPr>
          <w:p w14:paraId="1878D206" w14:textId="3A9FB52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40</w:t>
            </w:r>
          </w:p>
        </w:tc>
        <w:tc>
          <w:tcPr>
            <w:tcW w:w="547" w:type="pct"/>
          </w:tcPr>
          <w:p w14:paraId="6E1DDE2F" w14:textId="2D75D976"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6.700</w:t>
            </w:r>
          </w:p>
        </w:tc>
        <w:tc>
          <w:tcPr>
            <w:tcW w:w="781" w:type="pct"/>
          </w:tcPr>
          <w:p w14:paraId="34A767EC" w14:textId="065D6DEA"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2.602</w:t>
            </w:r>
          </w:p>
        </w:tc>
        <w:tc>
          <w:tcPr>
            <w:tcW w:w="547" w:type="pct"/>
          </w:tcPr>
          <w:p w14:paraId="0AE19F26" w14:textId="26F8DF9E"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28.000</w:t>
            </w:r>
          </w:p>
        </w:tc>
      </w:tr>
      <w:tr w:rsidR="008D0545" w14:paraId="228C26BC"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2501BB4E" w14:textId="671C80B0" w:rsidR="000B15FE" w:rsidRPr="008D0545" w:rsidRDefault="00000000" w:rsidP="000A7E7E">
            <w:pPr>
              <w:tabs>
                <w:tab w:val="left" w:pos="1170"/>
              </w:tabs>
              <w:jc w:val="left"/>
              <w:rPr>
                <w:b w:val="0"/>
                <w:bCs w:val="0"/>
                <w:lang w:val="es-ES"/>
              </w:rPr>
            </w:pPr>
            <w:hyperlink r:id="rId32" w:history="1">
              <w:r w:rsidR="000A7E7E" w:rsidRPr="000A7E7E">
                <w:rPr>
                  <w:rStyle w:val="Hipervnculo"/>
                  <w:b w:val="0"/>
                  <w:bCs w:val="0"/>
                  <w:caps w:val="0"/>
                  <w:u w:val="none"/>
                  <w:lang w:val="es-ES"/>
                </w:rPr>
                <w:t>comfyanonymous/ComfyUI</w:t>
              </w:r>
            </w:hyperlink>
          </w:p>
        </w:tc>
        <w:tc>
          <w:tcPr>
            <w:tcW w:w="1172" w:type="pct"/>
          </w:tcPr>
          <w:p w14:paraId="4E7B7534" w14:textId="442E9542"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111</w:t>
            </w:r>
          </w:p>
        </w:tc>
        <w:tc>
          <w:tcPr>
            <w:tcW w:w="547" w:type="pct"/>
          </w:tcPr>
          <w:p w14:paraId="714C2BDF" w14:textId="0178DB40"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3.900</w:t>
            </w:r>
          </w:p>
        </w:tc>
        <w:tc>
          <w:tcPr>
            <w:tcW w:w="781" w:type="pct"/>
          </w:tcPr>
          <w:p w14:paraId="68F8ADD8" w14:textId="1AFEF582"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6.823</w:t>
            </w:r>
          </w:p>
        </w:tc>
        <w:tc>
          <w:tcPr>
            <w:tcW w:w="547" w:type="pct"/>
          </w:tcPr>
          <w:p w14:paraId="123BFE01" w14:textId="154A9311"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6EA2A846"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75B6C0E0" w14:textId="4979BED7" w:rsidR="000B15FE" w:rsidRPr="008D0545" w:rsidRDefault="00000000" w:rsidP="008D0545">
            <w:pPr>
              <w:jc w:val="left"/>
              <w:rPr>
                <w:b w:val="0"/>
                <w:bCs w:val="0"/>
                <w:lang w:val="es-ES"/>
              </w:rPr>
            </w:pPr>
            <w:hyperlink r:id="rId33" w:history="1">
              <w:r w:rsidR="000A7E7E" w:rsidRPr="000A7E7E">
                <w:rPr>
                  <w:rStyle w:val="Hipervnculo"/>
                  <w:b w:val="0"/>
                  <w:bCs w:val="0"/>
                  <w:caps w:val="0"/>
                  <w:u w:val="none"/>
                  <w:lang w:val="es-ES"/>
                </w:rPr>
                <w:t>hankcs/HanLP</w:t>
              </w:r>
            </w:hyperlink>
          </w:p>
        </w:tc>
        <w:tc>
          <w:tcPr>
            <w:tcW w:w="1172" w:type="pct"/>
          </w:tcPr>
          <w:p w14:paraId="7F12559F" w14:textId="5101DE9F"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7D6BA586" w14:textId="763B2C3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9.700</w:t>
            </w:r>
          </w:p>
        </w:tc>
        <w:tc>
          <w:tcPr>
            <w:tcW w:w="781" w:type="pct"/>
          </w:tcPr>
          <w:p w14:paraId="48196680" w14:textId="5C4CE4B4"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2.710</w:t>
            </w:r>
          </w:p>
        </w:tc>
        <w:tc>
          <w:tcPr>
            <w:tcW w:w="547" w:type="pct"/>
          </w:tcPr>
          <w:p w14:paraId="25BA141F" w14:textId="273219ED"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184</w:t>
            </w:r>
          </w:p>
        </w:tc>
      </w:tr>
      <w:tr w:rsidR="008D0545" w14:paraId="36428576"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711E7C6A" w14:textId="79A7A295" w:rsidR="000B15FE" w:rsidRPr="008D0545" w:rsidRDefault="00000000" w:rsidP="008D0545">
            <w:pPr>
              <w:jc w:val="left"/>
              <w:rPr>
                <w:b w:val="0"/>
                <w:bCs w:val="0"/>
                <w:lang w:val="es-ES"/>
              </w:rPr>
            </w:pPr>
            <w:hyperlink r:id="rId34" w:history="1">
              <w:r w:rsidR="000A7E7E" w:rsidRPr="000A7E7E">
                <w:rPr>
                  <w:rStyle w:val="Hipervnculo"/>
                  <w:b w:val="0"/>
                  <w:bCs w:val="0"/>
                  <w:caps w:val="0"/>
                  <w:u w:val="none"/>
                  <w:lang w:val="es-ES"/>
                </w:rPr>
                <w:t>httpie/cli</w:t>
              </w:r>
            </w:hyperlink>
          </w:p>
        </w:tc>
        <w:tc>
          <w:tcPr>
            <w:tcW w:w="1172" w:type="pct"/>
          </w:tcPr>
          <w:p w14:paraId="3997D96E" w14:textId="5961438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155</w:t>
            </w:r>
          </w:p>
        </w:tc>
        <w:tc>
          <w:tcPr>
            <w:tcW w:w="547" w:type="pct"/>
          </w:tcPr>
          <w:p w14:paraId="117D3298" w14:textId="3EA9B864"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3.700</w:t>
            </w:r>
          </w:p>
        </w:tc>
        <w:tc>
          <w:tcPr>
            <w:tcW w:w="781" w:type="pct"/>
          </w:tcPr>
          <w:p w14:paraId="2B125176" w14:textId="56576B4E"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2.400</w:t>
            </w:r>
          </w:p>
        </w:tc>
        <w:tc>
          <w:tcPr>
            <w:tcW w:w="547" w:type="pct"/>
          </w:tcPr>
          <w:p w14:paraId="0B0ABEB3" w14:textId="117E0855"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X*</w:t>
            </w:r>
          </w:p>
        </w:tc>
      </w:tr>
      <w:tr w:rsidR="008D0545" w14:paraId="396C0441" w14:textId="77777777" w:rsidTr="000A7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3" w:type="pct"/>
          </w:tcPr>
          <w:p w14:paraId="234DF2F8" w14:textId="05DE5762" w:rsidR="000B15FE" w:rsidRPr="008D0545" w:rsidRDefault="00000000" w:rsidP="000A7E7E">
            <w:pPr>
              <w:tabs>
                <w:tab w:val="center" w:pos="1664"/>
              </w:tabs>
              <w:jc w:val="left"/>
              <w:rPr>
                <w:b w:val="0"/>
                <w:bCs w:val="0"/>
                <w:lang w:val="es-ES"/>
              </w:rPr>
            </w:pPr>
            <w:hyperlink r:id="rId35" w:history="1">
              <w:r w:rsidR="000A7E7E" w:rsidRPr="000A7E7E">
                <w:rPr>
                  <w:rStyle w:val="Hipervnculo"/>
                  <w:b w:val="0"/>
                  <w:bCs w:val="0"/>
                  <w:caps w:val="0"/>
                  <w:u w:val="none"/>
                </w:rPr>
                <w:t>karpathy/nanoGPT</w:t>
              </w:r>
            </w:hyperlink>
          </w:p>
        </w:tc>
        <w:tc>
          <w:tcPr>
            <w:tcW w:w="1172" w:type="pct"/>
          </w:tcPr>
          <w:p w14:paraId="006ED61C" w14:textId="09615AF2"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36</w:t>
            </w:r>
          </w:p>
        </w:tc>
        <w:tc>
          <w:tcPr>
            <w:tcW w:w="547" w:type="pct"/>
          </w:tcPr>
          <w:p w14:paraId="3718A49F" w14:textId="676F3CF7"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5.000</w:t>
            </w:r>
          </w:p>
        </w:tc>
        <w:tc>
          <w:tcPr>
            <w:tcW w:w="781" w:type="pct"/>
          </w:tcPr>
          <w:p w14:paraId="440E0D62" w14:textId="73B031FB" w:rsidR="000B15FE" w:rsidRDefault="000A7E7E" w:rsidP="000A7E7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3</w:t>
            </w:r>
            <w:r>
              <w:t>2.735</w:t>
            </w:r>
          </w:p>
        </w:tc>
        <w:tc>
          <w:tcPr>
            <w:tcW w:w="547" w:type="pct"/>
          </w:tcPr>
          <w:p w14:paraId="4770474C" w14:textId="78CBF8A0" w:rsidR="000B15FE" w:rsidRDefault="000B15FE" w:rsidP="000B15FE">
            <w:pPr>
              <w:jc w:val="right"/>
              <w:cnfStyle w:val="000000100000" w:firstRow="0" w:lastRow="0" w:firstColumn="0" w:lastColumn="0" w:oddVBand="0" w:evenVBand="0" w:oddHBand="1" w:evenHBand="0" w:firstRowFirstColumn="0" w:firstRowLastColumn="0" w:lastRowFirstColumn="0" w:lastRowLastColumn="0"/>
              <w:rPr>
                <w:lang w:val="es-ES"/>
              </w:rPr>
            </w:pPr>
            <w:r>
              <w:rPr>
                <w:lang w:val="es-ES"/>
              </w:rPr>
              <w:t>X*</w:t>
            </w:r>
          </w:p>
        </w:tc>
      </w:tr>
      <w:tr w:rsidR="008D0545" w14:paraId="2BE0034D" w14:textId="77777777" w:rsidTr="000A7E7E">
        <w:tc>
          <w:tcPr>
            <w:cnfStyle w:val="001000000000" w:firstRow="0" w:lastRow="0" w:firstColumn="1" w:lastColumn="0" w:oddVBand="0" w:evenVBand="0" w:oddHBand="0" w:evenHBand="0" w:firstRowFirstColumn="0" w:firstRowLastColumn="0" w:lastRowFirstColumn="0" w:lastRowLastColumn="0"/>
            <w:tcW w:w="1953" w:type="pct"/>
          </w:tcPr>
          <w:p w14:paraId="50AA13F4" w14:textId="57BAF609" w:rsidR="000B15FE" w:rsidRPr="008D0545" w:rsidRDefault="00000000" w:rsidP="008D0545">
            <w:pPr>
              <w:jc w:val="left"/>
              <w:rPr>
                <w:b w:val="0"/>
                <w:bCs w:val="0"/>
                <w:lang w:val="es-ES"/>
              </w:rPr>
            </w:pPr>
            <w:hyperlink r:id="rId36" w:history="1">
              <w:r w:rsidR="000A7E7E" w:rsidRPr="000A7E7E">
                <w:rPr>
                  <w:rStyle w:val="Hipervnculo"/>
                  <w:b w:val="0"/>
                  <w:bCs w:val="0"/>
                  <w:caps w:val="0"/>
                  <w:u w:val="none"/>
                  <w:lang w:val="es-ES"/>
                </w:rPr>
                <w:t>streamlit/streamlit</w:t>
              </w:r>
            </w:hyperlink>
          </w:p>
        </w:tc>
        <w:tc>
          <w:tcPr>
            <w:tcW w:w="1172" w:type="pct"/>
          </w:tcPr>
          <w:p w14:paraId="27CC4EA2" w14:textId="7BB04F78"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227</w:t>
            </w:r>
          </w:p>
        </w:tc>
        <w:tc>
          <w:tcPr>
            <w:tcW w:w="547" w:type="pct"/>
          </w:tcPr>
          <w:p w14:paraId="63F17245" w14:textId="1948366E"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2.800</w:t>
            </w:r>
          </w:p>
        </w:tc>
        <w:tc>
          <w:tcPr>
            <w:tcW w:w="781" w:type="pct"/>
          </w:tcPr>
          <w:p w14:paraId="0AF087EB" w14:textId="7C849F44" w:rsidR="000B15FE" w:rsidRDefault="000A7E7E" w:rsidP="000A7E7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w:t>
            </w:r>
            <w:r>
              <w:t>2.589</w:t>
            </w:r>
          </w:p>
        </w:tc>
        <w:tc>
          <w:tcPr>
            <w:tcW w:w="547" w:type="pct"/>
          </w:tcPr>
          <w:p w14:paraId="40B99D9A" w14:textId="6A243ACC" w:rsidR="000B15FE" w:rsidRDefault="000B15FE" w:rsidP="000B15FE">
            <w:pPr>
              <w:jc w:val="right"/>
              <w:cnfStyle w:val="000000000000" w:firstRow="0" w:lastRow="0" w:firstColumn="0" w:lastColumn="0" w:oddVBand="0" w:evenVBand="0" w:oddHBand="0" w:evenHBand="0" w:firstRowFirstColumn="0" w:firstRowLastColumn="0" w:lastRowFirstColumn="0" w:lastRowLastColumn="0"/>
              <w:rPr>
                <w:lang w:val="es-ES"/>
              </w:rPr>
            </w:pPr>
            <w:r>
              <w:rPr>
                <w:lang w:val="es-ES"/>
              </w:rPr>
              <w:t>395.000</w:t>
            </w:r>
          </w:p>
        </w:tc>
      </w:tr>
    </w:tbl>
    <w:p w14:paraId="30547322" w14:textId="7D81A692" w:rsidR="001935CD" w:rsidRDefault="001935CD" w:rsidP="001935CD">
      <w:pPr>
        <w:rPr>
          <w:rFonts w:ascii="Times New Roman" w:hAnsi="Times New Roman" w:cs="Times New Roman"/>
          <w:sz w:val="14"/>
          <w:szCs w:val="14"/>
          <w:lang w:val="es-ES"/>
        </w:rPr>
      </w:pPr>
      <w:r w:rsidRPr="0068688E">
        <w:rPr>
          <w:rFonts w:ascii="Times New Roman" w:hAnsi="Times New Roman" w:cs="Times New Roman"/>
          <w:sz w:val="14"/>
          <w:szCs w:val="14"/>
          <w:lang w:val="es-ES"/>
        </w:rPr>
        <w:t>*</w:t>
      </w:r>
      <w:r>
        <w:rPr>
          <w:rFonts w:ascii="Times New Roman" w:hAnsi="Times New Roman" w:cs="Times New Roman"/>
          <w:sz w:val="14"/>
          <w:szCs w:val="14"/>
          <w:lang w:val="es-ES"/>
        </w:rPr>
        <w:t xml:space="preserve"> Esta información no consta en la descripción del repositorio a la fecha de realización del trabajo.</w:t>
      </w:r>
    </w:p>
    <w:p w14:paraId="3989527A" w14:textId="77777777" w:rsidR="00902822" w:rsidRPr="0040014D" w:rsidRDefault="00902822" w:rsidP="0040014D">
      <w:pPr>
        <w:rPr>
          <w:lang w:val="es-ES"/>
        </w:rPr>
      </w:pPr>
    </w:p>
    <w:p w14:paraId="409A85D1" w14:textId="77777777" w:rsidR="00184322" w:rsidRPr="00184322" w:rsidRDefault="00184322" w:rsidP="00184322">
      <w:pPr>
        <w:rPr>
          <w:lang w:val="es-ES"/>
        </w:rPr>
      </w:pPr>
    </w:p>
    <w:sectPr w:rsidR="00184322" w:rsidRPr="00184322" w:rsidSect="00184322">
      <w:pgSz w:w="11906" w:h="16838" w:code="9"/>
      <w:pgMar w:top="1418" w:right="1133"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141C9" w14:textId="77777777" w:rsidR="00EC76C9" w:rsidRDefault="00EC76C9" w:rsidP="00956A5C">
      <w:pPr>
        <w:spacing w:after="0" w:line="240" w:lineRule="auto"/>
      </w:pPr>
      <w:r>
        <w:separator/>
      </w:r>
    </w:p>
  </w:endnote>
  <w:endnote w:type="continuationSeparator" w:id="0">
    <w:p w14:paraId="5D197354" w14:textId="77777777" w:rsidR="00EC76C9" w:rsidRDefault="00EC76C9" w:rsidP="0095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Georgia">
    <w:altName w:val="﷽﷽﷽﷽﷽﷽﷽﷽ᗠ͍怀"/>
    <w:panose1 w:val="02040502050405020303"/>
    <w:charset w:val="00"/>
    <w:family w:val="roman"/>
    <w:pitch w:val="variable"/>
    <w:sig w:usb0="00000287" w:usb1="00000000" w:usb2="00000000" w:usb3="00000000" w:csb0="0000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E5173C" w14:paraId="435C74F6" w14:textId="77777777" w:rsidTr="00665BFD">
      <w:trPr>
        <w:trHeight w:val="321"/>
      </w:trPr>
      <w:tc>
        <w:tcPr>
          <w:tcW w:w="7513" w:type="dxa"/>
        </w:tcPr>
        <w:p w14:paraId="47B40E7A" w14:textId="2962FF8C" w:rsidR="00E5173C" w:rsidRPr="009861AF" w:rsidRDefault="00E5173C" w:rsidP="00206320">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025E6F">
            <w:rPr>
              <w:i/>
              <w:iCs/>
              <w:noProof/>
              <w:lang w:val="es-ES"/>
            </w:rPr>
            <w:t>2</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025E6F">
            <w:rPr>
              <w:i/>
              <w:iCs/>
              <w:noProof/>
              <w:lang w:val="es-ES"/>
            </w:rPr>
            <w:t>Trabajo relacionado</w:t>
          </w:r>
          <w:r w:rsidRPr="009861AF">
            <w:rPr>
              <w:i/>
              <w:iCs/>
              <w:lang w:val="es-ES"/>
            </w:rPr>
            <w:fldChar w:fldCharType="end"/>
          </w:r>
        </w:p>
      </w:tc>
      <w:tc>
        <w:tcPr>
          <w:tcW w:w="1559" w:type="dxa"/>
        </w:tcPr>
        <w:p w14:paraId="619C46FE" w14:textId="77777777" w:rsidR="00E5173C" w:rsidRDefault="00E5173C" w:rsidP="00206320">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4CFFD06B" w14:textId="77777777" w:rsidR="00E5173C" w:rsidRDefault="00E5173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72"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59"/>
    </w:tblGrid>
    <w:tr w:rsidR="00C41193" w14:paraId="11C4F006" w14:textId="77777777" w:rsidTr="00B568EB">
      <w:trPr>
        <w:trHeight w:val="321"/>
      </w:trPr>
      <w:tc>
        <w:tcPr>
          <w:tcW w:w="7513" w:type="dxa"/>
        </w:tcPr>
        <w:p w14:paraId="047ED2AE" w14:textId="02FA58B8" w:rsidR="00C41193" w:rsidRPr="009861AF" w:rsidRDefault="00C41193" w:rsidP="00C41193">
          <w:pPr>
            <w:pStyle w:val="Encabezado"/>
            <w:jc w:val="left"/>
            <w:rPr>
              <w:i/>
              <w:iCs/>
              <w:color w:val="7F7F7F" w:themeColor="background1" w:themeShade="7F"/>
              <w:spacing w:val="60"/>
              <w:lang w:val="es-ES"/>
            </w:rPr>
          </w:pPr>
          <w:r w:rsidRPr="009861AF">
            <w:rPr>
              <w:i/>
              <w:iCs/>
              <w:lang w:val="es-ES"/>
            </w:rPr>
            <w:t xml:space="preserve">Capítulo </w:t>
          </w:r>
          <w:r w:rsidRPr="009861AF">
            <w:rPr>
              <w:i/>
              <w:iCs/>
              <w:lang w:val="es-ES"/>
            </w:rPr>
            <w:fldChar w:fldCharType="begin"/>
          </w:r>
          <w:r w:rsidRPr="009861AF">
            <w:rPr>
              <w:i/>
              <w:iCs/>
              <w:lang w:val="es-ES"/>
            </w:rPr>
            <w:instrText xml:space="preserve"> STYLEREF  "Título 1" \w  \* MERGEFORMAT </w:instrText>
          </w:r>
          <w:r w:rsidRPr="009861AF">
            <w:rPr>
              <w:i/>
              <w:iCs/>
              <w:lang w:val="es-ES"/>
            </w:rPr>
            <w:fldChar w:fldCharType="separate"/>
          </w:r>
          <w:r w:rsidR="00025E6F">
            <w:rPr>
              <w:i/>
              <w:iCs/>
              <w:noProof/>
              <w:lang w:val="es-ES"/>
            </w:rPr>
            <w:t>3</w:t>
          </w:r>
          <w:r w:rsidRPr="009861AF">
            <w:rPr>
              <w:i/>
              <w:iCs/>
              <w:lang w:val="es-ES"/>
            </w:rPr>
            <w:fldChar w:fldCharType="end"/>
          </w:r>
          <w:r w:rsidRPr="009861AF">
            <w:rPr>
              <w:i/>
              <w:iCs/>
              <w:lang w:val="es-ES"/>
            </w:rPr>
            <w:t xml:space="preserve">. </w:t>
          </w:r>
          <w:r w:rsidRPr="009861AF">
            <w:rPr>
              <w:i/>
              <w:iCs/>
              <w:lang w:val="es-ES"/>
            </w:rPr>
            <w:fldChar w:fldCharType="begin"/>
          </w:r>
          <w:r w:rsidRPr="009861AF">
            <w:rPr>
              <w:i/>
              <w:iCs/>
              <w:lang w:val="es-ES"/>
            </w:rPr>
            <w:instrText xml:space="preserve"> STYLEREF  "Título 1"  \* MERGEFORMAT </w:instrText>
          </w:r>
          <w:r w:rsidRPr="009861AF">
            <w:rPr>
              <w:i/>
              <w:iCs/>
              <w:lang w:val="es-ES"/>
            </w:rPr>
            <w:fldChar w:fldCharType="separate"/>
          </w:r>
          <w:r w:rsidR="00025E6F">
            <w:rPr>
              <w:i/>
              <w:iCs/>
              <w:noProof/>
              <w:lang w:val="es-ES"/>
            </w:rPr>
            <w:t>Descripción del sistema</w:t>
          </w:r>
          <w:r w:rsidRPr="009861AF">
            <w:rPr>
              <w:i/>
              <w:iCs/>
              <w:lang w:val="es-ES"/>
            </w:rPr>
            <w:fldChar w:fldCharType="end"/>
          </w:r>
        </w:p>
      </w:tc>
      <w:tc>
        <w:tcPr>
          <w:tcW w:w="1559" w:type="dxa"/>
        </w:tcPr>
        <w:p w14:paraId="10651AE1" w14:textId="77777777" w:rsidR="00C41193" w:rsidRDefault="00C41193" w:rsidP="00C41193">
          <w:pPr>
            <w:jc w:val="right"/>
            <w:rPr>
              <w:lang w:val="es-ES"/>
            </w:rPr>
          </w:pPr>
          <w:r>
            <w:rPr>
              <w:lang w:val="es-ES"/>
            </w:rPr>
            <w:fldChar w:fldCharType="begin"/>
          </w:r>
          <w:r>
            <w:rPr>
              <w:lang w:val="es-ES"/>
            </w:rPr>
            <w:instrText xml:space="preserve"> PAGE  \* Arabic  \* MERGEFORMAT </w:instrText>
          </w:r>
          <w:r>
            <w:rPr>
              <w:lang w:val="es-ES"/>
            </w:rPr>
            <w:fldChar w:fldCharType="separate"/>
          </w:r>
          <w:r>
            <w:rPr>
              <w:noProof/>
              <w:lang w:val="es-ES"/>
            </w:rPr>
            <w:t>60</w:t>
          </w:r>
          <w:r>
            <w:rPr>
              <w:lang w:val="es-ES"/>
            </w:rPr>
            <w:fldChar w:fldCharType="end"/>
          </w:r>
        </w:p>
      </w:tc>
    </w:tr>
  </w:tbl>
  <w:p w14:paraId="132BE252" w14:textId="77777777" w:rsidR="00C41193" w:rsidRDefault="00C41193" w:rsidP="00C4119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E5211" w14:textId="77777777" w:rsidR="00950F80" w:rsidRDefault="00950F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B20D7D" w14:textId="77777777" w:rsidR="00EC76C9" w:rsidRDefault="00EC76C9" w:rsidP="00956A5C">
      <w:pPr>
        <w:spacing w:after="0" w:line="240" w:lineRule="auto"/>
      </w:pPr>
      <w:r>
        <w:separator/>
      </w:r>
    </w:p>
  </w:footnote>
  <w:footnote w:type="continuationSeparator" w:id="0">
    <w:p w14:paraId="03073F71" w14:textId="77777777" w:rsidR="00EC76C9" w:rsidRDefault="00EC76C9" w:rsidP="0095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AADA" w14:textId="77777777" w:rsidR="00C50875" w:rsidRPr="008B78E7" w:rsidRDefault="00C50875" w:rsidP="00045191">
    <w:pPr>
      <w:pStyle w:val="Encabezado"/>
    </w:pPr>
  </w:p>
  <w:p w14:paraId="0F384407" w14:textId="399D2F1B" w:rsidR="00C50875" w:rsidRDefault="00C5087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265DA"/>
    <w:multiLevelType w:val="hybridMultilevel"/>
    <w:tmpl w:val="47FCDF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C168D2"/>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63AF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0C843B0"/>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7AF1620"/>
    <w:multiLevelType w:val="multilevel"/>
    <w:tmpl w:val="08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5A9589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6785D23"/>
    <w:multiLevelType w:val="multilevel"/>
    <w:tmpl w:val="1ACA2B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A0D4D1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E9076B"/>
    <w:multiLevelType w:val="hybridMultilevel"/>
    <w:tmpl w:val="F6826C0A"/>
    <w:lvl w:ilvl="0" w:tplc="0E0403C8">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02754FC"/>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E37403"/>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3669E2"/>
    <w:multiLevelType w:val="multilevel"/>
    <w:tmpl w:val="0C0A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DC55132"/>
    <w:multiLevelType w:val="hybridMultilevel"/>
    <w:tmpl w:val="3DB808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0D11981"/>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D83805"/>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3DD192D"/>
    <w:multiLevelType w:val="multilevel"/>
    <w:tmpl w:val="5E126090"/>
    <w:styleLink w:val="Estilo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none"/>
      <w:lvlRestart w:val="0"/>
      <w:lvlText w:val=""/>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5C28436A"/>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D4B4345"/>
    <w:multiLevelType w:val="multilevel"/>
    <w:tmpl w:val="E8E6597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8" w15:restartNumberingAfterBreak="0">
    <w:nsid w:val="5F673F08"/>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6D176DB"/>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735733D"/>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A3A44C9"/>
    <w:multiLevelType w:val="hybridMultilevel"/>
    <w:tmpl w:val="47FCD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BF77383"/>
    <w:multiLevelType w:val="hybridMultilevel"/>
    <w:tmpl w:val="DB282B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26560455">
    <w:abstractNumId w:val="15"/>
  </w:num>
  <w:num w:numId="2" w16cid:durableId="1935044002">
    <w:abstractNumId w:val="6"/>
  </w:num>
  <w:num w:numId="3" w16cid:durableId="827864976">
    <w:abstractNumId w:val="11"/>
  </w:num>
  <w:num w:numId="4" w16cid:durableId="60446674">
    <w:abstractNumId w:val="4"/>
  </w:num>
  <w:num w:numId="5" w16cid:durableId="2001884894">
    <w:abstractNumId w:val="17"/>
  </w:num>
  <w:num w:numId="6" w16cid:durableId="1038506820">
    <w:abstractNumId w:val="8"/>
  </w:num>
  <w:num w:numId="7" w16cid:durableId="1430657193">
    <w:abstractNumId w:val="12"/>
  </w:num>
  <w:num w:numId="8" w16cid:durableId="736244142">
    <w:abstractNumId w:val="0"/>
  </w:num>
  <w:num w:numId="9" w16cid:durableId="998772806">
    <w:abstractNumId w:val="22"/>
  </w:num>
  <w:num w:numId="10" w16cid:durableId="65687777">
    <w:abstractNumId w:val="9"/>
  </w:num>
  <w:num w:numId="11" w16cid:durableId="132985130">
    <w:abstractNumId w:val="5"/>
  </w:num>
  <w:num w:numId="12" w16cid:durableId="67074309">
    <w:abstractNumId w:val="19"/>
  </w:num>
  <w:num w:numId="13" w16cid:durableId="2040356935">
    <w:abstractNumId w:val="3"/>
  </w:num>
  <w:num w:numId="14" w16cid:durableId="435055509">
    <w:abstractNumId w:val="7"/>
  </w:num>
  <w:num w:numId="15" w16cid:durableId="1419935632">
    <w:abstractNumId w:val="18"/>
  </w:num>
  <w:num w:numId="16" w16cid:durableId="1239633298">
    <w:abstractNumId w:val="2"/>
  </w:num>
  <w:num w:numId="17" w16cid:durableId="726342513">
    <w:abstractNumId w:val="13"/>
  </w:num>
  <w:num w:numId="18" w16cid:durableId="1151289996">
    <w:abstractNumId w:val="20"/>
  </w:num>
  <w:num w:numId="19" w16cid:durableId="1389721794">
    <w:abstractNumId w:val="14"/>
  </w:num>
  <w:num w:numId="20" w16cid:durableId="1779720452">
    <w:abstractNumId w:val="10"/>
  </w:num>
  <w:num w:numId="21" w16cid:durableId="383604535">
    <w:abstractNumId w:val="1"/>
  </w:num>
  <w:num w:numId="22" w16cid:durableId="1986666746">
    <w:abstractNumId w:val="16"/>
  </w:num>
  <w:num w:numId="23" w16cid:durableId="422262198">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s-ES_tradnl" w:vendorID="64" w:dllVersion="4096"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079"/>
    <w:rsid w:val="00000B88"/>
    <w:rsid w:val="0000113D"/>
    <w:rsid w:val="0000148B"/>
    <w:rsid w:val="00001E98"/>
    <w:rsid w:val="0000338F"/>
    <w:rsid w:val="0000722C"/>
    <w:rsid w:val="0000781B"/>
    <w:rsid w:val="00007A01"/>
    <w:rsid w:val="00007D01"/>
    <w:rsid w:val="000108FF"/>
    <w:rsid w:val="000109F1"/>
    <w:rsid w:val="00013862"/>
    <w:rsid w:val="00013AF8"/>
    <w:rsid w:val="00014650"/>
    <w:rsid w:val="000149A7"/>
    <w:rsid w:val="00016F59"/>
    <w:rsid w:val="00017A7C"/>
    <w:rsid w:val="00017F76"/>
    <w:rsid w:val="00020D18"/>
    <w:rsid w:val="000215A3"/>
    <w:rsid w:val="000215F9"/>
    <w:rsid w:val="00023FBE"/>
    <w:rsid w:val="0002445A"/>
    <w:rsid w:val="00024CFB"/>
    <w:rsid w:val="0002541C"/>
    <w:rsid w:val="00025976"/>
    <w:rsid w:val="00025E6F"/>
    <w:rsid w:val="0002743D"/>
    <w:rsid w:val="00027FC0"/>
    <w:rsid w:val="00032973"/>
    <w:rsid w:val="000339A7"/>
    <w:rsid w:val="00034250"/>
    <w:rsid w:val="00034CBE"/>
    <w:rsid w:val="00036344"/>
    <w:rsid w:val="000366D9"/>
    <w:rsid w:val="0004008E"/>
    <w:rsid w:val="000412E4"/>
    <w:rsid w:val="00041978"/>
    <w:rsid w:val="00042507"/>
    <w:rsid w:val="00044DDF"/>
    <w:rsid w:val="00044F2D"/>
    <w:rsid w:val="000450C4"/>
    <w:rsid w:val="00045191"/>
    <w:rsid w:val="00046C5D"/>
    <w:rsid w:val="000473A4"/>
    <w:rsid w:val="0005005B"/>
    <w:rsid w:val="00050DD1"/>
    <w:rsid w:val="00053356"/>
    <w:rsid w:val="000539BC"/>
    <w:rsid w:val="00053CAA"/>
    <w:rsid w:val="00053DB8"/>
    <w:rsid w:val="00054017"/>
    <w:rsid w:val="00054158"/>
    <w:rsid w:val="000567B8"/>
    <w:rsid w:val="00056E6C"/>
    <w:rsid w:val="00056E94"/>
    <w:rsid w:val="00057D27"/>
    <w:rsid w:val="00060498"/>
    <w:rsid w:val="00060749"/>
    <w:rsid w:val="0006115F"/>
    <w:rsid w:val="000614F9"/>
    <w:rsid w:val="00062C76"/>
    <w:rsid w:val="000630C5"/>
    <w:rsid w:val="00063178"/>
    <w:rsid w:val="00063B27"/>
    <w:rsid w:val="00064BF1"/>
    <w:rsid w:val="000652EF"/>
    <w:rsid w:val="00066537"/>
    <w:rsid w:val="00067CA9"/>
    <w:rsid w:val="000713C2"/>
    <w:rsid w:val="00071491"/>
    <w:rsid w:val="00071B8F"/>
    <w:rsid w:val="00072496"/>
    <w:rsid w:val="000725D8"/>
    <w:rsid w:val="0007269D"/>
    <w:rsid w:val="00075436"/>
    <w:rsid w:val="00075B25"/>
    <w:rsid w:val="00076B65"/>
    <w:rsid w:val="00077239"/>
    <w:rsid w:val="000779E3"/>
    <w:rsid w:val="00081329"/>
    <w:rsid w:val="00081591"/>
    <w:rsid w:val="00081A2D"/>
    <w:rsid w:val="000820C2"/>
    <w:rsid w:val="00085E82"/>
    <w:rsid w:val="00085FAF"/>
    <w:rsid w:val="00086A79"/>
    <w:rsid w:val="00087093"/>
    <w:rsid w:val="0008773F"/>
    <w:rsid w:val="00090A8E"/>
    <w:rsid w:val="00090C6C"/>
    <w:rsid w:val="0009176A"/>
    <w:rsid w:val="000918B9"/>
    <w:rsid w:val="00092C21"/>
    <w:rsid w:val="00093194"/>
    <w:rsid w:val="00094430"/>
    <w:rsid w:val="000944DA"/>
    <w:rsid w:val="00094B75"/>
    <w:rsid w:val="00095D58"/>
    <w:rsid w:val="00095E81"/>
    <w:rsid w:val="00097B70"/>
    <w:rsid w:val="000A0271"/>
    <w:rsid w:val="000A0DCB"/>
    <w:rsid w:val="000A1298"/>
    <w:rsid w:val="000A184A"/>
    <w:rsid w:val="000A1BE7"/>
    <w:rsid w:val="000A2E94"/>
    <w:rsid w:val="000A3225"/>
    <w:rsid w:val="000A39A7"/>
    <w:rsid w:val="000A40A4"/>
    <w:rsid w:val="000A55D2"/>
    <w:rsid w:val="000A675C"/>
    <w:rsid w:val="000A7A61"/>
    <w:rsid w:val="000A7E7E"/>
    <w:rsid w:val="000B0499"/>
    <w:rsid w:val="000B1470"/>
    <w:rsid w:val="000B15FE"/>
    <w:rsid w:val="000B17D8"/>
    <w:rsid w:val="000B2D87"/>
    <w:rsid w:val="000B371F"/>
    <w:rsid w:val="000B3E69"/>
    <w:rsid w:val="000B3EE9"/>
    <w:rsid w:val="000B4091"/>
    <w:rsid w:val="000B614E"/>
    <w:rsid w:val="000C06E3"/>
    <w:rsid w:val="000C1703"/>
    <w:rsid w:val="000C2D6F"/>
    <w:rsid w:val="000C37E6"/>
    <w:rsid w:val="000C4025"/>
    <w:rsid w:val="000C4E29"/>
    <w:rsid w:val="000C5432"/>
    <w:rsid w:val="000C62B0"/>
    <w:rsid w:val="000C6366"/>
    <w:rsid w:val="000D0B82"/>
    <w:rsid w:val="000D1000"/>
    <w:rsid w:val="000D1E1C"/>
    <w:rsid w:val="000D225F"/>
    <w:rsid w:val="000D5541"/>
    <w:rsid w:val="000D68DC"/>
    <w:rsid w:val="000D72F2"/>
    <w:rsid w:val="000E0127"/>
    <w:rsid w:val="000E01D5"/>
    <w:rsid w:val="000E02B9"/>
    <w:rsid w:val="000E0CF5"/>
    <w:rsid w:val="000E1309"/>
    <w:rsid w:val="000E18B8"/>
    <w:rsid w:val="000E44A7"/>
    <w:rsid w:val="000E4E00"/>
    <w:rsid w:val="000E5270"/>
    <w:rsid w:val="000E592E"/>
    <w:rsid w:val="000E76A5"/>
    <w:rsid w:val="000F20C5"/>
    <w:rsid w:val="000F2F66"/>
    <w:rsid w:val="000F3039"/>
    <w:rsid w:val="000F425B"/>
    <w:rsid w:val="000F48BD"/>
    <w:rsid w:val="000F4F9E"/>
    <w:rsid w:val="000F5EDF"/>
    <w:rsid w:val="000F6848"/>
    <w:rsid w:val="000F6900"/>
    <w:rsid w:val="000F6A6F"/>
    <w:rsid w:val="000F7993"/>
    <w:rsid w:val="000F7A19"/>
    <w:rsid w:val="0010026E"/>
    <w:rsid w:val="00103238"/>
    <w:rsid w:val="0010459B"/>
    <w:rsid w:val="00105352"/>
    <w:rsid w:val="00105791"/>
    <w:rsid w:val="0010623F"/>
    <w:rsid w:val="00106948"/>
    <w:rsid w:val="0011104C"/>
    <w:rsid w:val="001115E2"/>
    <w:rsid w:val="00112A4C"/>
    <w:rsid w:val="00113962"/>
    <w:rsid w:val="00115291"/>
    <w:rsid w:val="001161EA"/>
    <w:rsid w:val="0011749C"/>
    <w:rsid w:val="00117BB6"/>
    <w:rsid w:val="001201F1"/>
    <w:rsid w:val="00120511"/>
    <w:rsid w:val="001206A2"/>
    <w:rsid w:val="001228FB"/>
    <w:rsid w:val="00123721"/>
    <w:rsid w:val="0012481D"/>
    <w:rsid w:val="00124CE1"/>
    <w:rsid w:val="00124D51"/>
    <w:rsid w:val="00126DA5"/>
    <w:rsid w:val="00127C0E"/>
    <w:rsid w:val="00130B69"/>
    <w:rsid w:val="001314F5"/>
    <w:rsid w:val="00132424"/>
    <w:rsid w:val="00133C9F"/>
    <w:rsid w:val="001364AC"/>
    <w:rsid w:val="00136CA6"/>
    <w:rsid w:val="001419E4"/>
    <w:rsid w:val="0014293A"/>
    <w:rsid w:val="001429C6"/>
    <w:rsid w:val="00143280"/>
    <w:rsid w:val="00143FE5"/>
    <w:rsid w:val="00144749"/>
    <w:rsid w:val="00144FB2"/>
    <w:rsid w:val="00145720"/>
    <w:rsid w:val="001459C7"/>
    <w:rsid w:val="00146EBE"/>
    <w:rsid w:val="001502A6"/>
    <w:rsid w:val="0015047F"/>
    <w:rsid w:val="00150686"/>
    <w:rsid w:val="001513AC"/>
    <w:rsid w:val="00151446"/>
    <w:rsid w:val="00151A06"/>
    <w:rsid w:val="00152BCF"/>
    <w:rsid w:val="001565F2"/>
    <w:rsid w:val="0015799A"/>
    <w:rsid w:val="00157C56"/>
    <w:rsid w:val="00161178"/>
    <w:rsid w:val="00161A25"/>
    <w:rsid w:val="001626CC"/>
    <w:rsid w:val="00162EF3"/>
    <w:rsid w:val="0016413B"/>
    <w:rsid w:val="0016468E"/>
    <w:rsid w:val="00164D7A"/>
    <w:rsid w:val="00164DEE"/>
    <w:rsid w:val="00166B92"/>
    <w:rsid w:val="00167670"/>
    <w:rsid w:val="00170715"/>
    <w:rsid w:val="00173F7F"/>
    <w:rsid w:val="00174A3F"/>
    <w:rsid w:val="001762EE"/>
    <w:rsid w:val="00177AFD"/>
    <w:rsid w:val="00180981"/>
    <w:rsid w:val="00181396"/>
    <w:rsid w:val="00182885"/>
    <w:rsid w:val="00182980"/>
    <w:rsid w:val="00184322"/>
    <w:rsid w:val="00184AE9"/>
    <w:rsid w:val="00185128"/>
    <w:rsid w:val="001855AC"/>
    <w:rsid w:val="00185BE3"/>
    <w:rsid w:val="001860A1"/>
    <w:rsid w:val="001871C0"/>
    <w:rsid w:val="00187788"/>
    <w:rsid w:val="00190659"/>
    <w:rsid w:val="001907AF"/>
    <w:rsid w:val="00191600"/>
    <w:rsid w:val="00192DFA"/>
    <w:rsid w:val="00192F03"/>
    <w:rsid w:val="001935CD"/>
    <w:rsid w:val="0019698E"/>
    <w:rsid w:val="001A020C"/>
    <w:rsid w:val="001A0E57"/>
    <w:rsid w:val="001A262B"/>
    <w:rsid w:val="001A3A0D"/>
    <w:rsid w:val="001A3E61"/>
    <w:rsid w:val="001A6D8E"/>
    <w:rsid w:val="001A723A"/>
    <w:rsid w:val="001A7605"/>
    <w:rsid w:val="001A7AD2"/>
    <w:rsid w:val="001B01DA"/>
    <w:rsid w:val="001B1212"/>
    <w:rsid w:val="001B19C6"/>
    <w:rsid w:val="001B4B09"/>
    <w:rsid w:val="001B5785"/>
    <w:rsid w:val="001B698B"/>
    <w:rsid w:val="001B6D8D"/>
    <w:rsid w:val="001B7C1C"/>
    <w:rsid w:val="001C0229"/>
    <w:rsid w:val="001C0BAF"/>
    <w:rsid w:val="001C3544"/>
    <w:rsid w:val="001C3688"/>
    <w:rsid w:val="001C6438"/>
    <w:rsid w:val="001C6F70"/>
    <w:rsid w:val="001C74F1"/>
    <w:rsid w:val="001D2391"/>
    <w:rsid w:val="001D25D2"/>
    <w:rsid w:val="001D3E8C"/>
    <w:rsid w:val="001D3FB1"/>
    <w:rsid w:val="001D512C"/>
    <w:rsid w:val="001D56DE"/>
    <w:rsid w:val="001D5F68"/>
    <w:rsid w:val="001E00E6"/>
    <w:rsid w:val="001E041A"/>
    <w:rsid w:val="001E1B7C"/>
    <w:rsid w:val="001E1BB3"/>
    <w:rsid w:val="001E21ED"/>
    <w:rsid w:val="001E2C7C"/>
    <w:rsid w:val="001E3078"/>
    <w:rsid w:val="001E3257"/>
    <w:rsid w:val="001E3430"/>
    <w:rsid w:val="001E3D28"/>
    <w:rsid w:val="001E4387"/>
    <w:rsid w:val="001E4C19"/>
    <w:rsid w:val="001E66F3"/>
    <w:rsid w:val="001E6E32"/>
    <w:rsid w:val="001F0092"/>
    <w:rsid w:val="001F0DA6"/>
    <w:rsid w:val="001F31B4"/>
    <w:rsid w:val="001F5836"/>
    <w:rsid w:val="001F5950"/>
    <w:rsid w:val="001F625C"/>
    <w:rsid w:val="001F725F"/>
    <w:rsid w:val="001F7A59"/>
    <w:rsid w:val="001F7A65"/>
    <w:rsid w:val="001F7DB4"/>
    <w:rsid w:val="00200398"/>
    <w:rsid w:val="00201EA1"/>
    <w:rsid w:val="00202FA1"/>
    <w:rsid w:val="00204850"/>
    <w:rsid w:val="0020519B"/>
    <w:rsid w:val="00205878"/>
    <w:rsid w:val="00205AE9"/>
    <w:rsid w:val="00206320"/>
    <w:rsid w:val="00206B29"/>
    <w:rsid w:val="00207510"/>
    <w:rsid w:val="0020758B"/>
    <w:rsid w:val="00210473"/>
    <w:rsid w:val="00211B8D"/>
    <w:rsid w:val="00213205"/>
    <w:rsid w:val="0021436D"/>
    <w:rsid w:val="0021636F"/>
    <w:rsid w:val="002203D2"/>
    <w:rsid w:val="002226CD"/>
    <w:rsid w:val="0022364B"/>
    <w:rsid w:val="00223835"/>
    <w:rsid w:val="00223EE0"/>
    <w:rsid w:val="0022407D"/>
    <w:rsid w:val="00224B82"/>
    <w:rsid w:val="00225AED"/>
    <w:rsid w:val="00226211"/>
    <w:rsid w:val="00226356"/>
    <w:rsid w:val="0022758A"/>
    <w:rsid w:val="00227E9A"/>
    <w:rsid w:val="00230E07"/>
    <w:rsid w:val="00230E81"/>
    <w:rsid w:val="00231CC2"/>
    <w:rsid w:val="00233031"/>
    <w:rsid w:val="00233A11"/>
    <w:rsid w:val="0023465E"/>
    <w:rsid w:val="00234CDD"/>
    <w:rsid w:val="00234E51"/>
    <w:rsid w:val="002362E6"/>
    <w:rsid w:val="00236323"/>
    <w:rsid w:val="0024076D"/>
    <w:rsid w:val="00242AAC"/>
    <w:rsid w:val="00243207"/>
    <w:rsid w:val="00243212"/>
    <w:rsid w:val="00243A68"/>
    <w:rsid w:val="002455E4"/>
    <w:rsid w:val="002459E0"/>
    <w:rsid w:val="00245F5B"/>
    <w:rsid w:val="002465CC"/>
    <w:rsid w:val="0024710F"/>
    <w:rsid w:val="002506AC"/>
    <w:rsid w:val="002519AE"/>
    <w:rsid w:val="00254696"/>
    <w:rsid w:val="00254C90"/>
    <w:rsid w:val="002567F2"/>
    <w:rsid w:val="002572DB"/>
    <w:rsid w:val="00257DEC"/>
    <w:rsid w:val="00257EF1"/>
    <w:rsid w:val="00261E77"/>
    <w:rsid w:val="00263BC4"/>
    <w:rsid w:val="00263F8C"/>
    <w:rsid w:val="002667BF"/>
    <w:rsid w:val="00266E10"/>
    <w:rsid w:val="00270D90"/>
    <w:rsid w:val="00271603"/>
    <w:rsid w:val="0027237D"/>
    <w:rsid w:val="0027239B"/>
    <w:rsid w:val="002747ED"/>
    <w:rsid w:val="00276668"/>
    <w:rsid w:val="00277774"/>
    <w:rsid w:val="00280169"/>
    <w:rsid w:val="002822BF"/>
    <w:rsid w:val="00282AB5"/>
    <w:rsid w:val="00283746"/>
    <w:rsid w:val="002855E8"/>
    <w:rsid w:val="00286304"/>
    <w:rsid w:val="00286455"/>
    <w:rsid w:val="00287A76"/>
    <w:rsid w:val="00287B23"/>
    <w:rsid w:val="002905C9"/>
    <w:rsid w:val="002907C3"/>
    <w:rsid w:val="002908D8"/>
    <w:rsid w:val="00290964"/>
    <w:rsid w:val="00290FAB"/>
    <w:rsid w:val="00291356"/>
    <w:rsid w:val="00291DDA"/>
    <w:rsid w:val="00292460"/>
    <w:rsid w:val="0029415A"/>
    <w:rsid w:val="00294D72"/>
    <w:rsid w:val="00294FB1"/>
    <w:rsid w:val="00295DAA"/>
    <w:rsid w:val="00296888"/>
    <w:rsid w:val="002977D5"/>
    <w:rsid w:val="00297906"/>
    <w:rsid w:val="00297E5B"/>
    <w:rsid w:val="002A030A"/>
    <w:rsid w:val="002A1566"/>
    <w:rsid w:val="002A2576"/>
    <w:rsid w:val="002A29D4"/>
    <w:rsid w:val="002A2C42"/>
    <w:rsid w:val="002A4C50"/>
    <w:rsid w:val="002A573D"/>
    <w:rsid w:val="002A5A2D"/>
    <w:rsid w:val="002A5F36"/>
    <w:rsid w:val="002A6455"/>
    <w:rsid w:val="002B177C"/>
    <w:rsid w:val="002B2A43"/>
    <w:rsid w:val="002B3E40"/>
    <w:rsid w:val="002B51AE"/>
    <w:rsid w:val="002B60C5"/>
    <w:rsid w:val="002B6CFF"/>
    <w:rsid w:val="002B6E18"/>
    <w:rsid w:val="002B7A04"/>
    <w:rsid w:val="002C06FB"/>
    <w:rsid w:val="002C16CE"/>
    <w:rsid w:val="002C2782"/>
    <w:rsid w:val="002C2991"/>
    <w:rsid w:val="002C4724"/>
    <w:rsid w:val="002C4795"/>
    <w:rsid w:val="002C5093"/>
    <w:rsid w:val="002C6921"/>
    <w:rsid w:val="002C729E"/>
    <w:rsid w:val="002C7A18"/>
    <w:rsid w:val="002C7C54"/>
    <w:rsid w:val="002D081D"/>
    <w:rsid w:val="002D1057"/>
    <w:rsid w:val="002D15F4"/>
    <w:rsid w:val="002D18E0"/>
    <w:rsid w:val="002D2124"/>
    <w:rsid w:val="002D2C98"/>
    <w:rsid w:val="002D2DD9"/>
    <w:rsid w:val="002D38FE"/>
    <w:rsid w:val="002D525D"/>
    <w:rsid w:val="002D5328"/>
    <w:rsid w:val="002D55D9"/>
    <w:rsid w:val="002D6655"/>
    <w:rsid w:val="002D67DC"/>
    <w:rsid w:val="002D7260"/>
    <w:rsid w:val="002D7913"/>
    <w:rsid w:val="002D7A1C"/>
    <w:rsid w:val="002D7AC2"/>
    <w:rsid w:val="002D7E2A"/>
    <w:rsid w:val="002E14B7"/>
    <w:rsid w:val="002E1A9D"/>
    <w:rsid w:val="002E27F8"/>
    <w:rsid w:val="002E2A71"/>
    <w:rsid w:val="002E3C9D"/>
    <w:rsid w:val="002E3D31"/>
    <w:rsid w:val="002E3E63"/>
    <w:rsid w:val="002E5236"/>
    <w:rsid w:val="002E7E6A"/>
    <w:rsid w:val="002F00E4"/>
    <w:rsid w:val="002F02C2"/>
    <w:rsid w:val="002F0451"/>
    <w:rsid w:val="002F06BC"/>
    <w:rsid w:val="002F1717"/>
    <w:rsid w:val="002F3937"/>
    <w:rsid w:val="002F3AE7"/>
    <w:rsid w:val="002F3D48"/>
    <w:rsid w:val="002F43D0"/>
    <w:rsid w:val="002F4B85"/>
    <w:rsid w:val="002F4E1C"/>
    <w:rsid w:val="002F6668"/>
    <w:rsid w:val="002F7F70"/>
    <w:rsid w:val="003012C7"/>
    <w:rsid w:val="0030166B"/>
    <w:rsid w:val="00302BC7"/>
    <w:rsid w:val="0030328A"/>
    <w:rsid w:val="00303CDF"/>
    <w:rsid w:val="00304D2C"/>
    <w:rsid w:val="00305CA6"/>
    <w:rsid w:val="00305E15"/>
    <w:rsid w:val="00306166"/>
    <w:rsid w:val="00306861"/>
    <w:rsid w:val="003103FD"/>
    <w:rsid w:val="00311737"/>
    <w:rsid w:val="003117B6"/>
    <w:rsid w:val="00311EE9"/>
    <w:rsid w:val="00312C6E"/>
    <w:rsid w:val="00313E92"/>
    <w:rsid w:val="0031450E"/>
    <w:rsid w:val="003168F8"/>
    <w:rsid w:val="00321EE3"/>
    <w:rsid w:val="00322143"/>
    <w:rsid w:val="003233E9"/>
    <w:rsid w:val="003249B6"/>
    <w:rsid w:val="00324DE1"/>
    <w:rsid w:val="00325AA4"/>
    <w:rsid w:val="00326CBB"/>
    <w:rsid w:val="00327690"/>
    <w:rsid w:val="003278AB"/>
    <w:rsid w:val="00332002"/>
    <w:rsid w:val="00332468"/>
    <w:rsid w:val="00332C7E"/>
    <w:rsid w:val="003353E6"/>
    <w:rsid w:val="00336ABA"/>
    <w:rsid w:val="00337554"/>
    <w:rsid w:val="0034261A"/>
    <w:rsid w:val="0034275C"/>
    <w:rsid w:val="0034466A"/>
    <w:rsid w:val="003452B6"/>
    <w:rsid w:val="00347333"/>
    <w:rsid w:val="003475B7"/>
    <w:rsid w:val="00347E27"/>
    <w:rsid w:val="00350ABE"/>
    <w:rsid w:val="00351DA5"/>
    <w:rsid w:val="0035281A"/>
    <w:rsid w:val="00352C69"/>
    <w:rsid w:val="00352D31"/>
    <w:rsid w:val="00353E96"/>
    <w:rsid w:val="00355391"/>
    <w:rsid w:val="00355CCC"/>
    <w:rsid w:val="00357A46"/>
    <w:rsid w:val="003613DE"/>
    <w:rsid w:val="00362399"/>
    <w:rsid w:val="003624D8"/>
    <w:rsid w:val="00365EAA"/>
    <w:rsid w:val="0036600D"/>
    <w:rsid w:val="00367B42"/>
    <w:rsid w:val="00367B58"/>
    <w:rsid w:val="003708E9"/>
    <w:rsid w:val="00371DB5"/>
    <w:rsid w:val="00373064"/>
    <w:rsid w:val="003730CC"/>
    <w:rsid w:val="0037370C"/>
    <w:rsid w:val="00373E33"/>
    <w:rsid w:val="00373EF3"/>
    <w:rsid w:val="003742B5"/>
    <w:rsid w:val="00374426"/>
    <w:rsid w:val="003748B4"/>
    <w:rsid w:val="003760C2"/>
    <w:rsid w:val="00376410"/>
    <w:rsid w:val="003778EA"/>
    <w:rsid w:val="00380805"/>
    <w:rsid w:val="00380F16"/>
    <w:rsid w:val="0038277E"/>
    <w:rsid w:val="00383049"/>
    <w:rsid w:val="00383E7C"/>
    <w:rsid w:val="0038413C"/>
    <w:rsid w:val="00386832"/>
    <w:rsid w:val="00387C94"/>
    <w:rsid w:val="00390B30"/>
    <w:rsid w:val="00391994"/>
    <w:rsid w:val="00393A6A"/>
    <w:rsid w:val="00393EEE"/>
    <w:rsid w:val="003952C6"/>
    <w:rsid w:val="0039582F"/>
    <w:rsid w:val="00395CCC"/>
    <w:rsid w:val="00396E1C"/>
    <w:rsid w:val="003979AE"/>
    <w:rsid w:val="003A0433"/>
    <w:rsid w:val="003A20F4"/>
    <w:rsid w:val="003A452C"/>
    <w:rsid w:val="003A4F41"/>
    <w:rsid w:val="003A59C6"/>
    <w:rsid w:val="003A5C38"/>
    <w:rsid w:val="003A6290"/>
    <w:rsid w:val="003B042C"/>
    <w:rsid w:val="003B11F4"/>
    <w:rsid w:val="003B3DB7"/>
    <w:rsid w:val="003B3F3A"/>
    <w:rsid w:val="003B4FD7"/>
    <w:rsid w:val="003B5164"/>
    <w:rsid w:val="003B564B"/>
    <w:rsid w:val="003B757F"/>
    <w:rsid w:val="003B75EB"/>
    <w:rsid w:val="003C03BF"/>
    <w:rsid w:val="003C079F"/>
    <w:rsid w:val="003C0AD2"/>
    <w:rsid w:val="003C0E02"/>
    <w:rsid w:val="003C0E06"/>
    <w:rsid w:val="003C13FE"/>
    <w:rsid w:val="003C1448"/>
    <w:rsid w:val="003C1B1A"/>
    <w:rsid w:val="003C4270"/>
    <w:rsid w:val="003C4FEA"/>
    <w:rsid w:val="003C5A5A"/>
    <w:rsid w:val="003C628D"/>
    <w:rsid w:val="003D2BDA"/>
    <w:rsid w:val="003D2BDD"/>
    <w:rsid w:val="003D3809"/>
    <w:rsid w:val="003D39BC"/>
    <w:rsid w:val="003D430E"/>
    <w:rsid w:val="003D4534"/>
    <w:rsid w:val="003D4920"/>
    <w:rsid w:val="003D7762"/>
    <w:rsid w:val="003E2935"/>
    <w:rsid w:val="003E35FA"/>
    <w:rsid w:val="003E45E3"/>
    <w:rsid w:val="003E48F7"/>
    <w:rsid w:val="003E4A57"/>
    <w:rsid w:val="003E51FF"/>
    <w:rsid w:val="003E5DFD"/>
    <w:rsid w:val="003E7066"/>
    <w:rsid w:val="003E73CC"/>
    <w:rsid w:val="003E7485"/>
    <w:rsid w:val="003F0978"/>
    <w:rsid w:val="003F0E0E"/>
    <w:rsid w:val="003F1862"/>
    <w:rsid w:val="003F1EE1"/>
    <w:rsid w:val="003F242D"/>
    <w:rsid w:val="003F2A81"/>
    <w:rsid w:val="003F2CEE"/>
    <w:rsid w:val="003F3167"/>
    <w:rsid w:val="003F3319"/>
    <w:rsid w:val="003F3801"/>
    <w:rsid w:val="003F5046"/>
    <w:rsid w:val="003F58E6"/>
    <w:rsid w:val="003F74CD"/>
    <w:rsid w:val="003F76E8"/>
    <w:rsid w:val="0040014D"/>
    <w:rsid w:val="0040068C"/>
    <w:rsid w:val="00400F4B"/>
    <w:rsid w:val="00401DB3"/>
    <w:rsid w:val="00402841"/>
    <w:rsid w:val="004033AF"/>
    <w:rsid w:val="00405255"/>
    <w:rsid w:val="00405320"/>
    <w:rsid w:val="0040589F"/>
    <w:rsid w:val="004059A9"/>
    <w:rsid w:val="004070FF"/>
    <w:rsid w:val="00410B19"/>
    <w:rsid w:val="0041162A"/>
    <w:rsid w:val="004116C5"/>
    <w:rsid w:val="00412C5A"/>
    <w:rsid w:val="00412EF2"/>
    <w:rsid w:val="00416442"/>
    <w:rsid w:val="0041686D"/>
    <w:rsid w:val="00420487"/>
    <w:rsid w:val="0042156F"/>
    <w:rsid w:val="00423EFD"/>
    <w:rsid w:val="00424769"/>
    <w:rsid w:val="004249E5"/>
    <w:rsid w:val="00424A59"/>
    <w:rsid w:val="00424E9A"/>
    <w:rsid w:val="00425B1B"/>
    <w:rsid w:val="004262C5"/>
    <w:rsid w:val="0042696B"/>
    <w:rsid w:val="00431A04"/>
    <w:rsid w:val="00431C16"/>
    <w:rsid w:val="00431C1D"/>
    <w:rsid w:val="00431FFB"/>
    <w:rsid w:val="004347AB"/>
    <w:rsid w:val="00434CE1"/>
    <w:rsid w:val="00434D91"/>
    <w:rsid w:val="00436251"/>
    <w:rsid w:val="00436A7F"/>
    <w:rsid w:val="00436E3B"/>
    <w:rsid w:val="004379B1"/>
    <w:rsid w:val="00440999"/>
    <w:rsid w:val="00440CF3"/>
    <w:rsid w:val="00441ED0"/>
    <w:rsid w:val="00443162"/>
    <w:rsid w:val="004444C0"/>
    <w:rsid w:val="00444CE8"/>
    <w:rsid w:val="00445DA5"/>
    <w:rsid w:val="004461FA"/>
    <w:rsid w:val="004465BA"/>
    <w:rsid w:val="00447639"/>
    <w:rsid w:val="00451574"/>
    <w:rsid w:val="004519C4"/>
    <w:rsid w:val="00452B03"/>
    <w:rsid w:val="00456125"/>
    <w:rsid w:val="00456CCD"/>
    <w:rsid w:val="00457075"/>
    <w:rsid w:val="0045785A"/>
    <w:rsid w:val="00460455"/>
    <w:rsid w:val="00461267"/>
    <w:rsid w:val="004627F8"/>
    <w:rsid w:val="00462C32"/>
    <w:rsid w:val="0046361C"/>
    <w:rsid w:val="00463E8A"/>
    <w:rsid w:val="00464BCC"/>
    <w:rsid w:val="00464CEF"/>
    <w:rsid w:val="00466E99"/>
    <w:rsid w:val="00467D60"/>
    <w:rsid w:val="00467FB6"/>
    <w:rsid w:val="00470501"/>
    <w:rsid w:val="0047059F"/>
    <w:rsid w:val="0047090F"/>
    <w:rsid w:val="00472AD0"/>
    <w:rsid w:val="00473E9A"/>
    <w:rsid w:val="004740AC"/>
    <w:rsid w:val="00475325"/>
    <w:rsid w:val="00475CCB"/>
    <w:rsid w:val="00476421"/>
    <w:rsid w:val="004764CC"/>
    <w:rsid w:val="00476A46"/>
    <w:rsid w:val="00477B26"/>
    <w:rsid w:val="00481510"/>
    <w:rsid w:val="0048173F"/>
    <w:rsid w:val="0048674B"/>
    <w:rsid w:val="004879BC"/>
    <w:rsid w:val="00487DC2"/>
    <w:rsid w:val="0049077B"/>
    <w:rsid w:val="00490D73"/>
    <w:rsid w:val="00491D5E"/>
    <w:rsid w:val="00492C65"/>
    <w:rsid w:val="004937F4"/>
    <w:rsid w:val="00493989"/>
    <w:rsid w:val="0049443C"/>
    <w:rsid w:val="00494553"/>
    <w:rsid w:val="00495F4B"/>
    <w:rsid w:val="00496186"/>
    <w:rsid w:val="004A0EA7"/>
    <w:rsid w:val="004A1699"/>
    <w:rsid w:val="004A1B4F"/>
    <w:rsid w:val="004A2F11"/>
    <w:rsid w:val="004A33CB"/>
    <w:rsid w:val="004A4B1C"/>
    <w:rsid w:val="004A55FC"/>
    <w:rsid w:val="004A568A"/>
    <w:rsid w:val="004A735C"/>
    <w:rsid w:val="004A73F1"/>
    <w:rsid w:val="004A77E6"/>
    <w:rsid w:val="004B2652"/>
    <w:rsid w:val="004B48FF"/>
    <w:rsid w:val="004B4BDF"/>
    <w:rsid w:val="004B5D72"/>
    <w:rsid w:val="004B5E11"/>
    <w:rsid w:val="004B5E86"/>
    <w:rsid w:val="004B6546"/>
    <w:rsid w:val="004C005A"/>
    <w:rsid w:val="004C097F"/>
    <w:rsid w:val="004C0BEE"/>
    <w:rsid w:val="004C19A1"/>
    <w:rsid w:val="004C2A9E"/>
    <w:rsid w:val="004C43CB"/>
    <w:rsid w:val="004C4800"/>
    <w:rsid w:val="004C4B5B"/>
    <w:rsid w:val="004C4C40"/>
    <w:rsid w:val="004C6D6A"/>
    <w:rsid w:val="004D1030"/>
    <w:rsid w:val="004D22ED"/>
    <w:rsid w:val="004D393A"/>
    <w:rsid w:val="004D4D89"/>
    <w:rsid w:val="004D5533"/>
    <w:rsid w:val="004D5F51"/>
    <w:rsid w:val="004D63CF"/>
    <w:rsid w:val="004D71E2"/>
    <w:rsid w:val="004E153A"/>
    <w:rsid w:val="004E2770"/>
    <w:rsid w:val="004E377F"/>
    <w:rsid w:val="004E3C8D"/>
    <w:rsid w:val="004E3D77"/>
    <w:rsid w:val="004E4C98"/>
    <w:rsid w:val="004E556F"/>
    <w:rsid w:val="004E5B12"/>
    <w:rsid w:val="004E7566"/>
    <w:rsid w:val="004E77B3"/>
    <w:rsid w:val="004E7FF7"/>
    <w:rsid w:val="004F078A"/>
    <w:rsid w:val="004F07F0"/>
    <w:rsid w:val="004F16BB"/>
    <w:rsid w:val="004F1A40"/>
    <w:rsid w:val="004F1C75"/>
    <w:rsid w:val="004F2FAB"/>
    <w:rsid w:val="004F30F0"/>
    <w:rsid w:val="004F3F64"/>
    <w:rsid w:val="004F402D"/>
    <w:rsid w:val="004F4697"/>
    <w:rsid w:val="004F4720"/>
    <w:rsid w:val="004F5B88"/>
    <w:rsid w:val="004F5BF1"/>
    <w:rsid w:val="004F6803"/>
    <w:rsid w:val="005001F2"/>
    <w:rsid w:val="00500234"/>
    <w:rsid w:val="00500646"/>
    <w:rsid w:val="005008CF"/>
    <w:rsid w:val="0050093E"/>
    <w:rsid w:val="00500E73"/>
    <w:rsid w:val="00503B14"/>
    <w:rsid w:val="005053C5"/>
    <w:rsid w:val="00505B3F"/>
    <w:rsid w:val="00505C06"/>
    <w:rsid w:val="005069C6"/>
    <w:rsid w:val="0050732C"/>
    <w:rsid w:val="00507434"/>
    <w:rsid w:val="00511845"/>
    <w:rsid w:val="0051320C"/>
    <w:rsid w:val="00513EAA"/>
    <w:rsid w:val="00514D84"/>
    <w:rsid w:val="00515ADF"/>
    <w:rsid w:val="00515FF0"/>
    <w:rsid w:val="0051746B"/>
    <w:rsid w:val="005204A0"/>
    <w:rsid w:val="0052223B"/>
    <w:rsid w:val="00522327"/>
    <w:rsid w:val="005233D1"/>
    <w:rsid w:val="00524066"/>
    <w:rsid w:val="00524317"/>
    <w:rsid w:val="005245F8"/>
    <w:rsid w:val="00524FB6"/>
    <w:rsid w:val="005254F1"/>
    <w:rsid w:val="00525793"/>
    <w:rsid w:val="00525A70"/>
    <w:rsid w:val="00526220"/>
    <w:rsid w:val="0052713C"/>
    <w:rsid w:val="00527AF2"/>
    <w:rsid w:val="00527C6B"/>
    <w:rsid w:val="00527FCF"/>
    <w:rsid w:val="00530CAA"/>
    <w:rsid w:val="00531085"/>
    <w:rsid w:val="005315D7"/>
    <w:rsid w:val="00532B80"/>
    <w:rsid w:val="00533AF2"/>
    <w:rsid w:val="005341D8"/>
    <w:rsid w:val="00534663"/>
    <w:rsid w:val="00534EB2"/>
    <w:rsid w:val="00535C2F"/>
    <w:rsid w:val="005367D4"/>
    <w:rsid w:val="00537394"/>
    <w:rsid w:val="00537C80"/>
    <w:rsid w:val="00540C76"/>
    <w:rsid w:val="0054296C"/>
    <w:rsid w:val="0054339E"/>
    <w:rsid w:val="00545884"/>
    <w:rsid w:val="00545BF5"/>
    <w:rsid w:val="00545C48"/>
    <w:rsid w:val="00546250"/>
    <w:rsid w:val="005465F2"/>
    <w:rsid w:val="0054680F"/>
    <w:rsid w:val="0054739A"/>
    <w:rsid w:val="00547620"/>
    <w:rsid w:val="00550D9F"/>
    <w:rsid w:val="00551158"/>
    <w:rsid w:val="00551B31"/>
    <w:rsid w:val="00552ADA"/>
    <w:rsid w:val="00553C66"/>
    <w:rsid w:val="00553EAC"/>
    <w:rsid w:val="00554675"/>
    <w:rsid w:val="00555591"/>
    <w:rsid w:val="005558CF"/>
    <w:rsid w:val="00556139"/>
    <w:rsid w:val="0055668A"/>
    <w:rsid w:val="005572F2"/>
    <w:rsid w:val="00557BDB"/>
    <w:rsid w:val="00561688"/>
    <w:rsid w:val="005640B5"/>
    <w:rsid w:val="005656AC"/>
    <w:rsid w:val="005673E6"/>
    <w:rsid w:val="005700FB"/>
    <w:rsid w:val="0057079E"/>
    <w:rsid w:val="00570DA6"/>
    <w:rsid w:val="005731B3"/>
    <w:rsid w:val="0057410C"/>
    <w:rsid w:val="00574234"/>
    <w:rsid w:val="0057436F"/>
    <w:rsid w:val="00575D17"/>
    <w:rsid w:val="00575EC1"/>
    <w:rsid w:val="00576AC2"/>
    <w:rsid w:val="00577E67"/>
    <w:rsid w:val="00582686"/>
    <w:rsid w:val="005829C7"/>
    <w:rsid w:val="00582FDF"/>
    <w:rsid w:val="00583321"/>
    <w:rsid w:val="005869B5"/>
    <w:rsid w:val="00586BD0"/>
    <w:rsid w:val="00587501"/>
    <w:rsid w:val="00587B2C"/>
    <w:rsid w:val="005907B0"/>
    <w:rsid w:val="005916C5"/>
    <w:rsid w:val="00591E84"/>
    <w:rsid w:val="00592349"/>
    <w:rsid w:val="00592557"/>
    <w:rsid w:val="00592854"/>
    <w:rsid w:val="00593F70"/>
    <w:rsid w:val="005941D2"/>
    <w:rsid w:val="00595E35"/>
    <w:rsid w:val="00595F47"/>
    <w:rsid w:val="00596818"/>
    <w:rsid w:val="00596DAC"/>
    <w:rsid w:val="00597CED"/>
    <w:rsid w:val="005A037D"/>
    <w:rsid w:val="005A068F"/>
    <w:rsid w:val="005A06F3"/>
    <w:rsid w:val="005A2528"/>
    <w:rsid w:val="005A2C3F"/>
    <w:rsid w:val="005A3D4F"/>
    <w:rsid w:val="005A49BB"/>
    <w:rsid w:val="005A6508"/>
    <w:rsid w:val="005B0019"/>
    <w:rsid w:val="005B0436"/>
    <w:rsid w:val="005B089E"/>
    <w:rsid w:val="005B0BE8"/>
    <w:rsid w:val="005B126A"/>
    <w:rsid w:val="005B1D7A"/>
    <w:rsid w:val="005B1DC9"/>
    <w:rsid w:val="005B29A2"/>
    <w:rsid w:val="005B2DBF"/>
    <w:rsid w:val="005B2F8C"/>
    <w:rsid w:val="005B32E9"/>
    <w:rsid w:val="005B37CD"/>
    <w:rsid w:val="005B3E38"/>
    <w:rsid w:val="005B42D0"/>
    <w:rsid w:val="005B42F4"/>
    <w:rsid w:val="005B7619"/>
    <w:rsid w:val="005C0731"/>
    <w:rsid w:val="005C0AAF"/>
    <w:rsid w:val="005C0C8B"/>
    <w:rsid w:val="005C1942"/>
    <w:rsid w:val="005C2159"/>
    <w:rsid w:val="005C2E60"/>
    <w:rsid w:val="005C4293"/>
    <w:rsid w:val="005C481F"/>
    <w:rsid w:val="005C5726"/>
    <w:rsid w:val="005C5F33"/>
    <w:rsid w:val="005C6155"/>
    <w:rsid w:val="005C7D67"/>
    <w:rsid w:val="005D08D6"/>
    <w:rsid w:val="005D246C"/>
    <w:rsid w:val="005D33C0"/>
    <w:rsid w:val="005D3950"/>
    <w:rsid w:val="005D416B"/>
    <w:rsid w:val="005D55AD"/>
    <w:rsid w:val="005D6AF0"/>
    <w:rsid w:val="005D7ADC"/>
    <w:rsid w:val="005D7CF5"/>
    <w:rsid w:val="005E01B8"/>
    <w:rsid w:val="005E1420"/>
    <w:rsid w:val="005E1A5B"/>
    <w:rsid w:val="005E2644"/>
    <w:rsid w:val="005E3AD9"/>
    <w:rsid w:val="005E4E1A"/>
    <w:rsid w:val="005E6C34"/>
    <w:rsid w:val="005E71E0"/>
    <w:rsid w:val="005F0C92"/>
    <w:rsid w:val="005F1B9B"/>
    <w:rsid w:val="005F226B"/>
    <w:rsid w:val="005F2599"/>
    <w:rsid w:val="005F297E"/>
    <w:rsid w:val="005F2CD5"/>
    <w:rsid w:val="005F3CF4"/>
    <w:rsid w:val="005F4CCE"/>
    <w:rsid w:val="005F51E8"/>
    <w:rsid w:val="005F53DC"/>
    <w:rsid w:val="005F60B7"/>
    <w:rsid w:val="005F6160"/>
    <w:rsid w:val="005F6814"/>
    <w:rsid w:val="005F6CF3"/>
    <w:rsid w:val="006000E9"/>
    <w:rsid w:val="0060191F"/>
    <w:rsid w:val="00602338"/>
    <w:rsid w:val="00602DD1"/>
    <w:rsid w:val="00603557"/>
    <w:rsid w:val="00603BA9"/>
    <w:rsid w:val="00603C59"/>
    <w:rsid w:val="006054A8"/>
    <w:rsid w:val="00606C2F"/>
    <w:rsid w:val="00607F4C"/>
    <w:rsid w:val="00612DB5"/>
    <w:rsid w:val="00612EBB"/>
    <w:rsid w:val="0061437C"/>
    <w:rsid w:val="00616397"/>
    <w:rsid w:val="00616731"/>
    <w:rsid w:val="00616BAE"/>
    <w:rsid w:val="0062088C"/>
    <w:rsid w:val="006208B7"/>
    <w:rsid w:val="00620E76"/>
    <w:rsid w:val="006218F6"/>
    <w:rsid w:val="00621AA6"/>
    <w:rsid w:val="00621CCE"/>
    <w:rsid w:val="00622122"/>
    <w:rsid w:val="00622442"/>
    <w:rsid w:val="00622805"/>
    <w:rsid w:val="00622D07"/>
    <w:rsid w:val="006232FA"/>
    <w:rsid w:val="006258B9"/>
    <w:rsid w:val="0062696D"/>
    <w:rsid w:val="00626DAD"/>
    <w:rsid w:val="0062724A"/>
    <w:rsid w:val="00627B39"/>
    <w:rsid w:val="006323E7"/>
    <w:rsid w:val="00633E23"/>
    <w:rsid w:val="006345CE"/>
    <w:rsid w:val="00635220"/>
    <w:rsid w:val="00636806"/>
    <w:rsid w:val="00637647"/>
    <w:rsid w:val="00637DAF"/>
    <w:rsid w:val="0064086A"/>
    <w:rsid w:val="00641818"/>
    <w:rsid w:val="00642959"/>
    <w:rsid w:val="0064409B"/>
    <w:rsid w:val="0064485E"/>
    <w:rsid w:val="006449CD"/>
    <w:rsid w:val="006466ED"/>
    <w:rsid w:val="00646723"/>
    <w:rsid w:val="00647D96"/>
    <w:rsid w:val="0065131D"/>
    <w:rsid w:val="006520A4"/>
    <w:rsid w:val="0065496A"/>
    <w:rsid w:val="00654A58"/>
    <w:rsid w:val="00656940"/>
    <w:rsid w:val="00657B15"/>
    <w:rsid w:val="00660C7C"/>
    <w:rsid w:val="00662D96"/>
    <w:rsid w:val="00662ED3"/>
    <w:rsid w:val="0066431B"/>
    <w:rsid w:val="00664AF6"/>
    <w:rsid w:val="006653E4"/>
    <w:rsid w:val="00665BFD"/>
    <w:rsid w:val="0066657B"/>
    <w:rsid w:val="00670E56"/>
    <w:rsid w:val="006765F6"/>
    <w:rsid w:val="00677F85"/>
    <w:rsid w:val="006800DE"/>
    <w:rsid w:val="0068386A"/>
    <w:rsid w:val="006861F1"/>
    <w:rsid w:val="006867AF"/>
    <w:rsid w:val="0068688E"/>
    <w:rsid w:val="00686B69"/>
    <w:rsid w:val="00686F44"/>
    <w:rsid w:val="006918ED"/>
    <w:rsid w:val="00691A5D"/>
    <w:rsid w:val="00691A90"/>
    <w:rsid w:val="006923E5"/>
    <w:rsid w:val="006928E1"/>
    <w:rsid w:val="00695381"/>
    <w:rsid w:val="00695930"/>
    <w:rsid w:val="00695E7A"/>
    <w:rsid w:val="00696ED2"/>
    <w:rsid w:val="006974A6"/>
    <w:rsid w:val="006A14ED"/>
    <w:rsid w:val="006A2014"/>
    <w:rsid w:val="006A2B5D"/>
    <w:rsid w:val="006A325D"/>
    <w:rsid w:val="006A49F6"/>
    <w:rsid w:val="006A7211"/>
    <w:rsid w:val="006A7994"/>
    <w:rsid w:val="006B0411"/>
    <w:rsid w:val="006B0FC0"/>
    <w:rsid w:val="006B1EA4"/>
    <w:rsid w:val="006B1F34"/>
    <w:rsid w:val="006B1FCA"/>
    <w:rsid w:val="006B4E9C"/>
    <w:rsid w:val="006B509B"/>
    <w:rsid w:val="006B521D"/>
    <w:rsid w:val="006B5428"/>
    <w:rsid w:val="006B709C"/>
    <w:rsid w:val="006B7A7C"/>
    <w:rsid w:val="006C12F5"/>
    <w:rsid w:val="006C15F8"/>
    <w:rsid w:val="006C1A89"/>
    <w:rsid w:val="006C1A8F"/>
    <w:rsid w:val="006C205D"/>
    <w:rsid w:val="006C2170"/>
    <w:rsid w:val="006C30C0"/>
    <w:rsid w:val="006C49F1"/>
    <w:rsid w:val="006C4D36"/>
    <w:rsid w:val="006C54FF"/>
    <w:rsid w:val="006C58CF"/>
    <w:rsid w:val="006C6D5D"/>
    <w:rsid w:val="006C7C34"/>
    <w:rsid w:val="006C7F41"/>
    <w:rsid w:val="006D0355"/>
    <w:rsid w:val="006D08E9"/>
    <w:rsid w:val="006D2E73"/>
    <w:rsid w:val="006D3575"/>
    <w:rsid w:val="006D4D9A"/>
    <w:rsid w:val="006D507D"/>
    <w:rsid w:val="006D5769"/>
    <w:rsid w:val="006D612E"/>
    <w:rsid w:val="006D630C"/>
    <w:rsid w:val="006D633A"/>
    <w:rsid w:val="006D64C5"/>
    <w:rsid w:val="006D64E5"/>
    <w:rsid w:val="006D6E84"/>
    <w:rsid w:val="006D70F2"/>
    <w:rsid w:val="006E067B"/>
    <w:rsid w:val="006E08F9"/>
    <w:rsid w:val="006E09F1"/>
    <w:rsid w:val="006E0A2E"/>
    <w:rsid w:val="006E1A02"/>
    <w:rsid w:val="006E3D5A"/>
    <w:rsid w:val="006E4D3F"/>
    <w:rsid w:val="006E745C"/>
    <w:rsid w:val="006E7561"/>
    <w:rsid w:val="006F0C2C"/>
    <w:rsid w:val="006F2AED"/>
    <w:rsid w:val="006F2E6A"/>
    <w:rsid w:val="006F37BB"/>
    <w:rsid w:val="006F3A2C"/>
    <w:rsid w:val="006F3CA0"/>
    <w:rsid w:val="006F3D3D"/>
    <w:rsid w:val="006F48B9"/>
    <w:rsid w:val="006F4935"/>
    <w:rsid w:val="006F4E25"/>
    <w:rsid w:val="006F661D"/>
    <w:rsid w:val="006F66D6"/>
    <w:rsid w:val="006F7567"/>
    <w:rsid w:val="00701192"/>
    <w:rsid w:val="0070171F"/>
    <w:rsid w:val="007018F8"/>
    <w:rsid w:val="007019DC"/>
    <w:rsid w:val="007026CC"/>
    <w:rsid w:val="00702BFB"/>
    <w:rsid w:val="00703E93"/>
    <w:rsid w:val="00704A9A"/>
    <w:rsid w:val="00704B83"/>
    <w:rsid w:val="00704FF4"/>
    <w:rsid w:val="00705BCC"/>
    <w:rsid w:val="0070677A"/>
    <w:rsid w:val="007075C0"/>
    <w:rsid w:val="0071195F"/>
    <w:rsid w:val="00713260"/>
    <w:rsid w:val="0071428F"/>
    <w:rsid w:val="00715261"/>
    <w:rsid w:val="00716C2A"/>
    <w:rsid w:val="00721439"/>
    <w:rsid w:val="00721962"/>
    <w:rsid w:val="007222AB"/>
    <w:rsid w:val="00723151"/>
    <w:rsid w:val="0072418D"/>
    <w:rsid w:val="00725BCB"/>
    <w:rsid w:val="00727C72"/>
    <w:rsid w:val="00727EB0"/>
    <w:rsid w:val="00731707"/>
    <w:rsid w:val="0073230A"/>
    <w:rsid w:val="007329D4"/>
    <w:rsid w:val="00732AF3"/>
    <w:rsid w:val="00734C18"/>
    <w:rsid w:val="0073584C"/>
    <w:rsid w:val="00735E72"/>
    <w:rsid w:val="00736410"/>
    <w:rsid w:val="00740B68"/>
    <w:rsid w:val="0074244B"/>
    <w:rsid w:val="007424C0"/>
    <w:rsid w:val="0074267A"/>
    <w:rsid w:val="00743D8E"/>
    <w:rsid w:val="00745727"/>
    <w:rsid w:val="0074691D"/>
    <w:rsid w:val="00746B7C"/>
    <w:rsid w:val="00746B99"/>
    <w:rsid w:val="00750AC8"/>
    <w:rsid w:val="00751AEB"/>
    <w:rsid w:val="00754479"/>
    <w:rsid w:val="0075556C"/>
    <w:rsid w:val="007556E9"/>
    <w:rsid w:val="007564DE"/>
    <w:rsid w:val="00756A28"/>
    <w:rsid w:val="00756EEA"/>
    <w:rsid w:val="00757C30"/>
    <w:rsid w:val="00757DCE"/>
    <w:rsid w:val="00757E95"/>
    <w:rsid w:val="007608B8"/>
    <w:rsid w:val="00761F4E"/>
    <w:rsid w:val="007628FE"/>
    <w:rsid w:val="007647EE"/>
    <w:rsid w:val="00764ED7"/>
    <w:rsid w:val="007651E3"/>
    <w:rsid w:val="007651F1"/>
    <w:rsid w:val="007671D3"/>
    <w:rsid w:val="00767478"/>
    <w:rsid w:val="00767B52"/>
    <w:rsid w:val="00770070"/>
    <w:rsid w:val="00770F71"/>
    <w:rsid w:val="00771079"/>
    <w:rsid w:val="007721B4"/>
    <w:rsid w:val="00773E58"/>
    <w:rsid w:val="00774A36"/>
    <w:rsid w:val="00774E43"/>
    <w:rsid w:val="0077573E"/>
    <w:rsid w:val="00777883"/>
    <w:rsid w:val="00777B24"/>
    <w:rsid w:val="007827D1"/>
    <w:rsid w:val="00782E76"/>
    <w:rsid w:val="007839A8"/>
    <w:rsid w:val="0078485B"/>
    <w:rsid w:val="00784CC8"/>
    <w:rsid w:val="00787EBB"/>
    <w:rsid w:val="00790EB9"/>
    <w:rsid w:val="00791374"/>
    <w:rsid w:val="00791953"/>
    <w:rsid w:val="00791B50"/>
    <w:rsid w:val="007935EC"/>
    <w:rsid w:val="007954FB"/>
    <w:rsid w:val="007973BF"/>
    <w:rsid w:val="007A16BC"/>
    <w:rsid w:val="007A3EAE"/>
    <w:rsid w:val="007A4641"/>
    <w:rsid w:val="007A4774"/>
    <w:rsid w:val="007A48A7"/>
    <w:rsid w:val="007A48FB"/>
    <w:rsid w:val="007A5858"/>
    <w:rsid w:val="007A6896"/>
    <w:rsid w:val="007A6B53"/>
    <w:rsid w:val="007B0561"/>
    <w:rsid w:val="007B3B6F"/>
    <w:rsid w:val="007B3C2B"/>
    <w:rsid w:val="007B4B85"/>
    <w:rsid w:val="007B53AD"/>
    <w:rsid w:val="007B5410"/>
    <w:rsid w:val="007B5F9D"/>
    <w:rsid w:val="007B6FBF"/>
    <w:rsid w:val="007B750F"/>
    <w:rsid w:val="007B7904"/>
    <w:rsid w:val="007C04ED"/>
    <w:rsid w:val="007C0BA6"/>
    <w:rsid w:val="007C0FDB"/>
    <w:rsid w:val="007C1046"/>
    <w:rsid w:val="007C104E"/>
    <w:rsid w:val="007C13A2"/>
    <w:rsid w:val="007C1D82"/>
    <w:rsid w:val="007C2085"/>
    <w:rsid w:val="007C236F"/>
    <w:rsid w:val="007C2709"/>
    <w:rsid w:val="007C2BBB"/>
    <w:rsid w:val="007C47F5"/>
    <w:rsid w:val="007C5DD9"/>
    <w:rsid w:val="007C6757"/>
    <w:rsid w:val="007C6CB0"/>
    <w:rsid w:val="007C72EC"/>
    <w:rsid w:val="007C7E4A"/>
    <w:rsid w:val="007D221D"/>
    <w:rsid w:val="007D2266"/>
    <w:rsid w:val="007D2310"/>
    <w:rsid w:val="007D3C35"/>
    <w:rsid w:val="007D40DE"/>
    <w:rsid w:val="007D40F9"/>
    <w:rsid w:val="007D4307"/>
    <w:rsid w:val="007D4542"/>
    <w:rsid w:val="007D5D33"/>
    <w:rsid w:val="007D6D8E"/>
    <w:rsid w:val="007D6DCE"/>
    <w:rsid w:val="007E06FD"/>
    <w:rsid w:val="007E0A73"/>
    <w:rsid w:val="007E0B2D"/>
    <w:rsid w:val="007E14DE"/>
    <w:rsid w:val="007E2EB1"/>
    <w:rsid w:val="007E31A9"/>
    <w:rsid w:val="007E36F5"/>
    <w:rsid w:val="007E382E"/>
    <w:rsid w:val="007E73AD"/>
    <w:rsid w:val="007F0C41"/>
    <w:rsid w:val="007F33F1"/>
    <w:rsid w:val="007F3D43"/>
    <w:rsid w:val="007F43F9"/>
    <w:rsid w:val="007F590F"/>
    <w:rsid w:val="007F5CF3"/>
    <w:rsid w:val="007F6239"/>
    <w:rsid w:val="007F7D0F"/>
    <w:rsid w:val="007F7E6E"/>
    <w:rsid w:val="008001B9"/>
    <w:rsid w:val="0080036D"/>
    <w:rsid w:val="00801012"/>
    <w:rsid w:val="00801870"/>
    <w:rsid w:val="00801E86"/>
    <w:rsid w:val="008020F3"/>
    <w:rsid w:val="00805E42"/>
    <w:rsid w:val="00806C1E"/>
    <w:rsid w:val="008078BA"/>
    <w:rsid w:val="00807E91"/>
    <w:rsid w:val="0081157F"/>
    <w:rsid w:val="00812E24"/>
    <w:rsid w:val="00813918"/>
    <w:rsid w:val="00813F1F"/>
    <w:rsid w:val="00814774"/>
    <w:rsid w:val="00815B4F"/>
    <w:rsid w:val="00815FCC"/>
    <w:rsid w:val="00816A4F"/>
    <w:rsid w:val="00816D80"/>
    <w:rsid w:val="008178B2"/>
    <w:rsid w:val="00817A8D"/>
    <w:rsid w:val="00817E22"/>
    <w:rsid w:val="008215A5"/>
    <w:rsid w:val="00821E39"/>
    <w:rsid w:val="00821EF5"/>
    <w:rsid w:val="0082286A"/>
    <w:rsid w:val="00823F34"/>
    <w:rsid w:val="008245CF"/>
    <w:rsid w:val="00824F11"/>
    <w:rsid w:val="00825227"/>
    <w:rsid w:val="008263F4"/>
    <w:rsid w:val="00826415"/>
    <w:rsid w:val="008278BB"/>
    <w:rsid w:val="00830548"/>
    <w:rsid w:val="0083058B"/>
    <w:rsid w:val="00831A3F"/>
    <w:rsid w:val="00831E47"/>
    <w:rsid w:val="00831F2A"/>
    <w:rsid w:val="00833413"/>
    <w:rsid w:val="008334BA"/>
    <w:rsid w:val="00833910"/>
    <w:rsid w:val="00834200"/>
    <w:rsid w:val="008342A0"/>
    <w:rsid w:val="00835739"/>
    <w:rsid w:val="00836250"/>
    <w:rsid w:val="00836878"/>
    <w:rsid w:val="00837F51"/>
    <w:rsid w:val="00840B80"/>
    <w:rsid w:val="00842EF7"/>
    <w:rsid w:val="008441FC"/>
    <w:rsid w:val="00844A6D"/>
    <w:rsid w:val="008458D5"/>
    <w:rsid w:val="00845E0A"/>
    <w:rsid w:val="008504A8"/>
    <w:rsid w:val="00850E69"/>
    <w:rsid w:val="00851007"/>
    <w:rsid w:val="008518D9"/>
    <w:rsid w:val="008532C1"/>
    <w:rsid w:val="0085351E"/>
    <w:rsid w:val="0085423B"/>
    <w:rsid w:val="00860233"/>
    <w:rsid w:val="00860D7B"/>
    <w:rsid w:val="0086244D"/>
    <w:rsid w:val="00862ADA"/>
    <w:rsid w:val="00862E5B"/>
    <w:rsid w:val="0086391A"/>
    <w:rsid w:val="00864AD4"/>
    <w:rsid w:val="00864CD1"/>
    <w:rsid w:val="008664F0"/>
    <w:rsid w:val="00870C9D"/>
    <w:rsid w:val="0087129E"/>
    <w:rsid w:val="0087270E"/>
    <w:rsid w:val="00872FC5"/>
    <w:rsid w:val="00874F7E"/>
    <w:rsid w:val="0087531E"/>
    <w:rsid w:val="00876012"/>
    <w:rsid w:val="00876234"/>
    <w:rsid w:val="008766CC"/>
    <w:rsid w:val="00877361"/>
    <w:rsid w:val="008803BA"/>
    <w:rsid w:val="00880687"/>
    <w:rsid w:val="00880AEA"/>
    <w:rsid w:val="00881E16"/>
    <w:rsid w:val="00882579"/>
    <w:rsid w:val="00884236"/>
    <w:rsid w:val="00885D71"/>
    <w:rsid w:val="008869E2"/>
    <w:rsid w:val="00886BB9"/>
    <w:rsid w:val="00891974"/>
    <w:rsid w:val="00892B9D"/>
    <w:rsid w:val="00893D62"/>
    <w:rsid w:val="00895964"/>
    <w:rsid w:val="00896576"/>
    <w:rsid w:val="008974F0"/>
    <w:rsid w:val="00897AB7"/>
    <w:rsid w:val="00897ADD"/>
    <w:rsid w:val="008A13FC"/>
    <w:rsid w:val="008A167B"/>
    <w:rsid w:val="008A1B6B"/>
    <w:rsid w:val="008A1EEC"/>
    <w:rsid w:val="008A24AA"/>
    <w:rsid w:val="008A2542"/>
    <w:rsid w:val="008A4315"/>
    <w:rsid w:val="008A45C8"/>
    <w:rsid w:val="008A4882"/>
    <w:rsid w:val="008A4BD2"/>
    <w:rsid w:val="008A4DEF"/>
    <w:rsid w:val="008A641C"/>
    <w:rsid w:val="008A7908"/>
    <w:rsid w:val="008B0C3C"/>
    <w:rsid w:val="008B13AC"/>
    <w:rsid w:val="008B1747"/>
    <w:rsid w:val="008B303C"/>
    <w:rsid w:val="008B44AC"/>
    <w:rsid w:val="008B4804"/>
    <w:rsid w:val="008B5C36"/>
    <w:rsid w:val="008B67C8"/>
    <w:rsid w:val="008B78E7"/>
    <w:rsid w:val="008C00D9"/>
    <w:rsid w:val="008C02E5"/>
    <w:rsid w:val="008C108E"/>
    <w:rsid w:val="008C11DB"/>
    <w:rsid w:val="008C1823"/>
    <w:rsid w:val="008C19BD"/>
    <w:rsid w:val="008C1F00"/>
    <w:rsid w:val="008C2F15"/>
    <w:rsid w:val="008C31E6"/>
    <w:rsid w:val="008C3A40"/>
    <w:rsid w:val="008C3CDF"/>
    <w:rsid w:val="008C42CE"/>
    <w:rsid w:val="008C464C"/>
    <w:rsid w:val="008C50A9"/>
    <w:rsid w:val="008C5F58"/>
    <w:rsid w:val="008C6018"/>
    <w:rsid w:val="008C6B90"/>
    <w:rsid w:val="008C78C9"/>
    <w:rsid w:val="008D014D"/>
    <w:rsid w:val="008D0545"/>
    <w:rsid w:val="008D0DDD"/>
    <w:rsid w:val="008D13BA"/>
    <w:rsid w:val="008D1557"/>
    <w:rsid w:val="008D1C2C"/>
    <w:rsid w:val="008D1E98"/>
    <w:rsid w:val="008D23A9"/>
    <w:rsid w:val="008D2CBB"/>
    <w:rsid w:val="008D3748"/>
    <w:rsid w:val="008D4695"/>
    <w:rsid w:val="008D4918"/>
    <w:rsid w:val="008D499E"/>
    <w:rsid w:val="008D4A25"/>
    <w:rsid w:val="008D5419"/>
    <w:rsid w:val="008D5DF3"/>
    <w:rsid w:val="008D6AFB"/>
    <w:rsid w:val="008D7E77"/>
    <w:rsid w:val="008E0699"/>
    <w:rsid w:val="008E075B"/>
    <w:rsid w:val="008E1EED"/>
    <w:rsid w:val="008E2318"/>
    <w:rsid w:val="008E2721"/>
    <w:rsid w:val="008E3BDE"/>
    <w:rsid w:val="008E3F47"/>
    <w:rsid w:val="008E6089"/>
    <w:rsid w:val="008E73D6"/>
    <w:rsid w:val="008E7890"/>
    <w:rsid w:val="008E7FDE"/>
    <w:rsid w:val="008F0511"/>
    <w:rsid w:val="008F07FB"/>
    <w:rsid w:val="008F1330"/>
    <w:rsid w:val="008F26C8"/>
    <w:rsid w:val="008F3259"/>
    <w:rsid w:val="008F3326"/>
    <w:rsid w:val="008F482F"/>
    <w:rsid w:val="008F60C2"/>
    <w:rsid w:val="008F718E"/>
    <w:rsid w:val="008F751A"/>
    <w:rsid w:val="008F77A5"/>
    <w:rsid w:val="0090257E"/>
    <w:rsid w:val="00902822"/>
    <w:rsid w:val="00902CEB"/>
    <w:rsid w:val="00902FBA"/>
    <w:rsid w:val="00903384"/>
    <w:rsid w:val="00903410"/>
    <w:rsid w:val="009049B0"/>
    <w:rsid w:val="00904A42"/>
    <w:rsid w:val="00904AEE"/>
    <w:rsid w:val="009054D6"/>
    <w:rsid w:val="00906110"/>
    <w:rsid w:val="00906754"/>
    <w:rsid w:val="00910510"/>
    <w:rsid w:val="00910DA4"/>
    <w:rsid w:val="00910FB3"/>
    <w:rsid w:val="00910FB8"/>
    <w:rsid w:val="009112A9"/>
    <w:rsid w:val="00911AB3"/>
    <w:rsid w:val="00911BFA"/>
    <w:rsid w:val="00912B41"/>
    <w:rsid w:val="009144C1"/>
    <w:rsid w:val="00916162"/>
    <w:rsid w:val="009163BB"/>
    <w:rsid w:val="009168F6"/>
    <w:rsid w:val="009175A7"/>
    <w:rsid w:val="00917615"/>
    <w:rsid w:val="009179EA"/>
    <w:rsid w:val="00920523"/>
    <w:rsid w:val="00921D70"/>
    <w:rsid w:val="0092307C"/>
    <w:rsid w:val="00923532"/>
    <w:rsid w:val="0092464B"/>
    <w:rsid w:val="00924C02"/>
    <w:rsid w:val="00924E1D"/>
    <w:rsid w:val="00925827"/>
    <w:rsid w:val="00925F0F"/>
    <w:rsid w:val="00926B80"/>
    <w:rsid w:val="00926D7D"/>
    <w:rsid w:val="00927750"/>
    <w:rsid w:val="00931594"/>
    <w:rsid w:val="00931EEC"/>
    <w:rsid w:val="00932804"/>
    <w:rsid w:val="009334DF"/>
    <w:rsid w:val="00933AF9"/>
    <w:rsid w:val="00934F82"/>
    <w:rsid w:val="009355DF"/>
    <w:rsid w:val="00936025"/>
    <w:rsid w:val="009361D8"/>
    <w:rsid w:val="009364A7"/>
    <w:rsid w:val="0094066C"/>
    <w:rsid w:val="009407E1"/>
    <w:rsid w:val="00943EA0"/>
    <w:rsid w:val="00944909"/>
    <w:rsid w:val="00944C14"/>
    <w:rsid w:val="00944DC4"/>
    <w:rsid w:val="00945AFB"/>
    <w:rsid w:val="00945F9A"/>
    <w:rsid w:val="00946A70"/>
    <w:rsid w:val="009475E8"/>
    <w:rsid w:val="00947DF6"/>
    <w:rsid w:val="00950755"/>
    <w:rsid w:val="00950F80"/>
    <w:rsid w:val="009510CF"/>
    <w:rsid w:val="009511F9"/>
    <w:rsid w:val="00951BBD"/>
    <w:rsid w:val="009529AB"/>
    <w:rsid w:val="00952B63"/>
    <w:rsid w:val="00952CD9"/>
    <w:rsid w:val="00953426"/>
    <w:rsid w:val="0095352F"/>
    <w:rsid w:val="009535E3"/>
    <w:rsid w:val="00956A5C"/>
    <w:rsid w:val="009574F4"/>
    <w:rsid w:val="00957BDC"/>
    <w:rsid w:val="00961736"/>
    <w:rsid w:val="009618A7"/>
    <w:rsid w:val="00961992"/>
    <w:rsid w:val="0096220F"/>
    <w:rsid w:val="0096261D"/>
    <w:rsid w:val="009644C8"/>
    <w:rsid w:val="00964E0F"/>
    <w:rsid w:val="00965240"/>
    <w:rsid w:val="00966565"/>
    <w:rsid w:val="009670F2"/>
    <w:rsid w:val="00971858"/>
    <w:rsid w:val="00971CE1"/>
    <w:rsid w:val="00973F13"/>
    <w:rsid w:val="0097481C"/>
    <w:rsid w:val="00974CA2"/>
    <w:rsid w:val="009751B5"/>
    <w:rsid w:val="0097645C"/>
    <w:rsid w:val="00976553"/>
    <w:rsid w:val="00976FE5"/>
    <w:rsid w:val="009806FC"/>
    <w:rsid w:val="009810BF"/>
    <w:rsid w:val="00981F5A"/>
    <w:rsid w:val="009827CF"/>
    <w:rsid w:val="009829B3"/>
    <w:rsid w:val="009855A0"/>
    <w:rsid w:val="00985BA6"/>
    <w:rsid w:val="0098617D"/>
    <w:rsid w:val="009861AF"/>
    <w:rsid w:val="00987018"/>
    <w:rsid w:val="0098761D"/>
    <w:rsid w:val="00990FC7"/>
    <w:rsid w:val="00991508"/>
    <w:rsid w:val="00992510"/>
    <w:rsid w:val="00995EBE"/>
    <w:rsid w:val="00997BB7"/>
    <w:rsid w:val="009A0D94"/>
    <w:rsid w:val="009A1B6F"/>
    <w:rsid w:val="009A38A4"/>
    <w:rsid w:val="009A3CC5"/>
    <w:rsid w:val="009A4F6E"/>
    <w:rsid w:val="009A57A5"/>
    <w:rsid w:val="009A5CE9"/>
    <w:rsid w:val="009A5FCE"/>
    <w:rsid w:val="009B169E"/>
    <w:rsid w:val="009B1A6D"/>
    <w:rsid w:val="009B32A7"/>
    <w:rsid w:val="009B3ECF"/>
    <w:rsid w:val="009B44A6"/>
    <w:rsid w:val="009B4A5E"/>
    <w:rsid w:val="009B4D5B"/>
    <w:rsid w:val="009B5704"/>
    <w:rsid w:val="009B6488"/>
    <w:rsid w:val="009B686D"/>
    <w:rsid w:val="009B6963"/>
    <w:rsid w:val="009B7247"/>
    <w:rsid w:val="009B77EA"/>
    <w:rsid w:val="009C09BD"/>
    <w:rsid w:val="009C1738"/>
    <w:rsid w:val="009C1888"/>
    <w:rsid w:val="009C2516"/>
    <w:rsid w:val="009C26DD"/>
    <w:rsid w:val="009C5274"/>
    <w:rsid w:val="009C5BC6"/>
    <w:rsid w:val="009C652B"/>
    <w:rsid w:val="009C6A6A"/>
    <w:rsid w:val="009C77D6"/>
    <w:rsid w:val="009D0EBF"/>
    <w:rsid w:val="009D0F31"/>
    <w:rsid w:val="009D1372"/>
    <w:rsid w:val="009D2669"/>
    <w:rsid w:val="009D322A"/>
    <w:rsid w:val="009D5406"/>
    <w:rsid w:val="009D6F7C"/>
    <w:rsid w:val="009E011F"/>
    <w:rsid w:val="009E2EA9"/>
    <w:rsid w:val="009E3808"/>
    <w:rsid w:val="009E40CF"/>
    <w:rsid w:val="009E5055"/>
    <w:rsid w:val="009E7231"/>
    <w:rsid w:val="009E7555"/>
    <w:rsid w:val="009F0466"/>
    <w:rsid w:val="009F116C"/>
    <w:rsid w:val="009F1913"/>
    <w:rsid w:val="009F2065"/>
    <w:rsid w:val="009F30F7"/>
    <w:rsid w:val="009F34FD"/>
    <w:rsid w:val="009F4855"/>
    <w:rsid w:val="009F50FC"/>
    <w:rsid w:val="009F5EEB"/>
    <w:rsid w:val="009F76A0"/>
    <w:rsid w:val="00A01461"/>
    <w:rsid w:val="00A01A19"/>
    <w:rsid w:val="00A0243B"/>
    <w:rsid w:val="00A02F51"/>
    <w:rsid w:val="00A05C24"/>
    <w:rsid w:val="00A05E4D"/>
    <w:rsid w:val="00A061D3"/>
    <w:rsid w:val="00A06B7A"/>
    <w:rsid w:val="00A10939"/>
    <w:rsid w:val="00A12197"/>
    <w:rsid w:val="00A12C64"/>
    <w:rsid w:val="00A13168"/>
    <w:rsid w:val="00A1442B"/>
    <w:rsid w:val="00A1668C"/>
    <w:rsid w:val="00A16AFF"/>
    <w:rsid w:val="00A17768"/>
    <w:rsid w:val="00A17B68"/>
    <w:rsid w:val="00A20874"/>
    <w:rsid w:val="00A20ADD"/>
    <w:rsid w:val="00A21912"/>
    <w:rsid w:val="00A21D37"/>
    <w:rsid w:val="00A2409D"/>
    <w:rsid w:val="00A25C5E"/>
    <w:rsid w:val="00A31495"/>
    <w:rsid w:val="00A31CEB"/>
    <w:rsid w:val="00A33CAD"/>
    <w:rsid w:val="00A3401E"/>
    <w:rsid w:val="00A344C0"/>
    <w:rsid w:val="00A345B8"/>
    <w:rsid w:val="00A34792"/>
    <w:rsid w:val="00A34990"/>
    <w:rsid w:val="00A34BE9"/>
    <w:rsid w:val="00A3593A"/>
    <w:rsid w:val="00A36CA8"/>
    <w:rsid w:val="00A40FEF"/>
    <w:rsid w:val="00A427CE"/>
    <w:rsid w:val="00A43041"/>
    <w:rsid w:val="00A44B47"/>
    <w:rsid w:val="00A4570E"/>
    <w:rsid w:val="00A458A2"/>
    <w:rsid w:val="00A502BC"/>
    <w:rsid w:val="00A537F8"/>
    <w:rsid w:val="00A540F4"/>
    <w:rsid w:val="00A5602A"/>
    <w:rsid w:val="00A57E4F"/>
    <w:rsid w:val="00A600AD"/>
    <w:rsid w:val="00A64893"/>
    <w:rsid w:val="00A651BE"/>
    <w:rsid w:val="00A65B31"/>
    <w:rsid w:val="00A66F84"/>
    <w:rsid w:val="00A6774A"/>
    <w:rsid w:val="00A701B8"/>
    <w:rsid w:val="00A7034D"/>
    <w:rsid w:val="00A705C4"/>
    <w:rsid w:val="00A70648"/>
    <w:rsid w:val="00A708CD"/>
    <w:rsid w:val="00A72AA5"/>
    <w:rsid w:val="00A72CC3"/>
    <w:rsid w:val="00A732EC"/>
    <w:rsid w:val="00A7340F"/>
    <w:rsid w:val="00A743F8"/>
    <w:rsid w:val="00A74E79"/>
    <w:rsid w:val="00A75226"/>
    <w:rsid w:val="00A753A6"/>
    <w:rsid w:val="00A75769"/>
    <w:rsid w:val="00A7698C"/>
    <w:rsid w:val="00A76BAA"/>
    <w:rsid w:val="00A77691"/>
    <w:rsid w:val="00A8076D"/>
    <w:rsid w:val="00A8178A"/>
    <w:rsid w:val="00A81880"/>
    <w:rsid w:val="00A81B39"/>
    <w:rsid w:val="00A8237D"/>
    <w:rsid w:val="00A82493"/>
    <w:rsid w:val="00A82FB9"/>
    <w:rsid w:val="00A834F1"/>
    <w:rsid w:val="00A84D7E"/>
    <w:rsid w:val="00A8504D"/>
    <w:rsid w:val="00A85872"/>
    <w:rsid w:val="00A87582"/>
    <w:rsid w:val="00A87660"/>
    <w:rsid w:val="00A87875"/>
    <w:rsid w:val="00A87B6A"/>
    <w:rsid w:val="00A90301"/>
    <w:rsid w:val="00A90DA8"/>
    <w:rsid w:val="00A91C02"/>
    <w:rsid w:val="00A92891"/>
    <w:rsid w:val="00A935F8"/>
    <w:rsid w:val="00A94D08"/>
    <w:rsid w:val="00A95364"/>
    <w:rsid w:val="00A966CB"/>
    <w:rsid w:val="00A9771F"/>
    <w:rsid w:val="00A97E87"/>
    <w:rsid w:val="00AA08B7"/>
    <w:rsid w:val="00AA21DC"/>
    <w:rsid w:val="00AA21ED"/>
    <w:rsid w:val="00AA2748"/>
    <w:rsid w:val="00AA3460"/>
    <w:rsid w:val="00AA3C91"/>
    <w:rsid w:val="00AA4938"/>
    <w:rsid w:val="00AA6224"/>
    <w:rsid w:val="00AA6297"/>
    <w:rsid w:val="00AA66CD"/>
    <w:rsid w:val="00AB16AE"/>
    <w:rsid w:val="00AB22A8"/>
    <w:rsid w:val="00AB286A"/>
    <w:rsid w:val="00AB2E38"/>
    <w:rsid w:val="00AB7AC7"/>
    <w:rsid w:val="00AC0495"/>
    <w:rsid w:val="00AC1930"/>
    <w:rsid w:val="00AC20CA"/>
    <w:rsid w:val="00AC2117"/>
    <w:rsid w:val="00AC275C"/>
    <w:rsid w:val="00AC2EB8"/>
    <w:rsid w:val="00AC3C2A"/>
    <w:rsid w:val="00AC465B"/>
    <w:rsid w:val="00AC4703"/>
    <w:rsid w:val="00AC5E86"/>
    <w:rsid w:val="00AC6776"/>
    <w:rsid w:val="00AC6787"/>
    <w:rsid w:val="00AC7B4C"/>
    <w:rsid w:val="00AD1EA0"/>
    <w:rsid w:val="00AD2CB1"/>
    <w:rsid w:val="00AD37E1"/>
    <w:rsid w:val="00AD3AA6"/>
    <w:rsid w:val="00AD4EDC"/>
    <w:rsid w:val="00AD5AFA"/>
    <w:rsid w:val="00AD697C"/>
    <w:rsid w:val="00AD74F2"/>
    <w:rsid w:val="00AE2ED0"/>
    <w:rsid w:val="00AE3AD6"/>
    <w:rsid w:val="00AE3BD0"/>
    <w:rsid w:val="00AE62A1"/>
    <w:rsid w:val="00AE6BE5"/>
    <w:rsid w:val="00AF04EA"/>
    <w:rsid w:val="00AF066B"/>
    <w:rsid w:val="00AF0F30"/>
    <w:rsid w:val="00AF137F"/>
    <w:rsid w:val="00AF1837"/>
    <w:rsid w:val="00AF2027"/>
    <w:rsid w:val="00AF272B"/>
    <w:rsid w:val="00AF3E95"/>
    <w:rsid w:val="00AF40AF"/>
    <w:rsid w:val="00AF4BFF"/>
    <w:rsid w:val="00AF6B4C"/>
    <w:rsid w:val="00AF6F4A"/>
    <w:rsid w:val="00B0102F"/>
    <w:rsid w:val="00B01CF5"/>
    <w:rsid w:val="00B043AA"/>
    <w:rsid w:val="00B0578A"/>
    <w:rsid w:val="00B07879"/>
    <w:rsid w:val="00B07A1A"/>
    <w:rsid w:val="00B107D4"/>
    <w:rsid w:val="00B12DF0"/>
    <w:rsid w:val="00B13AAE"/>
    <w:rsid w:val="00B13AC4"/>
    <w:rsid w:val="00B14893"/>
    <w:rsid w:val="00B14BC2"/>
    <w:rsid w:val="00B151B3"/>
    <w:rsid w:val="00B151EB"/>
    <w:rsid w:val="00B15A2D"/>
    <w:rsid w:val="00B16732"/>
    <w:rsid w:val="00B16874"/>
    <w:rsid w:val="00B16A0C"/>
    <w:rsid w:val="00B17EC3"/>
    <w:rsid w:val="00B205F2"/>
    <w:rsid w:val="00B20B74"/>
    <w:rsid w:val="00B21278"/>
    <w:rsid w:val="00B21947"/>
    <w:rsid w:val="00B2194C"/>
    <w:rsid w:val="00B239D1"/>
    <w:rsid w:val="00B247A3"/>
    <w:rsid w:val="00B247EF"/>
    <w:rsid w:val="00B25AD0"/>
    <w:rsid w:val="00B25F3B"/>
    <w:rsid w:val="00B26776"/>
    <w:rsid w:val="00B26995"/>
    <w:rsid w:val="00B30E51"/>
    <w:rsid w:val="00B31522"/>
    <w:rsid w:val="00B31D4F"/>
    <w:rsid w:val="00B323A0"/>
    <w:rsid w:val="00B32CDF"/>
    <w:rsid w:val="00B3592C"/>
    <w:rsid w:val="00B35AB9"/>
    <w:rsid w:val="00B363D8"/>
    <w:rsid w:val="00B40574"/>
    <w:rsid w:val="00B4127A"/>
    <w:rsid w:val="00B41314"/>
    <w:rsid w:val="00B419DB"/>
    <w:rsid w:val="00B42547"/>
    <w:rsid w:val="00B430AB"/>
    <w:rsid w:val="00B4348F"/>
    <w:rsid w:val="00B436C7"/>
    <w:rsid w:val="00B446B3"/>
    <w:rsid w:val="00B45F2A"/>
    <w:rsid w:val="00B47C55"/>
    <w:rsid w:val="00B506C2"/>
    <w:rsid w:val="00B51CDF"/>
    <w:rsid w:val="00B524E5"/>
    <w:rsid w:val="00B533FA"/>
    <w:rsid w:val="00B53C42"/>
    <w:rsid w:val="00B549C2"/>
    <w:rsid w:val="00B56F38"/>
    <w:rsid w:val="00B57724"/>
    <w:rsid w:val="00B61B72"/>
    <w:rsid w:val="00B61DAC"/>
    <w:rsid w:val="00B634A8"/>
    <w:rsid w:val="00B63EC7"/>
    <w:rsid w:val="00B66B93"/>
    <w:rsid w:val="00B66ED3"/>
    <w:rsid w:val="00B671E5"/>
    <w:rsid w:val="00B672E1"/>
    <w:rsid w:val="00B6734F"/>
    <w:rsid w:val="00B67504"/>
    <w:rsid w:val="00B6751A"/>
    <w:rsid w:val="00B71933"/>
    <w:rsid w:val="00B71FC9"/>
    <w:rsid w:val="00B724CB"/>
    <w:rsid w:val="00B727A0"/>
    <w:rsid w:val="00B73ED3"/>
    <w:rsid w:val="00B75BFD"/>
    <w:rsid w:val="00B76470"/>
    <w:rsid w:val="00B7685A"/>
    <w:rsid w:val="00B76894"/>
    <w:rsid w:val="00B77088"/>
    <w:rsid w:val="00B77575"/>
    <w:rsid w:val="00B80761"/>
    <w:rsid w:val="00B80C63"/>
    <w:rsid w:val="00B80D55"/>
    <w:rsid w:val="00B81F58"/>
    <w:rsid w:val="00B8228F"/>
    <w:rsid w:val="00B83D6F"/>
    <w:rsid w:val="00B846CD"/>
    <w:rsid w:val="00B84AAA"/>
    <w:rsid w:val="00B84CD7"/>
    <w:rsid w:val="00B90F87"/>
    <w:rsid w:val="00B91485"/>
    <w:rsid w:val="00B91501"/>
    <w:rsid w:val="00B91FE1"/>
    <w:rsid w:val="00B924B2"/>
    <w:rsid w:val="00B9267D"/>
    <w:rsid w:val="00B929B4"/>
    <w:rsid w:val="00B933CD"/>
    <w:rsid w:val="00B93850"/>
    <w:rsid w:val="00B938DB"/>
    <w:rsid w:val="00B93D5F"/>
    <w:rsid w:val="00B9648A"/>
    <w:rsid w:val="00BA02C9"/>
    <w:rsid w:val="00BA0909"/>
    <w:rsid w:val="00BA0CA0"/>
    <w:rsid w:val="00BA1450"/>
    <w:rsid w:val="00BA19AF"/>
    <w:rsid w:val="00BA226F"/>
    <w:rsid w:val="00BA23CB"/>
    <w:rsid w:val="00BA43E9"/>
    <w:rsid w:val="00BA4E7F"/>
    <w:rsid w:val="00BA5678"/>
    <w:rsid w:val="00BA5CA2"/>
    <w:rsid w:val="00BA674C"/>
    <w:rsid w:val="00BA79FF"/>
    <w:rsid w:val="00BA7BE5"/>
    <w:rsid w:val="00BB0189"/>
    <w:rsid w:val="00BB06F9"/>
    <w:rsid w:val="00BB075A"/>
    <w:rsid w:val="00BB2C92"/>
    <w:rsid w:val="00BB34F5"/>
    <w:rsid w:val="00BB491F"/>
    <w:rsid w:val="00BB6006"/>
    <w:rsid w:val="00BB60BC"/>
    <w:rsid w:val="00BB6B51"/>
    <w:rsid w:val="00BB6CEF"/>
    <w:rsid w:val="00BB7FB8"/>
    <w:rsid w:val="00BC00D8"/>
    <w:rsid w:val="00BC1F08"/>
    <w:rsid w:val="00BC21FB"/>
    <w:rsid w:val="00BC306E"/>
    <w:rsid w:val="00BC387D"/>
    <w:rsid w:val="00BC3AEA"/>
    <w:rsid w:val="00BC42DB"/>
    <w:rsid w:val="00BC4A76"/>
    <w:rsid w:val="00BC4FC7"/>
    <w:rsid w:val="00BC51EB"/>
    <w:rsid w:val="00BC5B72"/>
    <w:rsid w:val="00BC6249"/>
    <w:rsid w:val="00BD010A"/>
    <w:rsid w:val="00BD0879"/>
    <w:rsid w:val="00BD093B"/>
    <w:rsid w:val="00BD3925"/>
    <w:rsid w:val="00BD4B81"/>
    <w:rsid w:val="00BD4E0B"/>
    <w:rsid w:val="00BD5248"/>
    <w:rsid w:val="00BD6F23"/>
    <w:rsid w:val="00BD7923"/>
    <w:rsid w:val="00BE0D8E"/>
    <w:rsid w:val="00BE17E3"/>
    <w:rsid w:val="00BE5598"/>
    <w:rsid w:val="00BE7F89"/>
    <w:rsid w:val="00BF035D"/>
    <w:rsid w:val="00BF170C"/>
    <w:rsid w:val="00BF17ED"/>
    <w:rsid w:val="00BF1BA0"/>
    <w:rsid w:val="00BF2374"/>
    <w:rsid w:val="00BF2AFE"/>
    <w:rsid w:val="00BF3ADD"/>
    <w:rsid w:val="00BF455C"/>
    <w:rsid w:val="00BF4B95"/>
    <w:rsid w:val="00BF53C3"/>
    <w:rsid w:val="00BF5903"/>
    <w:rsid w:val="00BF66F9"/>
    <w:rsid w:val="00BF7D12"/>
    <w:rsid w:val="00C01787"/>
    <w:rsid w:val="00C0223D"/>
    <w:rsid w:val="00C02923"/>
    <w:rsid w:val="00C03E6A"/>
    <w:rsid w:val="00C0723D"/>
    <w:rsid w:val="00C07A51"/>
    <w:rsid w:val="00C07BFC"/>
    <w:rsid w:val="00C1089C"/>
    <w:rsid w:val="00C11C6A"/>
    <w:rsid w:val="00C11EF7"/>
    <w:rsid w:val="00C1259C"/>
    <w:rsid w:val="00C137CC"/>
    <w:rsid w:val="00C145A1"/>
    <w:rsid w:val="00C15E13"/>
    <w:rsid w:val="00C16CE1"/>
    <w:rsid w:val="00C20A3D"/>
    <w:rsid w:val="00C21711"/>
    <w:rsid w:val="00C230AD"/>
    <w:rsid w:val="00C24E87"/>
    <w:rsid w:val="00C258CE"/>
    <w:rsid w:val="00C268C1"/>
    <w:rsid w:val="00C2696D"/>
    <w:rsid w:val="00C26D1A"/>
    <w:rsid w:val="00C27990"/>
    <w:rsid w:val="00C27E6C"/>
    <w:rsid w:val="00C27EA3"/>
    <w:rsid w:val="00C303C2"/>
    <w:rsid w:val="00C3119F"/>
    <w:rsid w:val="00C323B5"/>
    <w:rsid w:val="00C33F69"/>
    <w:rsid w:val="00C34046"/>
    <w:rsid w:val="00C3559C"/>
    <w:rsid w:val="00C355A2"/>
    <w:rsid w:val="00C37954"/>
    <w:rsid w:val="00C40383"/>
    <w:rsid w:val="00C41193"/>
    <w:rsid w:val="00C43317"/>
    <w:rsid w:val="00C4446B"/>
    <w:rsid w:val="00C450CE"/>
    <w:rsid w:val="00C454AA"/>
    <w:rsid w:val="00C46934"/>
    <w:rsid w:val="00C46D12"/>
    <w:rsid w:val="00C504B4"/>
    <w:rsid w:val="00C50875"/>
    <w:rsid w:val="00C509A5"/>
    <w:rsid w:val="00C50A55"/>
    <w:rsid w:val="00C50BB4"/>
    <w:rsid w:val="00C51517"/>
    <w:rsid w:val="00C517FD"/>
    <w:rsid w:val="00C54296"/>
    <w:rsid w:val="00C557EC"/>
    <w:rsid w:val="00C55904"/>
    <w:rsid w:val="00C57C54"/>
    <w:rsid w:val="00C60504"/>
    <w:rsid w:val="00C607D2"/>
    <w:rsid w:val="00C60E67"/>
    <w:rsid w:val="00C611D2"/>
    <w:rsid w:val="00C61C6A"/>
    <w:rsid w:val="00C61FAB"/>
    <w:rsid w:val="00C6395D"/>
    <w:rsid w:val="00C6565C"/>
    <w:rsid w:val="00C65679"/>
    <w:rsid w:val="00C65907"/>
    <w:rsid w:val="00C66074"/>
    <w:rsid w:val="00C668C2"/>
    <w:rsid w:val="00C67215"/>
    <w:rsid w:val="00C70D45"/>
    <w:rsid w:val="00C711C0"/>
    <w:rsid w:val="00C71E15"/>
    <w:rsid w:val="00C72A19"/>
    <w:rsid w:val="00C72C0E"/>
    <w:rsid w:val="00C73E9E"/>
    <w:rsid w:val="00C74121"/>
    <w:rsid w:val="00C75ABE"/>
    <w:rsid w:val="00C76284"/>
    <w:rsid w:val="00C76A20"/>
    <w:rsid w:val="00C77961"/>
    <w:rsid w:val="00C8022C"/>
    <w:rsid w:val="00C80B77"/>
    <w:rsid w:val="00C80BBC"/>
    <w:rsid w:val="00C83021"/>
    <w:rsid w:val="00C838D7"/>
    <w:rsid w:val="00C84593"/>
    <w:rsid w:val="00C8515B"/>
    <w:rsid w:val="00C86C40"/>
    <w:rsid w:val="00C90793"/>
    <w:rsid w:val="00C908A8"/>
    <w:rsid w:val="00C92749"/>
    <w:rsid w:val="00C92843"/>
    <w:rsid w:val="00C932E6"/>
    <w:rsid w:val="00C939B0"/>
    <w:rsid w:val="00C964F2"/>
    <w:rsid w:val="00C969BF"/>
    <w:rsid w:val="00C97423"/>
    <w:rsid w:val="00C976FF"/>
    <w:rsid w:val="00CA0546"/>
    <w:rsid w:val="00CA071C"/>
    <w:rsid w:val="00CA14B3"/>
    <w:rsid w:val="00CA42EB"/>
    <w:rsid w:val="00CA568C"/>
    <w:rsid w:val="00CA6215"/>
    <w:rsid w:val="00CA7113"/>
    <w:rsid w:val="00CA7F7D"/>
    <w:rsid w:val="00CB00F5"/>
    <w:rsid w:val="00CB2B8C"/>
    <w:rsid w:val="00CB7C9A"/>
    <w:rsid w:val="00CB7F9D"/>
    <w:rsid w:val="00CC1D98"/>
    <w:rsid w:val="00CC326C"/>
    <w:rsid w:val="00CC37D2"/>
    <w:rsid w:val="00CC3F3B"/>
    <w:rsid w:val="00CC5711"/>
    <w:rsid w:val="00CC59A5"/>
    <w:rsid w:val="00CC5CC4"/>
    <w:rsid w:val="00CC7108"/>
    <w:rsid w:val="00CD031E"/>
    <w:rsid w:val="00CD0681"/>
    <w:rsid w:val="00CD1214"/>
    <w:rsid w:val="00CD145C"/>
    <w:rsid w:val="00CD2396"/>
    <w:rsid w:val="00CD4206"/>
    <w:rsid w:val="00CD4B4F"/>
    <w:rsid w:val="00CD4B79"/>
    <w:rsid w:val="00CD54A0"/>
    <w:rsid w:val="00CD6E40"/>
    <w:rsid w:val="00CD6F4A"/>
    <w:rsid w:val="00CD7CB6"/>
    <w:rsid w:val="00CE0D38"/>
    <w:rsid w:val="00CE137C"/>
    <w:rsid w:val="00CE17B4"/>
    <w:rsid w:val="00CE265F"/>
    <w:rsid w:val="00CE2D1B"/>
    <w:rsid w:val="00CE36F6"/>
    <w:rsid w:val="00CE4576"/>
    <w:rsid w:val="00CE45D4"/>
    <w:rsid w:val="00CE5055"/>
    <w:rsid w:val="00CE747D"/>
    <w:rsid w:val="00CF3041"/>
    <w:rsid w:val="00CF378E"/>
    <w:rsid w:val="00CF47B6"/>
    <w:rsid w:val="00CF4EAC"/>
    <w:rsid w:val="00CF561D"/>
    <w:rsid w:val="00CF59FC"/>
    <w:rsid w:val="00CF6297"/>
    <w:rsid w:val="00CF739F"/>
    <w:rsid w:val="00CF77A0"/>
    <w:rsid w:val="00D00EE3"/>
    <w:rsid w:val="00D01CBA"/>
    <w:rsid w:val="00D020B2"/>
    <w:rsid w:val="00D03367"/>
    <w:rsid w:val="00D036FC"/>
    <w:rsid w:val="00D04484"/>
    <w:rsid w:val="00D04AE0"/>
    <w:rsid w:val="00D052DE"/>
    <w:rsid w:val="00D07481"/>
    <w:rsid w:val="00D102F9"/>
    <w:rsid w:val="00D11CA9"/>
    <w:rsid w:val="00D11EE5"/>
    <w:rsid w:val="00D1278F"/>
    <w:rsid w:val="00D13174"/>
    <w:rsid w:val="00D131F1"/>
    <w:rsid w:val="00D13942"/>
    <w:rsid w:val="00D13C4D"/>
    <w:rsid w:val="00D14D61"/>
    <w:rsid w:val="00D15A09"/>
    <w:rsid w:val="00D1652E"/>
    <w:rsid w:val="00D173D5"/>
    <w:rsid w:val="00D201D8"/>
    <w:rsid w:val="00D204E5"/>
    <w:rsid w:val="00D20721"/>
    <w:rsid w:val="00D2153A"/>
    <w:rsid w:val="00D21C06"/>
    <w:rsid w:val="00D2280A"/>
    <w:rsid w:val="00D22FF0"/>
    <w:rsid w:val="00D23BA0"/>
    <w:rsid w:val="00D24325"/>
    <w:rsid w:val="00D25630"/>
    <w:rsid w:val="00D269AD"/>
    <w:rsid w:val="00D27567"/>
    <w:rsid w:val="00D27E02"/>
    <w:rsid w:val="00D30F98"/>
    <w:rsid w:val="00D31C19"/>
    <w:rsid w:val="00D32540"/>
    <w:rsid w:val="00D32CD6"/>
    <w:rsid w:val="00D332C3"/>
    <w:rsid w:val="00D33357"/>
    <w:rsid w:val="00D34449"/>
    <w:rsid w:val="00D34469"/>
    <w:rsid w:val="00D35148"/>
    <w:rsid w:val="00D36526"/>
    <w:rsid w:val="00D36806"/>
    <w:rsid w:val="00D371FD"/>
    <w:rsid w:val="00D37859"/>
    <w:rsid w:val="00D40EAF"/>
    <w:rsid w:val="00D415C5"/>
    <w:rsid w:val="00D420FD"/>
    <w:rsid w:val="00D43791"/>
    <w:rsid w:val="00D441C3"/>
    <w:rsid w:val="00D44238"/>
    <w:rsid w:val="00D44711"/>
    <w:rsid w:val="00D44D89"/>
    <w:rsid w:val="00D462CC"/>
    <w:rsid w:val="00D466FE"/>
    <w:rsid w:val="00D470C1"/>
    <w:rsid w:val="00D515EA"/>
    <w:rsid w:val="00D516B2"/>
    <w:rsid w:val="00D54960"/>
    <w:rsid w:val="00D54DD9"/>
    <w:rsid w:val="00D55F70"/>
    <w:rsid w:val="00D614D0"/>
    <w:rsid w:val="00D61794"/>
    <w:rsid w:val="00D61BC2"/>
    <w:rsid w:val="00D634A1"/>
    <w:rsid w:val="00D63641"/>
    <w:rsid w:val="00D665B1"/>
    <w:rsid w:val="00D6694D"/>
    <w:rsid w:val="00D67FBE"/>
    <w:rsid w:val="00D7111A"/>
    <w:rsid w:val="00D71B28"/>
    <w:rsid w:val="00D722FB"/>
    <w:rsid w:val="00D723F2"/>
    <w:rsid w:val="00D72BF6"/>
    <w:rsid w:val="00D7501A"/>
    <w:rsid w:val="00D76F92"/>
    <w:rsid w:val="00D801EE"/>
    <w:rsid w:val="00D80A99"/>
    <w:rsid w:val="00D8133E"/>
    <w:rsid w:val="00D8153C"/>
    <w:rsid w:val="00D81CF3"/>
    <w:rsid w:val="00D823D0"/>
    <w:rsid w:val="00D825EB"/>
    <w:rsid w:val="00D83833"/>
    <w:rsid w:val="00D838A9"/>
    <w:rsid w:val="00D84FC7"/>
    <w:rsid w:val="00D85F57"/>
    <w:rsid w:val="00D90E1D"/>
    <w:rsid w:val="00D9104D"/>
    <w:rsid w:val="00D92124"/>
    <w:rsid w:val="00D92866"/>
    <w:rsid w:val="00D929E3"/>
    <w:rsid w:val="00D93883"/>
    <w:rsid w:val="00D958D3"/>
    <w:rsid w:val="00D959D0"/>
    <w:rsid w:val="00D96FB2"/>
    <w:rsid w:val="00DA0BA9"/>
    <w:rsid w:val="00DA343D"/>
    <w:rsid w:val="00DA3DB3"/>
    <w:rsid w:val="00DA3E3E"/>
    <w:rsid w:val="00DA40E5"/>
    <w:rsid w:val="00DA7F94"/>
    <w:rsid w:val="00DB320F"/>
    <w:rsid w:val="00DB3353"/>
    <w:rsid w:val="00DB3FEB"/>
    <w:rsid w:val="00DB4E1C"/>
    <w:rsid w:val="00DB5FC2"/>
    <w:rsid w:val="00DB6092"/>
    <w:rsid w:val="00DB6B1C"/>
    <w:rsid w:val="00DB720F"/>
    <w:rsid w:val="00DB78CA"/>
    <w:rsid w:val="00DB7926"/>
    <w:rsid w:val="00DB7B5D"/>
    <w:rsid w:val="00DC002B"/>
    <w:rsid w:val="00DC0738"/>
    <w:rsid w:val="00DC16C5"/>
    <w:rsid w:val="00DC3888"/>
    <w:rsid w:val="00DC40E5"/>
    <w:rsid w:val="00DC57BB"/>
    <w:rsid w:val="00DC63C4"/>
    <w:rsid w:val="00DC6D34"/>
    <w:rsid w:val="00DD02FD"/>
    <w:rsid w:val="00DD1C95"/>
    <w:rsid w:val="00DD1E2A"/>
    <w:rsid w:val="00DD49B0"/>
    <w:rsid w:val="00DD56EA"/>
    <w:rsid w:val="00DD59C5"/>
    <w:rsid w:val="00DD5CAD"/>
    <w:rsid w:val="00DD6084"/>
    <w:rsid w:val="00DD61C4"/>
    <w:rsid w:val="00DD6202"/>
    <w:rsid w:val="00DD6D15"/>
    <w:rsid w:val="00DE049C"/>
    <w:rsid w:val="00DE2285"/>
    <w:rsid w:val="00DE3F69"/>
    <w:rsid w:val="00DE460A"/>
    <w:rsid w:val="00DE4BE5"/>
    <w:rsid w:val="00DE52FE"/>
    <w:rsid w:val="00DE5326"/>
    <w:rsid w:val="00DE5473"/>
    <w:rsid w:val="00DE71F1"/>
    <w:rsid w:val="00DF0B85"/>
    <w:rsid w:val="00DF24A3"/>
    <w:rsid w:val="00DF2BA1"/>
    <w:rsid w:val="00DF386C"/>
    <w:rsid w:val="00DF3CEE"/>
    <w:rsid w:val="00DF3F4C"/>
    <w:rsid w:val="00DF42FC"/>
    <w:rsid w:val="00DF4B04"/>
    <w:rsid w:val="00DF673A"/>
    <w:rsid w:val="00DF7843"/>
    <w:rsid w:val="00E009E4"/>
    <w:rsid w:val="00E00A40"/>
    <w:rsid w:val="00E01BBA"/>
    <w:rsid w:val="00E03227"/>
    <w:rsid w:val="00E0371A"/>
    <w:rsid w:val="00E0514E"/>
    <w:rsid w:val="00E055DB"/>
    <w:rsid w:val="00E05626"/>
    <w:rsid w:val="00E06142"/>
    <w:rsid w:val="00E06746"/>
    <w:rsid w:val="00E06A06"/>
    <w:rsid w:val="00E0792B"/>
    <w:rsid w:val="00E07DD1"/>
    <w:rsid w:val="00E10E0B"/>
    <w:rsid w:val="00E12E93"/>
    <w:rsid w:val="00E13490"/>
    <w:rsid w:val="00E139A2"/>
    <w:rsid w:val="00E13A7E"/>
    <w:rsid w:val="00E14B92"/>
    <w:rsid w:val="00E153AB"/>
    <w:rsid w:val="00E155A0"/>
    <w:rsid w:val="00E1583A"/>
    <w:rsid w:val="00E15B09"/>
    <w:rsid w:val="00E16613"/>
    <w:rsid w:val="00E16D24"/>
    <w:rsid w:val="00E16F1F"/>
    <w:rsid w:val="00E17653"/>
    <w:rsid w:val="00E20200"/>
    <w:rsid w:val="00E21221"/>
    <w:rsid w:val="00E22480"/>
    <w:rsid w:val="00E22F48"/>
    <w:rsid w:val="00E230EF"/>
    <w:rsid w:val="00E24B48"/>
    <w:rsid w:val="00E253D6"/>
    <w:rsid w:val="00E2727C"/>
    <w:rsid w:val="00E27366"/>
    <w:rsid w:val="00E2774A"/>
    <w:rsid w:val="00E27AE3"/>
    <w:rsid w:val="00E27E1C"/>
    <w:rsid w:val="00E30821"/>
    <w:rsid w:val="00E30EEF"/>
    <w:rsid w:val="00E31545"/>
    <w:rsid w:val="00E3213E"/>
    <w:rsid w:val="00E337D0"/>
    <w:rsid w:val="00E344F8"/>
    <w:rsid w:val="00E3535C"/>
    <w:rsid w:val="00E35501"/>
    <w:rsid w:val="00E35901"/>
    <w:rsid w:val="00E36899"/>
    <w:rsid w:val="00E37F88"/>
    <w:rsid w:val="00E40693"/>
    <w:rsid w:val="00E40AC8"/>
    <w:rsid w:val="00E40D04"/>
    <w:rsid w:val="00E40FA3"/>
    <w:rsid w:val="00E4130C"/>
    <w:rsid w:val="00E41C66"/>
    <w:rsid w:val="00E42B85"/>
    <w:rsid w:val="00E43CF3"/>
    <w:rsid w:val="00E45082"/>
    <w:rsid w:val="00E459FC"/>
    <w:rsid w:val="00E4657F"/>
    <w:rsid w:val="00E514B7"/>
    <w:rsid w:val="00E5173C"/>
    <w:rsid w:val="00E5234D"/>
    <w:rsid w:val="00E53957"/>
    <w:rsid w:val="00E547B2"/>
    <w:rsid w:val="00E54906"/>
    <w:rsid w:val="00E54F9A"/>
    <w:rsid w:val="00E55798"/>
    <w:rsid w:val="00E561F5"/>
    <w:rsid w:val="00E573F3"/>
    <w:rsid w:val="00E579A0"/>
    <w:rsid w:val="00E626FC"/>
    <w:rsid w:val="00E6345B"/>
    <w:rsid w:val="00E634CE"/>
    <w:rsid w:val="00E63C4E"/>
    <w:rsid w:val="00E63DCB"/>
    <w:rsid w:val="00E6411A"/>
    <w:rsid w:val="00E64798"/>
    <w:rsid w:val="00E65854"/>
    <w:rsid w:val="00E65D46"/>
    <w:rsid w:val="00E72D57"/>
    <w:rsid w:val="00E75780"/>
    <w:rsid w:val="00E760DE"/>
    <w:rsid w:val="00E77560"/>
    <w:rsid w:val="00E77EB7"/>
    <w:rsid w:val="00E812E8"/>
    <w:rsid w:val="00E8224D"/>
    <w:rsid w:val="00E8319B"/>
    <w:rsid w:val="00E835A1"/>
    <w:rsid w:val="00E840A8"/>
    <w:rsid w:val="00E84CAE"/>
    <w:rsid w:val="00E87336"/>
    <w:rsid w:val="00E90BE8"/>
    <w:rsid w:val="00E91631"/>
    <w:rsid w:val="00E91E10"/>
    <w:rsid w:val="00E95AB3"/>
    <w:rsid w:val="00E967DE"/>
    <w:rsid w:val="00E969AB"/>
    <w:rsid w:val="00E971DA"/>
    <w:rsid w:val="00E97941"/>
    <w:rsid w:val="00EA0854"/>
    <w:rsid w:val="00EA0888"/>
    <w:rsid w:val="00EA08C9"/>
    <w:rsid w:val="00EA08E3"/>
    <w:rsid w:val="00EA1A81"/>
    <w:rsid w:val="00EA2DEF"/>
    <w:rsid w:val="00EA4242"/>
    <w:rsid w:val="00EA4635"/>
    <w:rsid w:val="00EA5D48"/>
    <w:rsid w:val="00EA6F23"/>
    <w:rsid w:val="00EA7BAE"/>
    <w:rsid w:val="00EA7BF0"/>
    <w:rsid w:val="00EB0697"/>
    <w:rsid w:val="00EB1FEC"/>
    <w:rsid w:val="00EB28E5"/>
    <w:rsid w:val="00EB3579"/>
    <w:rsid w:val="00EB3FB8"/>
    <w:rsid w:val="00EB3FD8"/>
    <w:rsid w:val="00EB4F7A"/>
    <w:rsid w:val="00EB505F"/>
    <w:rsid w:val="00EB5F8E"/>
    <w:rsid w:val="00EB604F"/>
    <w:rsid w:val="00EB7F0F"/>
    <w:rsid w:val="00EC0846"/>
    <w:rsid w:val="00EC0B2F"/>
    <w:rsid w:val="00EC25AE"/>
    <w:rsid w:val="00EC40CB"/>
    <w:rsid w:val="00EC4378"/>
    <w:rsid w:val="00EC61CB"/>
    <w:rsid w:val="00EC76C9"/>
    <w:rsid w:val="00ED0AE2"/>
    <w:rsid w:val="00ED0BC0"/>
    <w:rsid w:val="00ED1F42"/>
    <w:rsid w:val="00ED1F95"/>
    <w:rsid w:val="00ED3281"/>
    <w:rsid w:val="00ED384B"/>
    <w:rsid w:val="00ED462E"/>
    <w:rsid w:val="00ED4810"/>
    <w:rsid w:val="00ED4DF2"/>
    <w:rsid w:val="00ED5C3D"/>
    <w:rsid w:val="00ED7DD6"/>
    <w:rsid w:val="00ED7E53"/>
    <w:rsid w:val="00EE078F"/>
    <w:rsid w:val="00EE0D93"/>
    <w:rsid w:val="00EE309D"/>
    <w:rsid w:val="00EE5836"/>
    <w:rsid w:val="00EE5E22"/>
    <w:rsid w:val="00EE62C4"/>
    <w:rsid w:val="00EE7C9E"/>
    <w:rsid w:val="00EF1906"/>
    <w:rsid w:val="00EF7C3F"/>
    <w:rsid w:val="00F00505"/>
    <w:rsid w:val="00F00C47"/>
    <w:rsid w:val="00F01D97"/>
    <w:rsid w:val="00F02139"/>
    <w:rsid w:val="00F03870"/>
    <w:rsid w:val="00F04019"/>
    <w:rsid w:val="00F05BCE"/>
    <w:rsid w:val="00F06E23"/>
    <w:rsid w:val="00F075C3"/>
    <w:rsid w:val="00F11260"/>
    <w:rsid w:val="00F1128B"/>
    <w:rsid w:val="00F1173E"/>
    <w:rsid w:val="00F11D6D"/>
    <w:rsid w:val="00F12321"/>
    <w:rsid w:val="00F124B5"/>
    <w:rsid w:val="00F12B22"/>
    <w:rsid w:val="00F13DC2"/>
    <w:rsid w:val="00F13F06"/>
    <w:rsid w:val="00F148BC"/>
    <w:rsid w:val="00F200E0"/>
    <w:rsid w:val="00F207C6"/>
    <w:rsid w:val="00F2125E"/>
    <w:rsid w:val="00F21432"/>
    <w:rsid w:val="00F215DC"/>
    <w:rsid w:val="00F225BD"/>
    <w:rsid w:val="00F2316A"/>
    <w:rsid w:val="00F247F9"/>
    <w:rsid w:val="00F24FD2"/>
    <w:rsid w:val="00F2530E"/>
    <w:rsid w:val="00F25B4D"/>
    <w:rsid w:val="00F25CDB"/>
    <w:rsid w:val="00F261BA"/>
    <w:rsid w:val="00F26322"/>
    <w:rsid w:val="00F2641B"/>
    <w:rsid w:val="00F270B6"/>
    <w:rsid w:val="00F309C5"/>
    <w:rsid w:val="00F310AC"/>
    <w:rsid w:val="00F325DF"/>
    <w:rsid w:val="00F327CB"/>
    <w:rsid w:val="00F33FD4"/>
    <w:rsid w:val="00F345B3"/>
    <w:rsid w:val="00F34EDE"/>
    <w:rsid w:val="00F35E01"/>
    <w:rsid w:val="00F36851"/>
    <w:rsid w:val="00F36EB0"/>
    <w:rsid w:val="00F37539"/>
    <w:rsid w:val="00F378CF"/>
    <w:rsid w:val="00F40D58"/>
    <w:rsid w:val="00F40ED9"/>
    <w:rsid w:val="00F40F7E"/>
    <w:rsid w:val="00F41133"/>
    <w:rsid w:val="00F421F9"/>
    <w:rsid w:val="00F42E29"/>
    <w:rsid w:val="00F43145"/>
    <w:rsid w:val="00F43DA5"/>
    <w:rsid w:val="00F44EAB"/>
    <w:rsid w:val="00F44FAB"/>
    <w:rsid w:val="00F47575"/>
    <w:rsid w:val="00F50BF5"/>
    <w:rsid w:val="00F5129E"/>
    <w:rsid w:val="00F513C3"/>
    <w:rsid w:val="00F518F7"/>
    <w:rsid w:val="00F53849"/>
    <w:rsid w:val="00F5532A"/>
    <w:rsid w:val="00F5542D"/>
    <w:rsid w:val="00F5594E"/>
    <w:rsid w:val="00F560A2"/>
    <w:rsid w:val="00F56913"/>
    <w:rsid w:val="00F5701B"/>
    <w:rsid w:val="00F5799F"/>
    <w:rsid w:val="00F61FE1"/>
    <w:rsid w:val="00F62AB4"/>
    <w:rsid w:val="00F632C4"/>
    <w:rsid w:val="00F64D91"/>
    <w:rsid w:val="00F65D82"/>
    <w:rsid w:val="00F6760D"/>
    <w:rsid w:val="00F71EEB"/>
    <w:rsid w:val="00F727D5"/>
    <w:rsid w:val="00F729B4"/>
    <w:rsid w:val="00F72F58"/>
    <w:rsid w:val="00F73B6F"/>
    <w:rsid w:val="00F73E9B"/>
    <w:rsid w:val="00F74F13"/>
    <w:rsid w:val="00F80774"/>
    <w:rsid w:val="00F80859"/>
    <w:rsid w:val="00F80E99"/>
    <w:rsid w:val="00F81AC1"/>
    <w:rsid w:val="00F822CE"/>
    <w:rsid w:val="00F834B1"/>
    <w:rsid w:val="00F83539"/>
    <w:rsid w:val="00F83CF0"/>
    <w:rsid w:val="00F83F9F"/>
    <w:rsid w:val="00F842B3"/>
    <w:rsid w:val="00F84C7A"/>
    <w:rsid w:val="00F85009"/>
    <w:rsid w:val="00F85D2E"/>
    <w:rsid w:val="00F87E5F"/>
    <w:rsid w:val="00F90550"/>
    <w:rsid w:val="00F95517"/>
    <w:rsid w:val="00F96B94"/>
    <w:rsid w:val="00F96D73"/>
    <w:rsid w:val="00F9759A"/>
    <w:rsid w:val="00F97784"/>
    <w:rsid w:val="00FA159F"/>
    <w:rsid w:val="00FA16F6"/>
    <w:rsid w:val="00FA1B87"/>
    <w:rsid w:val="00FA1EDE"/>
    <w:rsid w:val="00FA255C"/>
    <w:rsid w:val="00FA311B"/>
    <w:rsid w:val="00FA365A"/>
    <w:rsid w:val="00FA38F6"/>
    <w:rsid w:val="00FA4098"/>
    <w:rsid w:val="00FA4A5E"/>
    <w:rsid w:val="00FA557A"/>
    <w:rsid w:val="00FA5623"/>
    <w:rsid w:val="00FA6B82"/>
    <w:rsid w:val="00FA7367"/>
    <w:rsid w:val="00FA75F1"/>
    <w:rsid w:val="00FA7C3B"/>
    <w:rsid w:val="00FB09C9"/>
    <w:rsid w:val="00FB0EBB"/>
    <w:rsid w:val="00FB1B4C"/>
    <w:rsid w:val="00FB20C5"/>
    <w:rsid w:val="00FB2A4F"/>
    <w:rsid w:val="00FB2AB3"/>
    <w:rsid w:val="00FB3C88"/>
    <w:rsid w:val="00FB43AD"/>
    <w:rsid w:val="00FB4746"/>
    <w:rsid w:val="00FB4F37"/>
    <w:rsid w:val="00FB6F60"/>
    <w:rsid w:val="00FB70BE"/>
    <w:rsid w:val="00FB7691"/>
    <w:rsid w:val="00FB7B10"/>
    <w:rsid w:val="00FB7D6F"/>
    <w:rsid w:val="00FC0ECD"/>
    <w:rsid w:val="00FC17C3"/>
    <w:rsid w:val="00FC25DD"/>
    <w:rsid w:val="00FC27FD"/>
    <w:rsid w:val="00FC3FFB"/>
    <w:rsid w:val="00FC42F9"/>
    <w:rsid w:val="00FC53BE"/>
    <w:rsid w:val="00FC62BE"/>
    <w:rsid w:val="00FC6CB0"/>
    <w:rsid w:val="00FC7524"/>
    <w:rsid w:val="00FD0248"/>
    <w:rsid w:val="00FD0D97"/>
    <w:rsid w:val="00FD2AF4"/>
    <w:rsid w:val="00FD35FD"/>
    <w:rsid w:val="00FD3A7C"/>
    <w:rsid w:val="00FD453D"/>
    <w:rsid w:val="00FD4881"/>
    <w:rsid w:val="00FD4BDB"/>
    <w:rsid w:val="00FD503F"/>
    <w:rsid w:val="00FD5212"/>
    <w:rsid w:val="00FE16B7"/>
    <w:rsid w:val="00FE2B5E"/>
    <w:rsid w:val="00FE33A6"/>
    <w:rsid w:val="00FE3F28"/>
    <w:rsid w:val="00FE42D5"/>
    <w:rsid w:val="00FE5092"/>
    <w:rsid w:val="00FE57B4"/>
    <w:rsid w:val="00FE5C56"/>
    <w:rsid w:val="00FE6263"/>
    <w:rsid w:val="00FE75FD"/>
    <w:rsid w:val="00FF047D"/>
    <w:rsid w:val="00FF0758"/>
    <w:rsid w:val="00FF09F6"/>
    <w:rsid w:val="00FF1AA2"/>
    <w:rsid w:val="00FF1BF5"/>
    <w:rsid w:val="00FF1E3B"/>
    <w:rsid w:val="00FF2604"/>
    <w:rsid w:val="00FF323C"/>
    <w:rsid w:val="00FF389B"/>
    <w:rsid w:val="00FF462F"/>
    <w:rsid w:val="00FF4A71"/>
    <w:rsid w:val="00FF4E14"/>
    <w:rsid w:val="00FF584E"/>
    <w:rsid w:val="00FF72FC"/>
    <w:rsid w:val="00FF7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069C9"/>
  <w15:docId w15:val="{D10745B7-CE03-470A-B0EC-C2CE7D7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7A3"/>
    <w:rPr>
      <w:rFonts w:eastAsiaTheme="minorEastAsia"/>
      <w:lang w:val="en-GB"/>
    </w:rPr>
  </w:style>
  <w:style w:type="paragraph" w:styleId="Ttulo1">
    <w:name w:val="heading 1"/>
    <w:basedOn w:val="Normal"/>
    <w:next w:val="Normal"/>
    <w:link w:val="Ttulo1Car"/>
    <w:uiPriority w:val="9"/>
    <w:qFormat/>
    <w:rsid w:val="00C976FF"/>
    <w:pPr>
      <w:keepNext/>
      <w:keepLines/>
      <w:numPr>
        <w:numId w:val="5"/>
      </w:numPr>
      <w:spacing w:before="240" w:after="0"/>
      <w:outlineLvl w:val="0"/>
    </w:pPr>
    <w:rPr>
      <w:rFonts w:asciiTheme="majorHAnsi" w:eastAsiaTheme="majorEastAsia" w:hAnsiTheme="majorHAnsi" w:cstheme="majorBidi"/>
      <w:color w:val="262626" w:themeColor="text1" w:themeTint="D9"/>
      <w:sz w:val="32"/>
      <w:szCs w:val="32"/>
    </w:rPr>
  </w:style>
  <w:style w:type="paragraph" w:styleId="Ttulo2">
    <w:name w:val="heading 2"/>
    <w:basedOn w:val="Normal"/>
    <w:next w:val="Normal"/>
    <w:link w:val="Ttulo2Car"/>
    <w:uiPriority w:val="9"/>
    <w:unhideWhenUsed/>
    <w:qFormat/>
    <w:rsid w:val="00917615"/>
    <w:pPr>
      <w:keepNext/>
      <w:keepLines/>
      <w:numPr>
        <w:ilvl w:val="1"/>
        <w:numId w:val="5"/>
      </w:numPr>
      <w:spacing w:before="40" w:after="0"/>
      <w:outlineLvl w:val="1"/>
    </w:pPr>
    <w:rPr>
      <w:rFonts w:asciiTheme="majorHAnsi" w:eastAsiaTheme="majorEastAsia" w:hAnsiTheme="majorHAnsi" w:cstheme="majorBidi"/>
      <w:color w:val="262626" w:themeColor="text1" w:themeTint="D9"/>
      <w:sz w:val="26"/>
      <w:szCs w:val="26"/>
    </w:rPr>
  </w:style>
  <w:style w:type="paragraph" w:styleId="Ttulo3">
    <w:name w:val="heading 3"/>
    <w:basedOn w:val="Normal"/>
    <w:next w:val="Normal"/>
    <w:link w:val="Ttulo3Car"/>
    <w:uiPriority w:val="9"/>
    <w:unhideWhenUsed/>
    <w:qFormat/>
    <w:rsid w:val="00917615"/>
    <w:pPr>
      <w:keepNext/>
      <w:keepLines/>
      <w:numPr>
        <w:ilvl w:val="2"/>
        <w:numId w:val="5"/>
      </w:numPr>
      <w:spacing w:before="40" w:after="0"/>
      <w:outlineLvl w:val="2"/>
    </w:pPr>
    <w:rPr>
      <w:rFonts w:asciiTheme="majorHAnsi" w:eastAsiaTheme="majorEastAsia" w:hAnsiTheme="majorHAnsi" w:cstheme="majorBidi"/>
      <w:color w:val="262626" w:themeColor="text1" w:themeTint="D9"/>
      <w:sz w:val="24"/>
      <w:szCs w:val="24"/>
    </w:rPr>
  </w:style>
  <w:style w:type="paragraph" w:styleId="Ttulo4">
    <w:name w:val="heading 4"/>
    <w:basedOn w:val="Normal"/>
    <w:next w:val="Normal"/>
    <w:link w:val="Ttulo4Car"/>
    <w:uiPriority w:val="9"/>
    <w:unhideWhenUsed/>
    <w:qFormat/>
    <w:rsid w:val="008A24AA"/>
    <w:pPr>
      <w:keepNext/>
      <w:keepLines/>
      <w:numPr>
        <w:ilvl w:val="3"/>
        <w:numId w:val="5"/>
      </w:numPr>
      <w:spacing w:before="240" w:after="40"/>
      <w:outlineLvl w:val="3"/>
    </w:pPr>
    <w:rPr>
      <w:b/>
      <w:sz w:val="24"/>
      <w:szCs w:val="24"/>
    </w:rPr>
  </w:style>
  <w:style w:type="paragraph" w:styleId="Ttulo5">
    <w:name w:val="heading 5"/>
    <w:basedOn w:val="Normal"/>
    <w:next w:val="Normal"/>
    <w:uiPriority w:val="9"/>
    <w:unhideWhenUsed/>
    <w:qFormat/>
    <w:rsid w:val="008A24AA"/>
    <w:pPr>
      <w:keepNext/>
      <w:keepLines/>
      <w:numPr>
        <w:ilvl w:val="4"/>
        <w:numId w:val="5"/>
      </w:numPr>
      <w:spacing w:before="220" w:after="40"/>
      <w:outlineLvl w:val="4"/>
    </w:pPr>
    <w:rPr>
      <w:b/>
    </w:rPr>
  </w:style>
  <w:style w:type="paragraph" w:styleId="Ttulo6">
    <w:name w:val="heading 6"/>
    <w:basedOn w:val="Normal"/>
    <w:next w:val="Normal"/>
    <w:uiPriority w:val="9"/>
    <w:unhideWhenUsed/>
    <w:qFormat/>
    <w:rsid w:val="009355DF"/>
    <w:pPr>
      <w:keepNext/>
      <w:keepLines/>
      <w:numPr>
        <w:ilvl w:val="5"/>
        <w:numId w:val="5"/>
      </w:numPr>
      <w:spacing w:before="200" w:after="40"/>
      <w:outlineLvl w:val="5"/>
    </w:pPr>
    <w:rPr>
      <w:b/>
      <w:sz w:val="20"/>
      <w:szCs w:val="20"/>
    </w:rPr>
  </w:style>
  <w:style w:type="paragraph" w:styleId="Ttulo7">
    <w:name w:val="heading 7"/>
    <w:basedOn w:val="Normal"/>
    <w:next w:val="Normal"/>
    <w:link w:val="Ttulo7Car"/>
    <w:uiPriority w:val="9"/>
    <w:unhideWhenUsed/>
    <w:qFormat/>
    <w:rsid w:val="009355DF"/>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9355DF"/>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9355DF"/>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DA4EE3"/>
    <w:pPr>
      <w:spacing w:after="0" w:line="240" w:lineRule="auto"/>
      <w:contextualSpacing/>
    </w:pPr>
    <w:rPr>
      <w:rFonts w:asciiTheme="majorHAnsi" w:eastAsiaTheme="majorEastAsia" w:hAnsiTheme="majorHAnsi" w:cstheme="majorBidi"/>
      <w:spacing w:val="-10"/>
      <w:sz w:val="56"/>
      <w:szCs w:val="56"/>
    </w:rPr>
  </w:style>
  <w:style w:type="table" w:customStyle="1" w:styleId="TableNormal2">
    <w:name w:val="Table Normal2"/>
    <w:tblPr>
      <w:tblCellMar>
        <w:top w:w="0" w:type="dxa"/>
        <w:left w:w="0" w:type="dxa"/>
        <w:bottom w:w="0" w:type="dxa"/>
        <w:right w:w="0" w:type="dxa"/>
      </w:tblCellMar>
    </w:tblPr>
  </w:style>
  <w:style w:type="character" w:customStyle="1" w:styleId="TtuloCar">
    <w:name w:val="Título Car"/>
    <w:basedOn w:val="Fuentedeprrafopredeter"/>
    <w:link w:val="Ttulo"/>
    <w:uiPriority w:val="10"/>
    <w:rsid w:val="00DA4EE3"/>
    <w:rPr>
      <w:rFonts w:asciiTheme="majorHAnsi" w:eastAsiaTheme="majorEastAsia" w:hAnsiTheme="majorHAnsi" w:cstheme="majorBidi"/>
      <w:spacing w:val="-10"/>
      <w:sz w:val="56"/>
      <w:szCs w:val="56"/>
      <w:lang w:val="en-US"/>
    </w:rPr>
  </w:style>
  <w:style w:type="paragraph" w:styleId="TDC1">
    <w:name w:val="toc 1"/>
    <w:basedOn w:val="Normal"/>
    <w:next w:val="Normal"/>
    <w:autoRedefine/>
    <w:uiPriority w:val="39"/>
    <w:unhideWhenUsed/>
    <w:rsid w:val="00757955"/>
    <w:pPr>
      <w:spacing w:before="120" w:after="120"/>
      <w:jc w:val="left"/>
    </w:pPr>
    <w:rPr>
      <w:rFonts w:asciiTheme="minorHAnsi" w:hAnsiTheme="minorHAnsi" w:cstheme="minorHAnsi"/>
      <w:b/>
      <w:bCs/>
      <w:caps/>
      <w:sz w:val="20"/>
      <w:szCs w:val="20"/>
    </w:rPr>
  </w:style>
  <w:style w:type="paragraph" w:styleId="TDC2">
    <w:name w:val="toc 2"/>
    <w:basedOn w:val="Normal"/>
    <w:next w:val="Normal"/>
    <w:autoRedefine/>
    <w:uiPriority w:val="39"/>
    <w:unhideWhenUsed/>
    <w:rsid w:val="00473E9A"/>
    <w:pPr>
      <w:spacing w:after="0"/>
      <w:ind w:left="22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770EA2"/>
    <w:pPr>
      <w:spacing w:after="0"/>
      <w:ind w:left="440"/>
      <w:jc w:val="left"/>
    </w:pPr>
    <w:rPr>
      <w:rFonts w:asciiTheme="minorHAnsi" w:hAnsiTheme="minorHAnsi" w:cstheme="minorHAnsi"/>
      <w:i/>
      <w:iCs/>
      <w:sz w:val="20"/>
      <w:szCs w:val="20"/>
    </w:rPr>
  </w:style>
  <w:style w:type="character" w:styleId="Hipervnculo">
    <w:name w:val="Hyperlink"/>
    <w:basedOn w:val="Fuentedeprrafopredeter"/>
    <w:uiPriority w:val="99"/>
    <w:unhideWhenUsed/>
    <w:rsid w:val="00770EA2"/>
    <w:rPr>
      <w:color w:val="0563C1" w:themeColor="hyperlink"/>
      <w:u w:val="single"/>
    </w:rPr>
  </w:style>
  <w:style w:type="character" w:customStyle="1" w:styleId="Ttulo1Car">
    <w:name w:val="Título 1 Car"/>
    <w:basedOn w:val="Fuentedeprrafopredeter"/>
    <w:link w:val="Ttulo1"/>
    <w:uiPriority w:val="9"/>
    <w:rsid w:val="00C976FF"/>
    <w:rPr>
      <w:rFonts w:asciiTheme="majorHAnsi" w:eastAsiaTheme="majorEastAsia" w:hAnsiTheme="majorHAnsi" w:cstheme="majorBidi"/>
      <w:color w:val="262626" w:themeColor="text1" w:themeTint="D9"/>
      <w:sz w:val="32"/>
      <w:szCs w:val="32"/>
      <w:lang w:val="en-GB"/>
    </w:rPr>
  </w:style>
  <w:style w:type="paragraph" w:styleId="TtuloTDC">
    <w:name w:val="TOC Heading"/>
    <w:basedOn w:val="Ttulo1"/>
    <w:next w:val="Normal"/>
    <w:uiPriority w:val="39"/>
    <w:unhideWhenUsed/>
    <w:qFormat/>
    <w:rsid w:val="005B6C43"/>
    <w:pPr>
      <w:jc w:val="left"/>
      <w:outlineLvl w:val="9"/>
    </w:pPr>
    <w:rPr>
      <w:lang w:val="es-ES"/>
    </w:rPr>
  </w:style>
  <w:style w:type="paragraph" w:styleId="Textodeglobo">
    <w:name w:val="Balloon Text"/>
    <w:basedOn w:val="Normal"/>
    <w:link w:val="TextodegloboCar"/>
    <w:uiPriority w:val="99"/>
    <w:semiHidden/>
    <w:unhideWhenUsed/>
    <w:rsid w:val="00715A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15A9D"/>
    <w:rPr>
      <w:rFonts w:ascii="Segoe UI" w:eastAsiaTheme="minorEastAsia" w:hAnsi="Segoe UI" w:cs="Segoe UI"/>
      <w:sz w:val="18"/>
      <w:szCs w:val="18"/>
      <w:lang w:val="en-US"/>
    </w:rPr>
  </w:style>
  <w:style w:type="character" w:customStyle="1" w:styleId="Ttulo2Car">
    <w:name w:val="Título 2 Car"/>
    <w:basedOn w:val="Fuentedeprrafopredeter"/>
    <w:link w:val="Ttulo2"/>
    <w:uiPriority w:val="9"/>
    <w:rsid w:val="00917615"/>
    <w:rPr>
      <w:rFonts w:asciiTheme="majorHAnsi" w:eastAsiaTheme="majorEastAsia" w:hAnsiTheme="majorHAnsi" w:cstheme="majorBidi"/>
      <w:color w:val="262626" w:themeColor="text1" w:themeTint="D9"/>
      <w:sz w:val="26"/>
      <w:szCs w:val="26"/>
      <w:lang w:val="en-GB"/>
    </w:rPr>
  </w:style>
  <w:style w:type="paragraph" w:styleId="Prrafodelista">
    <w:name w:val="List Paragraph"/>
    <w:basedOn w:val="Normal"/>
    <w:uiPriority w:val="34"/>
    <w:qFormat/>
    <w:rsid w:val="00134129"/>
    <w:pPr>
      <w:ind w:left="720"/>
      <w:contextualSpacing/>
    </w:pPr>
  </w:style>
  <w:style w:type="character" w:customStyle="1" w:styleId="Mencinsinresolver1">
    <w:name w:val="Mención sin resolver1"/>
    <w:basedOn w:val="Fuentedeprrafopredeter"/>
    <w:uiPriority w:val="99"/>
    <w:semiHidden/>
    <w:unhideWhenUsed/>
    <w:rsid w:val="00AB395B"/>
    <w:rPr>
      <w:color w:val="605E5C"/>
      <w:shd w:val="clear" w:color="auto" w:fill="E1DFDD"/>
    </w:rPr>
  </w:style>
  <w:style w:type="character" w:customStyle="1" w:styleId="Ttulo3Car">
    <w:name w:val="Título 3 Car"/>
    <w:basedOn w:val="Fuentedeprrafopredeter"/>
    <w:link w:val="Ttulo3"/>
    <w:uiPriority w:val="9"/>
    <w:rsid w:val="00917615"/>
    <w:rPr>
      <w:rFonts w:asciiTheme="majorHAnsi" w:eastAsiaTheme="majorEastAsia" w:hAnsiTheme="majorHAnsi" w:cstheme="majorBidi"/>
      <w:color w:val="262626" w:themeColor="text1" w:themeTint="D9"/>
      <w:sz w:val="24"/>
      <w:szCs w:val="24"/>
      <w:lang w:val="en-GB"/>
    </w:rPr>
  </w:style>
  <w:style w:type="character" w:styleId="Hipervnculovisitado">
    <w:name w:val="FollowedHyperlink"/>
    <w:basedOn w:val="Fuentedeprrafopredeter"/>
    <w:uiPriority w:val="99"/>
    <w:semiHidden/>
    <w:unhideWhenUsed/>
    <w:rsid w:val="004B2B48"/>
    <w:rPr>
      <w:color w:val="954F72" w:themeColor="followedHyperlink"/>
      <w:u w:val="single"/>
    </w:rPr>
  </w:style>
  <w:style w:type="paragraph" w:styleId="Descripcin">
    <w:name w:val="caption"/>
    <w:basedOn w:val="Normal"/>
    <w:next w:val="Normal"/>
    <w:uiPriority w:val="35"/>
    <w:unhideWhenUsed/>
    <w:qFormat/>
    <w:rsid w:val="00BA6863"/>
    <w:pPr>
      <w:spacing w:after="200" w:line="240" w:lineRule="auto"/>
    </w:pPr>
    <w:rPr>
      <w:i/>
      <w:iCs/>
      <w:color w:val="44546A" w:themeColor="text2"/>
      <w:sz w:val="18"/>
      <w:szCs w:val="18"/>
    </w:rPr>
  </w:style>
  <w:style w:type="character" w:styleId="Refdecomentario">
    <w:name w:val="annotation reference"/>
    <w:basedOn w:val="Fuentedeprrafopredeter"/>
    <w:semiHidden/>
    <w:unhideWhenUsed/>
    <w:rsid w:val="008024F8"/>
    <w:rPr>
      <w:sz w:val="16"/>
      <w:szCs w:val="16"/>
    </w:rPr>
  </w:style>
  <w:style w:type="paragraph" w:styleId="Textocomentario">
    <w:name w:val="annotation text"/>
    <w:basedOn w:val="Normal"/>
    <w:link w:val="TextocomentarioCar"/>
    <w:unhideWhenUsed/>
    <w:rsid w:val="008024F8"/>
    <w:pPr>
      <w:spacing w:line="240" w:lineRule="auto"/>
    </w:pPr>
    <w:rPr>
      <w:sz w:val="20"/>
      <w:szCs w:val="20"/>
    </w:rPr>
  </w:style>
  <w:style w:type="character" w:customStyle="1" w:styleId="TextocomentarioCar">
    <w:name w:val="Texto comentario Car"/>
    <w:basedOn w:val="Fuentedeprrafopredeter"/>
    <w:link w:val="Textocomentario"/>
    <w:rsid w:val="008024F8"/>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8024F8"/>
    <w:rPr>
      <w:b/>
      <w:bCs/>
    </w:rPr>
  </w:style>
  <w:style w:type="character" w:customStyle="1" w:styleId="AsuntodelcomentarioCar">
    <w:name w:val="Asunto del comentario Car"/>
    <w:basedOn w:val="TextocomentarioCar"/>
    <w:link w:val="Asuntodelcomentario"/>
    <w:uiPriority w:val="99"/>
    <w:semiHidden/>
    <w:rsid w:val="008024F8"/>
    <w:rPr>
      <w:rFonts w:eastAsiaTheme="minorEastAsia"/>
      <w:b/>
      <w:bCs/>
      <w:sz w:val="20"/>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E20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E2020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E2020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conformatoprevio">
    <w:name w:val="HTML Preformatted"/>
    <w:basedOn w:val="Normal"/>
    <w:link w:val="HTMLconformatoprevioCar"/>
    <w:uiPriority w:val="99"/>
    <w:unhideWhenUsed/>
    <w:rsid w:val="00C8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838D7"/>
    <w:rPr>
      <w:rFonts w:ascii="Courier New" w:eastAsia="Times New Roman" w:hAnsi="Courier New" w:cs="Courier New"/>
      <w:sz w:val="20"/>
      <w:szCs w:val="20"/>
      <w:lang w:val="en-GB"/>
    </w:rPr>
  </w:style>
  <w:style w:type="character" w:customStyle="1" w:styleId="pl-s">
    <w:name w:val="pl-s"/>
    <w:basedOn w:val="Fuentedeprrafopredeter"/>
    <w:rsid w:val="00C838D7"/>
  </w:style>
  <w:style w:type="character" w:customStyle="1" w:styleId="pl-pds">
    <w:name w:val="pl-pds"/>
    <w:basedOn w:val="Fuentedeprrafopredeter"/>
    <w:rsid w:val="00C838D7"/>
  </w:style>
  <w:style w:type="character" w:customStyle="1" w:styleId="pl-cce">
    <w:name w:val="pl-cce"/>
    <w:basedOn w:val="Fuentedeprrafopredeter"/>
    <w:rsid w:val="00C838D7"/>
  </w:style>
  <w:style w:type="character" w:customStyle="1" w:styleId="pl-k">
    <w:name w:val="pl-k"/>
    <w:basedOn w:val="Fuentedeprrafopredeter"/>
    <w:rsid w:val="00C838D7"/>
  </w:style>
  <w:style w:type="character" w:customStyle="1" w:styleId="pl-en">
    <w:name w:val="pl-en"/>
    <w:basedOn w:val="Fuentedeprrafopredeter"/>
    <w:rsid w:val="00C838D7"/>
  </w:style>
  <w:style w:type="table" w:styleId="Tablaconcuadrculaclara">
    <w:name w:val="Grid Table Light"/>
    <w:basedOn w:val="Tablanormal"/>
    <w:uiPriority w:val="40"/>
    <w:rsid w:val="004C19A1"/>
    <w:pPr>
      <w:spacing w:after="0" w:line="240" w:lineRule="auto"/>
      <w:jc w:val="left"/>
    </w:pPr>
    <w:rPr>
      <w:rFonts w:asciiTheme="minorHAnsi" w:eastAsiaTheme="minorEastAsia" w:hAnsiTheme="minorHAnsi" w:cstheme="minorBidi"/>
      <w:lang w:val="es-E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cinsinresolver2">
    <w:name w:val="Mención sin resolver2"/>
    <w:basedOn w:val="Fuentedeprrafopredeter"/>
    <w:uiPriority w:val="99"/>
    <w:semiHidden/>
    <w:unhideWhenUsed/>
    <w:rsid w:val="00AD4EDC"/>
    <w:rPr>
      <w:color w:val="605E5C"/>
      <w:shd w:val="clear" w:color="auto" w:fill="E1DFDD"/>
    </w:rPr>
  </w:style>
  <w:style w:type="character" w:customStyle="1" w:styleId="pl-c1">
    <w:name w:val="pl-c1"/>
    <w:basedOn w:val="Fuentedeprrafopredeter"/>
    <w:rsid w:val="00A66F84"/>
  </w:style>
  <w:style w:type="character" w:customStyle="1" w:styleId="Ttulo4Car">
    <w:name w:val="Título 4 Car"/>
    <w:basedOn w:val="Fuentedeprrafopredeter"/>
    <w:link w:val="Ttulo4"/>
    <w:uiPriority w:val="9"/>
    <w:rsid w:val="00EE0D93"/>
    <w:rPr>
      <w:rFonts w:eastAsiaTheme="minorEastAsia"/>
      <w:b/>
      <w:sz w:val="24"/>
      <w:szCs w:val="24"/>
      <w:lang w:val="en-GB"/>
    </w:rPr>
  </w:style>
  <w:style w:type="paragraph" w:customStyle="1" w:styleId="msonormal0">
    <w:name w:val="msonormal"/>
    <w:basedOn w:val="Normal"/>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unhideWhenUsed/>
    <w:rsid w:val="00EE0D93"/>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E0D93"/>
    <w:rPr>
      <w:b/>
      <w:bCs/>
    </w:rPr>
  </w:style>
  <w:style w:type="character" w:customStyle="1" w:styleId="pl-smi">
    <w:name w:val="pl-smi"/>
    <w:basedOn w:val="Fuentedeprrafopredeter"/>
    <w:rsid w:val="00EE0D93"/>
  </w:style>
  <w:style w:type="paragraph" w:styleId="TDC4">
    <w:name w:val="toc 4"/>
    <w:basedOn w:val="Normal"/>
    <w:next w:val="Normal"/>
    <w:autoRedefine/>
    <w:uiPriority w:val="39"/>
    <w:unhideWhenUsed/>
    <w:rsid w:val="00EE0D93"/>
    <w:pPr>
      <w:spacing w:after="0"/>
      <w:ind w:left="66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C46D12"/>
    <w:pPr>
      <w:spacing w:after="0"/>
      <w:ind w:left="88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C46D12"/>
    <w:pPr>
      <w:spacing w:after="0"/>
      <w:ind w:left="11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C46D12"/>
    <w:pPr>
      <w:spacing w:after="0"/>
      <w:ind w:left="132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C46D12"/>
    <w:pPr>
      <w:spacing w:after="0"/>
      <w:ind w:left="154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C46D12"/>
    <w:pPr>
      <w:spacing w:after="0"/>
      <w:ind w:left="1760"/>
      <w:jc w:val="left"/>
    </w:pPr>
    <w:rPr>
      <w:rFonts w:asciiTheme="minorHAnsi" w:hAnsiTheme="minorHAnsi" w:cstheme="minorHAnsi"/>
      <w:sz w:val="18"/>
      <w:szCs w:val="18"/>
    </w:rPr>
  </w:style>
  <w:style w:type="character" w:customStyle="1" w:styleId="Mencinsinresolver3">
    <w:name w:val="Mención sin resolver3"/>
    <w:basedOn w:val="Fuentedeprrafopredeter"/>
    <w:uiPriority w:val="99"/>
    <w:semiHidden/>
    <w:unhideWhenUsed/>
    <w:rsid w:val="00C46D12"/>
    <w:rPr>
      <w:color w:val="605E5C"/>
      <w:shd w:val="clear" w:color="auto" w:fill="E1DFDD"/>
    </w:rPr>
  </w:style>
  <w:style w:type="paragraph" w:styleId="Cita">
    <w:name w:val="Quote"/>
    <w:basedOn w:val="Normal"/>
    <w:next w:val="Normal"/>
    <w:link w:val="CitaCar"/>
    <w:uiPriority w:val="29"/>
    <w:qFormat/>
    <w:rsid w:val="00C46D12"/>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46D12"/>
    <w:rPr>
      <w:rFonts w:eastAsiaTheme="minorEastAsia"/>
      <w:i/>
      <w:iCs/>
      <w:color w:val="404040" w:themeColor="text1" w:themeTint="BF"/>
      <w:lang w:val="en-GB"/>
    </w:rPr>
  </w:style>
  <w:style w:type="paragraph" w:styleId="Citadestacada">
    <w:name w:val="Intense Quote"/>
    <w:basedOn w:val="Normal"/>
    <w:next w:val="Normal"/>
    <w:link w:val="CitadestacadaCar"/>
    <w:uiPriority w:val="30"/>
    <w:qFormat/>
    <w:rsid w:val="00C46D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46D12"/>
    <w:rPr>
      <w:rFonts w:eastAsiaTheme="minorEastAsia"/>
      <w:i/>
      <w:iCs/>
      <w:color w:val="4472C4" w:themeColor="accent1"/>
      <w:lang w:val="en-GB"/>
    </w:rPr>
  </w:style>
  <w:style w:type="paragraph" w:styleId="Textonotaalfinal">
    <w:name w:val="endnote text"/>
    <w:basedOn w:val="Normal"/>
    <w:link w:val="TextonotaalfinalCar"/>
    <w:uiPriority w:val="99"/>
    <w:semiHidden/>
    <w:unhideWhenUsed/>
    <w:rsid w:val="00956A5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6A5C"/>
    <w:rPr>
      <w:rFonts w:eastAsiaTheme="minorEastAsia"/>
      <w:sz w:val="20"/>
      <w:szCs w:val="20"/>
      <w:lang w:val="en-GB"/>
    </w:rPr>
  </w:style>
  <w:style w:type="character" w:styleId="Refdenotaalfinal">
    <w:name w:val="endnote reference"/>
    <w:basedOn w:val="Fuentedeprrafopredeter"/>
    <w:uiPriority w:val="99"/>
    <w:semiHidden/>
    <w:unhideWhenUsed/>
    <w:rsid w:val="00956A5C"/>
    <w:rPr>
      <w:vertAlign w:val="superscript"/>
    </w:rPr>
  </w:style>
  <w:style w:type="paragraph" w:styleId="Textonotapie">
    <w:name w:val="footnote text"/>
    <w:basedOn w:val="Normal"/>
    <w:link w:val="TextonotapieCar"/>
    <w:uiPriority w:val="99"/>
    <w:semiHidden/>
    <w:unhideWhenUsed/>
    <w:rsid w:val="00956A5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56A5C"/>
    <w:rPr>
      <w:rFonts w:eastAsiaTheme="minorEastAsia"/>
      <w:sz w:val="20"/>
      <w:szCs w:val="20"/>
      <w:lang w:val="en-GB"/>
    </w:rPr>
  </w:style>
  <w:style w:type="character" w:styleId="Refdenotaalpie">
    <w:name w:val="footnote reference"/>
    <w:basedOn w:val="Fuentedeprrafopredeter"/>
    <w:uiPriority w:val="99"/>
    <w:semiHidden/>
    <w:unhideWhenUsed/>
    <w:rsid w:val="00956A5C"/>
    <w:rPr>
      <w:vertAlign w:val="superscript"/>
    </w:rPr>
  </w:style>
  <w:style w:type="paragraph" w:styleId="Tabladeilustraciones">
    <w:name w:val="table of figures"/>
    <w:basedOn w:val="Normal"/>
    <w:next w:val="Normal"/>
    <w:uiPriority w:val="99"/>
    <w:unhideWhenUsed/>
    <w:rsid w:val="00EC4378"/>
    <w:pPr>
      <w:spacing w:after="0"/>
    </w:pPr>
  </w:style>
  <w:style w:type="paragraph" w:styleId="Sinespaciado">
    <w:name w:val="No Spacing"/>
    <w:link w:val="SinespaciadoCar"/>
    <w:uiPriority w:val="1"/>
    <w:qFormat/>
    <w:rsid w:val="00B77088"/>
    <w:pPr>
      <w:spacing w:after="0" w:line="240" w:lineRule="auto"/>
    </w:pPr>
    <w:rPr>
      <w:rFonts w:eastAsiaTheme="minorEastAsia"/>
      <w:lang w:val="en-GB"/>
    </w:rPr>
  </w:style>
  <w:style w:type="character" w:styleId="Referenciasutil">
    <w:name w:val="Subtle Reference"/>
    <w:basedOn w:val="Fuentedeprrafopredeter"/>
    <w:uiPriority w:val="31"/>
    <w:qFormat/>
    <w:rsid w:val="00A57E4F"/>
    <w:rPr>
      <w:smallCaps/>
      <w:color w:val="5A5A5A" w:themeColor="text1" w:themeTint="A5"/>
    </w:rPr>
  </w:style>
  <w:style w:type="table" w:styleId="Tablaweb3">
    <w:name w:val="Table Web 3"/>
    <w:basedOn w:val="Tablanormal"/>
    <w:uiPriority w:val="99"/>
    <w:rsid w:val="00E15B0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concuadrcula1clara-nfasis1">
    <w:name w:val="Grid Table 1 Light Accent 1"/>
    <w:basedOn w:val="Tablanormal"/>
    <w:uiPriority w:val="46"/>
    <w:rsid w:val="00E15B0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E15B09"/>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2-nfasis2">
    <w:name w:val="Grid Table 2 Accent 2"/>
    <w:basedOn w:val="Tablanormal"/>
    <w:uiPriority w:val="47"/>
    <w:rsid w:val="00E15B09"/>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E15B0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6">
    <w:name w:val="Grid Table 2 Accent 6"/>
    <w:basedOn w:val="Tablanormal"/>
    <w:uiPriority w:val="47"/>
    <w:rsid w:val="00E15B0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2">
    <w:name w:val="Grid Table 4 Accent 2"/>
    <w:basedOn w:val="Tablanormal"/>
    <w:uiPriority w:val="49"/>
    <w:rsid w:val="00E15B0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1">
    <w:name w:val="Grid Table 4 Accent 1"/>
    <w:basedOn w:val="Tablanormal"/>
    <w:uiPriority w:val="49"/>
    <w:rsid w:val="00E15B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
    <w:name w:val="Grid Table 3"/>
    <w:basedOn w:val="Tablanormal"/>
    <w:uiPriority w:val="48"/>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4">
    <w:name w:val="Grid Table 4"/>
    <w:basedOn w:val="Tablanormal"/>
    <w:uiPriority w:val="49"/>
    <w:rsid w:val="00E15B0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6">
    <w:name w:val="Grid Table 4 Accent 6"/>
    <w:basedOn w:val="Tablanormal"/>
    <w:uiPriority w:val="49"/>
    <w:rsid w:val="00E15B0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3C1B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delista6concolores-nfasis3">
    <w:name w:val="List Table 6 Colorful Accent 3"/>
    <w:basedOn w:val="Tablanormal"/>
    <w:uiPriority w:val="51"/>
    <w:rsid w:val="003C1B1A"/>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encinsinresolver4">
    <w:name w:val="Mención sin resolver4"/>
    <w:basedOn w:val="Fuentedeprrafopredeter"/>
    <w:uiPriority w:val="99"/>
    <w:semiHidden/>
    <w:unhideWhenUsed/>
    <w:rsid w:val="00647D96"/>
    <w:rPr>
      <w:color w:val="605E5C"/>
      <w:shd w:val="clear" w:color="auto" w:fill="E1DFDD"/>
    </w:rPr>
  </w:style>
  <w:style w:type="paragraph" w:customStyle="1" w:styleId="Default">
    <w:name w:val="Default"/>
    <w:rsid w:val="00326CBB"/>
    <w:pPr>
      <w:autoSpaceDE w:val="0"/>
      <w:autoSpaceDN w:val="0"/>
      <w:adjustRightInd w:val="0"/>
      <w:spacing w:after="0" w:line="240" w:lineRule="auto"/>
      <w:jc w:val="left"/>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4519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19C4"/>
    <w:rPr>
      <w:rFonts w:eastAsiaTheme="minorEastAsia"/>
      <w:lang w:val="en-GB"/>
    </w:rPr>
  </w:style>
  <w:style w:type="paragraph" w:styleId="Piedepgina">
    <w:name w:val="footer"/>
    <w:basedOn w:val="Normal"/>
    <w:link w:val="PiedepginaCar"/>
    <w:uiPriority w:val="99"/>
    <w:unhideWhenUsed/>
    <w:rsid w:val="004519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19C4"/>
    <w:rPr>
      <w:rFonts w:eastAsiaTheme="minorEastAsia"/>
      <w:lang w:val="en-GB"/>
    </w:rPr>
  </w:style>
  <w:style w:type="character" w:customStyle="1" w:styleId="Mencinsinresolver5">
    <w:name w:val="Mención sin resolver5"/>
    <w:basedOn w:val="Fuentedeprrafopredeter"/>
    <w:uiPriority w:val="99"/>
    <w:semiHidden/>
    <w:unhideWhenUsed/>
    <w:rsid w:val="00F83CF0"/>
    <w:rPr>
      <w:color w:val="605E5C"/>
      <w:shd w:val="clear" w:color="auto" w:fill="E1DFDD"/>
    </w:rPr>
  </w:style>
  <w:style w:type="character" w:customStyle="1" w:styleId="SinespaciadoCar">
    <w:name w:val="Sin espaciado Car"/>
    <w:basedOn w:val="Fuentedeprrafopredeter"/>
    <w:link w:val="Sinespaciado"/>
    <w:uiPriority w:val="1"/>
    <w:rsid w:val="008F1330"/>
    <w:rPr>
      <w:rFonts w:eastAsiaTheme="minorEastAsia"/>
      <w:lang w:val="en-GB"/>
    </w:rPr>
  </w:style>
  <w:style w:type="character" w:styleId="Nmerodelnea">
    <w:name w:val="line number"/>
    <w:basedOn w:val="Fuentedeprrafopredeter"/>
    <w:uiPriority w:val="99"/>
    <w:semiHidden/>
    <w:unhideWhenUsed/>
    <w:rsid w:val="00E64798"/>
  </w:style>
  <w:style w:type="paragraph" w:styleId="Revisin">
    <w:name w:val="Revision"/>
    <w:hidden/>
    <w:uiPriority w:val="99"/>
    <w:semiHidden/>
    <w:rsid w:val="00490D73"/>
    <w:pPr>
      <w:spacing w:after="0" w:line="240" w:lineRule="auto"/>
      <w:jc w:val="left"/>
    </w:pPr>
    <w:rPr>
      <w:rFonts w:eastAsiaTheme="minorEastAsia"/>
      <w:lang w:val="en-GB"/>
    </w:rPr>
  </w:style>
  <w:style w:type="character" w:customStyle="1" w:styleId="Ttulo7Car">
    <w:name w:val="Título 7 Car"/>
    <w:basedOn w:val="Fuentedeprrafopredeter"/>
    <w:link w:val="Ttulo7"/>
    <w:uiPriority w:val="9"/>
    <w:rsid w:val="008A24AA"/>
    <w:rPr>
      <w:rFonts w:asciiTheme="majorHAnsi" w:eastAsiaTheme="majorEastAsia" w:hAnsiTheme="majorHAnsi" w:cstheme="majorBidi"/>
      <w:i/>
      <w:iCs/>
      <w:color w:val="1F3763" w:themeColor="accent1" w:themeShade="7F"/>
      <w:lang w:val="en-GB"/>
    </w:rPr>
  </w:style>
  <w:style w:type="character" w:customStyle="1" w:styleId="Ttulo8Car">
    <w:name w:val="Título 8 Car"/>
    <w:basedOn w:val="Fuentedeprrafopredeter"/>
    <w:link w:val="Ttulo8"/>
    <w:uiPriority w:val="9"/>
    <w:rsid w:val="008A24AA"/>
    <w:rPr>
      <w:rFonts w:asciiTheme="majorHAnsi" w:eastAsiaTheme="majorEastAsia" w:hAnsiTheme="majorHAnsi" w:cstheme="majorBidi"/>
      <w:color w:val="272727" w:themeColor="text1" w:themeTint="D8"/>
      <w:sz w:val="21"/>
      <w:szCs w:val="21"/>
      <w:lang w:val="en-GB"/>
    </w:rPr>
  </w:style>
  <w:style w:type="character" w:customStyle="1" w:styleId="Ttulo9Car">
    <w:name w:val="Título 9 Car"/>
    <w:basedOn w:val="Fuentedeprrafopredeter"/>
    <w:link w:val="Ttulo9"/>
    <w:uiPriority w:val="9"/>
    <w:rsid w:val="008A24AA"/>
    <w:rPr>
      <w:rFonts w:asciiTheme="majorHAnsi" w:eastAsiaTheme="majorEastAsia" w:hAnsiTheme="majorHAnsi" w:cstheme="majorBidi"/>
      <w:i/>
      <w:iCs/>
      <w:color w:val="272727" w:themeColor="text1" w:themeTint="D8"/>
      <w:sz w:val="21"/>
      <w:szCs w:val="21"/>
      <w:lang w:val="en-GB"/>
    </w:rPr>
  </w:style>
  <w:style w:type="numbering" w:customStyle="1" w:styleId="Estilo1">
    <w:name w:val="Estilo1"/>
    <w:uiPriority w:val="99"/>
    <w:rsid w:val="008A24AA"/>
    <w:pPr>
      <w:numPr>
        <w:numId w:val="1"/>
      </w:numPr>
    </w:pPr>
  </w:style>
  <w:style w:type="paragraph" w:customStyle="1" w:styleId="Text">
    <w:name w:val="Text"/>
    <w:basedOn w:val="Normal"/>
    <w:link w:val="TextCar"/>
    <w:rsid w:val="007827D1"/>
    <w:pPr>
      <w:widowControl w:val="0"/>
      <w:spacing w:after="0" w:line="252" w:lineRule="auto"/>
      <w:ind w:firstLine="202"/>
    </w:pPr>
    <w:rPr>
      <w:rFonts w:ascii="Times New Roman" w:eastAsia="Times New Roman" w:hAnsi="Times New Roman" w:cs="Times New Roman"/>
      <w:sz w:val="20"/>
      <w:szCs w:val="20"/>
      <w:lang w:val="en-US" w:eastAsia="en-US"/>
    </w:rPr>
  </w:style>
  <w:style w:type="character" w:customStyle="1" w:styleId="TextCar">
    <w:name w:val="Text Car"/>
    <w:link w:val="Text"/>
    <w:rsid w:val="007827D1"/>
    <w:rPr>
      <w:rFonts w:ascii="Times New Roman" w:eastAsia="Times New Roman" w:hAnsi="Times New Roman" w:cs="Times New Roman"/>
      <w:sz w:val="20"/>
      <w:szCs w:val="20"/>
      <w:lang w:eastAsia="en-US"/>
    </w:rPr>
  </w:style>
  <w:style w:type="paragraph" w:customStyle="1" w:styleId="Equation">
    <w:name w:val="Equation"/>
    <w:basedOn w:val="Normal"/>
    <w:next w:val="Normal"/>
    <w:rsid w:val="003B11F4"/>
    <w:pPr>
      <w:widowControl w:val="0"/>
      <w:tabs>
        <w:tab w:val="right" w:pos="5040"/>
      </w:tabs>
      <w:spacing w:after="0" w:line="252" w:lineRule="auto"/>
    </w:pPr>
    <w:rPr>
      <w:rFonts w:ascii="Times New Roman" w:eastAsia="Times New Roman" w:hAnsi="Times New Roman" w:cs="Times New Roman"/>
      <w:sz w:val="20"/>
      <w:szCs w:val="20"/>
      <w:lang w:val="en-US" w:eastAsia="en-US"/>
    </w:rPr>
  </w:style>
  <w:style w:type="paragraph" w:styleId="Textoindependiente">
    <w:name w:val="Body Text"/>
    <w:basedOn w:val="Normal"/>
    <w:link w:val="TextoindependienteCar"/>
    <w:uiPriority w:val="1"/>
    <w:qFormat/>
    <w:rsid w:val="00C50BB4"/>
    <w:pPr>
      <w:widowControl w:val="0"/>
      <w:autoSpaceDE w:val="0"/>
      <w:autoSpaceDN w:val="0"/>
      <w:spacing w:before="158" w:after="0"/>
      <w:ind w:left="102" w:right="113" w:firstLine="720"/>
    </w:pPr>
    <w:rPr>
      <w:rFonts w:eastAsia="Calibri"/>
      <w:lang w:val="en-US" w:eastAsia="en-US" w:bidi="en-US"/>
    </w:rPr>
  </w:style>
  <w:style w:type="character" w:customStyle="1" w:styleId="TextoindependienteCar">
    <w:name w:val="Texto independiente Car"/>
    <w:basedOn w:val="Fuentedeprrafopredeter"/>
    <w:link w:val="Textoindependiente"/>
    <w:uiPriority w:val="1"/>
    <w:rsid w:val="00C50BB4"/>
    <w:rPr>
      <w:lang w:eastAsia="en-US" w:bidi="en-US"/>
    </w:rPr>
  </w:style>
  <w:style w:type="paragraph" w:customStyle="1" w:styleId="TableParagraph">
    <w:name w:val="Table Paragraph"/>
    <w:basedOn w:val="Normal"/>
    <w:uiPriority w:val="1"/>
    <w:qFormat/>
    <w:rsid w:val="00C50BB4"/>
    <w:pPr>
      <w:widowControl w:val="0"/>
      <w:autoSpaceDE w:val="0"/>
      <w:autoSpaceDN w:val="0"/>
      <w:spacing w:before="152" w:after="0" w:line="240" w:lineRule="auto"/>
      <w:jc w:val="left"/>
    </w:pPr>
    <w:rPr>
      <w:rFonts w:eastAsia="Calibri"/>
      <w:lang w:val="en-US" w:eastAsia="en-US" w:bidi="en-US"/>
    </w:rPr>
  </w:style>
  <w:style w:type="character" w:customStyle="1" w:styleId="mn">
    <w:name w:val="mn"/>
    <w:basedOn w:val="Fuentedeprrafopredeter"/>
    <w:rsid w:val="00E07DD1"/>
  </w:style>
  <w:style w:type="numbering" w:customStyle="1" w:styleId="CurrentList1">
    <w:name w:val="Current List1"/>
    <w:uiPriority w:val="99"/>
    <w:rsid w:val="009355DF"/>
    <w:pPr>
      <w:numPr>
        <w:numId w:val="3"/>
      </w:numPr>
    </w:pPr>
  </w:style>
  <w:style w:type="character" w:customStyle="1" w:styleId="Textodemarcadordeposicin">
    <w:name w:val="Texto de marcador de posición"/>
    <w:basedOn w:val="Fuentedeprrafopredeter"/>
    <w:uiPriority w:val="99"/>
    <w:semiHidden/>
    <w:rsid w:val="00045191"/>
    <w:rPr>
      <w:color w:val="808080"/>
    </w:rPr>
  </w:style>
  <w:style w:type="character" w:styleId="Mencinsinresolver">
    <w:name w:val="Unresolved Mention"/>
    <w:basedOn w:val="Fuentedeprrafopredeter"/>
    <w:uiPriority w:val="99"/>
    <w:semiHidden/>
    <w:unhideWhenUsed/>
    <w:rsid w:val="00DF673A"/>
    <w:rPr>
      <w:color w:val="605E5C"/>
      <w:shd w:val="clear" w:color="auto" w:fill="E1DFDD"/>
    </w:rPr>
  </w:style>
  <w:style w:type="numbering" w:customStyle="1" w:styleId="CurrentList2">
    <w:name w:val="Current List2"/>
    <w:uiPriority w:val="99"/>
    <w:rsid w:val="00431FFB"/>
    <w:pPr>
      <w:numPr>
        <w:numId w:val="4"/>
      </w:numPr>
    </w:pPr>
  </w:style>
  <w:style w:type="table" w:styleId="Tablanormal3">
    <w:name w:val="Plain Table 3"/>
    <w:basedOn w:val="Tablanormal"/>
    <w:uiPriority w:val="43"/>
    <w:rsid w:val="00F411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1935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fa">
    <w:name w:val="Bibliography"/>
    <w:basedOn w:val="Normal"/>
    <w:next w:val="Normal"/>
    <w:uiPriority w:val="37"/>
    <w:unhideWhenUsed/>
    <w:rsid w:val="00D55F70"/>
  </w:style>
  <w:style w:type="character" w:styleId="CdigoHTML">
    <w:name w:val="HTML Code"/>
    <w:basedOn w:val="Fuentedeprrafopredeter"/>
    <w:uiPriority w:val="99"/>
    <w:semiHidden/>
    <w:unhideWhenUsed/>
    <w:rsid w:val="00D63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17618">
      <w:bodyDiv w:val="1"/>
      <w:marLeft w:val="0"/>
      <w:marRight w:val="0"/>
      <w:marTop w:val="0"/>
      <w:marBottom w:val="0"/>
      <w:divBdr>
        <w:top w:val="none" w:sz="0" w:space="0" w:color="auto"/>
        <w:left w:val="none" w:sz="0" w:space="0" w:color="auto"/>
        <w:bottom w:val="none" w:sz="0" w:space="0" w:color="auto"/>
        <w:right w:val="none" w:sz="0" w:space="0" w:color="auto"/>
      </w:divBdr>
    </w:div>
    <w:div w:id="10305516">
      <w:bodyDiv w:val="1"/>
      <w:marLeft w:val="0"/>
      <w:marRight w:val="0"/>
      <w:marTop w:val="0"/>
      <w:marBottom w:val="0"/>
      <w:divBdr>
        <w:top w:val="none" w:sz="0" w:space="0" w:color="auto"/>
        <w:left w:val="none" w:sz="0" w:space="0" w:color="auto"/>
        <w:bottom w:val="none" w:sz="0" w:space="0" w:color="auto"/>
        <w:right w:val="none" w:sz="0" w:space="0" w:color="auto"/>
      </w:divBdr>
    </w:div>
    <w:div w:id="13575108">
      <w:bodyDiv w:val="1"/>
      <w:marLeft w:val="0"/>
      <w:marRight w:val="0"/>
      <w:marTop w:val="0"/>
      <w:marBottom w:val="0"/>
      <w:divBdr>
        <w:top w:val="none" w:sz="0" w:space="0" w:color="auto"/>
        <w:left w:val="none" w:sz="0" w:space="0" w:color="auto"/>
        <w:bottom w:val="none" w:sz="0" w:space="0" w:color="auto"/>
        <w:right w:val="none" w:sz="0" w:space="0" w:color="auto"/>
      </w:divBdr>
    </w:div>
    <w:div w:id="18702325">
      <w:bodyDiv w:val="1"/>
      <w:marLeft w:val="0"/>
      <w:marRight w:val="0"/>
      <w:marTop w:val="0"/>
      <w:marBottom w:val="0"/>
      <w:divBdr>
        <w:top w:val="none" w:sz="0" w:space="0" w:color="auto"/>
        <w:left w:val="none" w:sz="0" w:space="0" w:color="auto"/>
        <w:bottom w:val="none" w:sz="0" w:space="0" w:color="auto"/>
        <w:right w:val="none" w:sz="0" w:space="0" w:color="auto"/>
      </w:divBdr>
    </w:div>
    <w:div w:id="26297029">
      <w:bodyDiv w:val="1"/>
      <w:marLeft w:val="0"/>
      <w:marRight w:val="0"/>
      <w:marTop w:val="0"/>
      <w:marBottom w:val="0"/>
      <w:divBdr>
        <w:top w:val="none" w:sz="0" w:space="0" w:color="auto"/>
        <w:left w:val="none" w:sz="0" w:space="0" w:color="auto"/>
        <w:bottom w:val="none" w:sz="0" w:space="0" w:color="auto"/>
        <w:right w:val="none" w:sz="0" w:space="0" w:color="auto"/>
      </w:divBdr>
    </w:div>
    <w:div w:id="31661457">
      <w:bodyDiv w:val="1"/>
      <w:marLeft w:val="0"/>
      <w:marRight w:val="0"/>
      <w:marTop w:val="0"/>
      <w:marBottom w:val="0"/>
      <w:divBdr>
        <w:top w:val="none" w:sz="0" w:space="0" w:color="auto"/>
        <w:left w:val="none" w:sz="0" w:space="0" w:color="auto"/>
        <w:bottom w:val="none" w:sz="0" w:space="0" w:color="auto"/>
        <w:right w:val="none" w:sz="0" w:space="0" w:color="auto"/>
      </w:divBdr>
    </w:div>
    <w:div w:id="32967985">
      <w:bodyDiv w:val="1"/>
      <w:marLeft w:val="0"/>
      <w:marRight w:val="0"/>
      <w:marTop w:val="0"/>
      <w:marBottom w:val="0"/>
      <w:divBdr>
        <w:top w:val="none" w:sz="0" w:space="0" w:color="auto"/>
        <w:left w:val="none" w:sz="0" w:space="0" w:color="auto"/>
        <w:bottom w:val="none" w:sz="0" w:space="0" w:color="auto"/>
        <w:right w:val="none" w:sz="0" w:space="0" w:color="auto"/>
      </w:divBdr>
    </w:div>
    <w:div w:id="34354433">
      <w:bodyDiv w:val="1"/>
      <w:marLeft w:val="0"/>
      <w:marRight w:val="0"/>
      <w:marTop w:val="0"/>
      <w:marBottom w:val="0"/>
      <w:divBdr>
        <w:top w:val="none" w:sz="0" w:space="0" w:color="auto"/>
        <w:left w:val="none" w:sz="0" w:space="0" w:color="auto"/>
        <w:bottom w:val="none" w:sz="0" w:space="0" w:color="auto"/>
        <w:right w:val="none" w:sz="0" w:space="0" w:color="auto"/>
      </w:divBdr>
    </w:div>
    <w:div w:id="43066507">
      <w:bodyDiv w:val="1"/>
      <w:marLeft w:val="0"/>
      <w:marRight w:val="0"/>
      <w:marTop w:val="0"/>
      <w:marBottom w:val="0"/>
      <w:divBdr>
        <w:top w:val="none" w:sz="0" w:space="0" w:color="auto"/>
        <w:left w:val="none" w:sz="0" w:space="0" w:color="auto"/>
        <w:bottom w:val="none" w:sz="0" w:space="0" w:color="auto"/>
        <w:right w:val="none" w:sz="0" w:space="0" w:color="auto"/>
      </w:divBdr>
    </w:div>
    <w:div w:id="48694140">
      <w:bodyDiv w:val="1"/>
      <w:marLeft w:val="0"/>
      <w:marRight w:val="0"/>
      <w:marTop w:val="0"/>
      <w:marBottom w:val="0"/>
      <w:divBdr>
        <w:top w:val="none" w:sz="0" w:space="0" w:color="auto"/>
        <w:left w:val="none" w:sz="0" w:space="0" w:color="auto"/>
        <w:bottom w:val="none" w:sz="0" w:space="0" w:color="auto"/>
        <w:right w:val="none" w:sz="0" w:space="0" w:color="auto"/>
      </w:divBdr>
    </w:div>
    <w:div w:id="59642569">
      <w:bodyDiv w:val="1"/>
      <w:marLeft w:val="0"/>
      <w:marRight w:val="0"/>
      <w:marTop w:val="0"/>
      <w:marBottom w:val="0"/>
      <w:divBdr>
        <w:top w:val="none" w:sz="0" w:space="0" w:color="auto"/>
        <w:left w:val="none" w:sz="0" w:space="0" w:color="auto"/>
        <w:bottom w:val="none" w:sz="0" w:space="0" w:color="auto"/>
        <w:right w:val="none" w:sz="0" w:space="0" w:color="auto"/>
      </w:divBdr>
    </w:div>
    <w:div w:id="65955168">
      <w:bodyDiv w:val="1"/>
      <w:marLeft w:val="0"/>
      <w:marRight w:val="0"/>
      <w:marTop w:val="0"/>
      <w:marBottom w:val="0"/>
      <w:divBdr>
        <w:top w:val="none" w:sz="0" w:space="0" w:color="auto"/>
        <w:left w:val="none" w:sz="0" w:space="0" w:color="auto"/>
        <w:bottom w:val="none" w:sz="0" w:space="0" w:color="auto"/>
        <w:right w:val="none" w:sz="0" w:space="0" w:color="auto"/>
      </w:divBdr>
    </w:div>
    <w:div w:id="67650814">
      <w:bodyDiv w:val="1"/>
      <w:marLeft w:val="0"/>
      <w:marRight w:val="0"/>
      <w:marTop w:val="0"/>
      <w:marBottom w:val="0"/>
      <w:divBdr>
        <w:top w:val="none" w:sz="0" w:space="0" w:color="auto"/>
        <w:left w:val="none" w:sz="0" w:space="0" w:color="auto"/>
        <w:bottom w:val="none" w:sz="0" w:space="0" w:color="auto"/>
        <w:right w:val="none" w:sz="0" w:space="0" w:color="auto"/>
      </w:divBdr>
    </w:div>
    <w:div w:id="74784121">
      <w:bodyDiv w:val="1"/>
      <w:marLeft w:val="0"/>
      <w:marRight w:val="0"/>
      <w:marTop w:val="0"/>
      <w:marBottom w:val="0"/>
      <w:divBdr>
        <w:top w:val="none" w:sz="0" w:space="0" w:color="auto"/>
        <w:left w:val="none" w:sz="0" w:space="0" w:color="auto"/>
        <w:bottom w:val="none" w:sz="0" w:space="0" w:color="auto"/>
        <w:right w:val="none" w:sz="0" w:space="0" w:color="auto"/>
      </w:divBdr>
    </w:div>
    <w:div w:id="77411663">
      <w:bodyDiv w:val="1"/>
      <w:marLeft w:val="0"/>
      <w:marRight w:val="0"/>
      <w:marTop w:val="0"/>
      <w:marBottom w:val="0"/>
      <w:divBdr>
        <w:top w:val="none" w:sz="0" w:space="0" w:color="auto"/>
        <w:left w:val="none" w:sz="0" w:space="0" w:color="auto"/>
        <w:bottom w:val="none" w:sz="0" w:space="0" w:color="auto"/>
        <w:right w:val="none" w:sz="0" w:space="0" w:color="auto"/>
      </w:divBdr>
    </w:div>
    <w:div w:id="79183626">
      <w:bodyDiv w:val="1"/>
      <w:marLeft w:val="0"/>
      <w:marRight w:val="0"/>
      <w:marTop w:val="0"/>
      <w:marBottom w:val="0"/>
      <w:divBdr>
        <w:top w:val="none" w:sz="0" w:space="0" w:color="auto"/>
        <w:left w:val="none" w:sz="0" w:space="0" w:color="auto"/>
        <w:bottom w:val="none" w:sz="0" w:space="0" w:color="auto"/>
        <w:right w:val="none" w:sz="0" w:space="0" w:color="auto"/>
      </w:divBdr>
    </w:div>
    <w:div w:id="80150587">
      <w:bodyDiv w:val="1"/>
      <w:marLeft w:val="0"/>
      <w:marRight w:val="0"/>
      <w:marTop w:val="0"/>
      <w:marBottom w:val="0"/>
      <w:divBdr>
        <w:top w:val="none" w:sz="0" w:space="0" w:color="auto"/>
        <w:left w:val="none" w:sz="0" w:space="0" w:color="auto"/>
        <w:bottom w:val="none" w:sz="0" w:space="0" w:color="auto"/>
        <w:right w:val="none" w:sz="0" w:space="0" w:color="auto"/>
      </w:divBdr>
    </w:div>
    <w:div w:id="81880029">
      <w:bodyDiv w:val="1"/>
      <w:marLeft w:val="0"/>
      <w:marRight w:val="0"/>
      <w:marTop w:val="0"/>
      <w:marBottom w:val="0"/>
      <w:divBdr>
        <w:top w:val="none" w:sz="0" w:space="0" w:color="auto"/>
        <w:left w:val="none" w:sz="0" w:space="0" w:color="auto"/>
        <w:bottom w:val="none" w:sz="0" w:space="0" w:color="auto"/>
        <w:right w:val="none" w:sz="0" w:space="0" w:color="auto"/>
      </w:divBdr>
    </w:div>
    <w:div w:id="87242066">
      <w:bodyDiv w:val="1"/>
      <w:marLeft w:val="0"/>
      <w:marRight w:val="0"/>
      <w:marTop w:val="0"/>
      <w:marBottom w:val="0"/>
      <w:divBdr>
        <w:top w:val="none" w:sz="0" w:space="0" w:color="auto"/>
        <w:left w:val="none" w:sz="0" w:space="0" w:color="auto"/>
        <w:bottom w:val="none" w:sz="0" w:space="0" w:color="auto"/>
        <w:right w:val="none" w:sz="0" w:space="0" w:color="auto"/>
      </w:divBdr>
    </w:div>
    <w:div w:id="87511502">
      <w:bodyDiv w:val="1"/>
      <w:marLeft w:val="0"/>
      <w:marRight w:val="0"/>
      <w:marTop w:val="0"/>
      <w:marBottom w:val="0"/>
      <w:divBdr>
        <w:top w:val="none" w:sz="0" w:space="0" w:color="auto"/>
        <w:left w:val="none" w:sz="0" w:space="0" w:color="auto"/>
        <w:bottom w:val="none" w:sz="0" w:space="0" w:color="auto"/>
        <w:right w:val="none" w:sz="0" w:space="0" w:color="auto"/>
      </w:divBdr>
    </w:div>
    <w:div w:id="91359968">
      <w:bodyDiv w:val="1"/>
      <w:marLeft w:val="0"/>
      <w:marRight w:val="0"/>
      <w:marTop w:val="0"/>
      <w:marBottom w:val="0"/>
      <w:divBdr>
        <w:top w:val="none" w:sz="0" w:space="0" w:color="auto"/>
        <w:left w:val="none" w:sz="0" w:space="0" w:color="auto"/>
        <w:bottom w:val="none" w:sz="0" w:space="0" w:color="auto"/>
        <w:right w:val="none" w:sz="0" w:space="0" w:color="auto"/>
      </w:divBdr>
    </w:div>
    <w:div w:id="93791427">
      <w:bodyDiv w:val="1"/>
      <w:marLeft w:val="0"/>
      <w:marRight w:val="0"/>
      <w:marTop w:val="0"/>
      <w:marBottom w:val="0"/>
      <w:divBdr>
        <w:top w:val="none" w:sz="0" w:space="0" w:color="auto"/>
        <w:left w:val="none" w:sz="0" w:space="0" w:color="auto"/>
        <w:bottom w:val="none" w:sz="0" w:space="0" w:color="auto"/>
        <w:right w:val="none" w:sz="0" w:space="0" w:color="auto"/>
      </w:divBdr>
    </w:div>
    <w:div w:id="93983100">
      <w:bodyDiv w:val="1"/>
      <w:marLeft w:val="0"/>
      <w:marRight w:val="0"/>
      <w:marTop w:val="0"/>
      <w:marBottom w:val="0"/>
      <w:divBdr>
        <w:top w:val="none" w:sz="0" w:space="0" w:color="auto"/>
        <w:left w:val="none" w:sz="0" w:space="0" w:color="auto"/>
        <w:bottom w:val="none" w:sz="0" w:space="0" w:color="auto"/>
        <w:right w:val="none" w:sz="0" w:space="0" w:color="auto"/>
      </w:divBdr>
    </w:div>
    <w:div w:id="94180972">
      <w:bodyDiv w:val="1"/>
      <w:marLeft w:val="0"/>
      <w:marRight w:val="0"/>
      <w:marTop w:val="0"/>
      <w:marBottom w:val="0"/>
      <w:divBdr>
        <w:top w:val="none" w:sz="0" w:space="0" w:color="auto"/>
        <w:left w:val="none" w:sz="0" w:space="0" w:color="auto"/>
        <w:bottom w:val="none" w:sz="0" w:space="0" w:color="auto"/>
        <w:right w:val="none" w:sz="0" w:space="0" w:color="auto"/>
      </w:divBdr>
    </w:div>
    <w:div w:id="95099919">
      <w:bodyDiv w:val="1"/>
      <w:marLeft w:val="0"/>
      <w:marRight w:val="0"/>
      <w:marTop w:val="0"/>
      <w:marBottom w:val="0"/>
      <w:divBdr>
        <w:top w:val="none" w:sz="0" w:space="0" w:color="auto"/>
        <w:left w:val="none" w:sz="0" w:space="0" w:color="auto"/>
        <w:bottom w:val="none" w:sz="0" w:space="0" w:color="auto"/>
        <w:right w:val="none" w:sz="0" w:space="0" w:color="auto"/>
      </w:divBdr>
    </w:div>
    <w:div w:id="97801267">
      <w:bodyDiv w:val="1"/>
      <w:marLeft w:val="0"/>
      <w:marRight w:val="0"/>
      <w:marTop w:val="0"/>
      <w:marBottom w:val="0"/>
      <w:divBdr>
        <w:top w:val="none" w:sz="0" w:space="0" w:color="auto"/>
        <w:left w:val="none" w:sz="0" w:space="0" w:color="auto"/>
        <w:bottom w:val="none" w:sz="0" w:space="0" w:color="auto"/>
        <w:right w:val="none" w:sz="0" w:space="0" w:color="auto"/>
      </w:divBdr>
    </w:div>
    <w:div w:id="101263901">
      <w:bodyDiv w:val="1"/>
      <w:marLeft w:val="0"/>
      <w:marRight w:val="0"/>
      <w:marTop w:val="0"/>
      <w:marBottom w:val="0"/>
      <w:divBdr>
        <w:top w:val="none" w:sz="0" w:space="0" w:color="auto"/>
        <w:left w:val="none" w:sz="0" w:space="0" w:color="auto"/>
        <w:bottom w:val="none" w:sz="0" w:space="0" w:color="auto"/>
        <w:right w:val="none" w:sz="0" w:space="0" w:color="auto"/>
      </w:divBdr>
    </w:div>
    <w:div w:id="111827208">
      <w:bodyDiv w:val="1"/>
      <w:marLeft w:val="0"/>
      <w:marRight w:val="0"/>
      <w:marTop w:val="0"/>
      <w:marBottom w:val="0"/>
      <w:divBdr>
        <w:top w:val="none" w:sz="0" w:space="0" w:color="auto"/>
        <w:left w:val="none" w:sz="0" w:space="0" w:color="auto"/>
        <w:bottom w:val="none" w:sz="0" w:space="0" w:color="auto"/>
        <w:right w:val="none" w:sz="0" w:space="0" w:color="auto"/>
      </w:divBdr>
    </w:div>
    <w:div w:id="115293711">
      <w:bodyDiv w:val="1"/>
      <w:marLeft w:val="0"/>
      <w:marRight w:val="0"/>
      <w:marTop w:val="0"/>
      <w:marBottom w:val="0"/>
      <w:divBdr>
        <w:top w:val="none" w:sz="0" w:space="0" w:color="auto"/>
        <w:left w:val="none" w:sz="0" w:space="0" w:color="auto"/>
        <w:bottom w:val="none" w:sz="0" w:space="0" w:color="auto"/>
        <w:right w:val="none" w:sz="0" w:space="0" w:color="auto"/>
      </w:divBdr>
    </w:div>
    <w:div w:id="116487949">
      <w:bodyDiv w:val="1"/>
      <w:marLeft w:val="0"/>
      <w:marRight w:val="0"/>
      <w:marTop w:val="0"/>
      <w:marBottom w:val="0"/>
      <w:divBdr>
        <w:top w:val="none" w:sz="0" w:space="0" w:color="auto"/>
        <w:left w:val="none" w:sz="0" w:space="0" w:color="auto"/>
        <w:bottom w:val="none" w:sz="0" w:space="0" w:color="auto"/>
        <w:right w:val="none" w:sz="0" w:space="0" w:color="auto"/>
      </w:divBdr>
    </w:div>
    <w:div w:id="116916619">
      <w:bodyDiv w:val="1"/>
      <w:marLeft w:val="0"/>
      <w:marRight w:val="0"/>
      <w:marTop w:val="0"/>
      <w:marBottom w:val="0"/>
      <w:divBdr>
        <w:top w:val="none" w:sz="0" w:space="0" w:color="auto"/>
        <w:left w:val="none" w:sz="0" w:space="0" w:color="auto"/>
        <w:bottom w:val="none" w:sz="0" w:space="0" w:color="auto"/>
        <w:right w:val="none" w:sz="0" w:space="0" w:color="auto"/>
      </w:divBdr>
    </w:div>
    <w:div w:id="124586073">
      <w:bodyDiv w:val="1"/>
      <w:marLeft w:val="0"/>
      <w:marRight w:val="0"/>
      <w:marTop w:val="0"/>
      <w:marBottom w:val="0"/>
      <w:divBdr>
        <w:top w:val="none" w:sz="0" w:space="0" w:color="auto"/>
        <w:left w:val="none" w:sz="0" w:space="0" w:color="auto"/>
        <w:bottom w:val="none" w:sz="0" w:space="0" w:color="auto"/>
        <w:right w:val="none" w:sz="0" w:space="0" w:color="auto"/>
      </w:divBdr>
    </w:div>
    <w:div w:id="130564230">
      <w:bodyDiv w:val="1"/>
      <w:marLeft w:val="0"/>
      <w:marRight w:val="0"/>
      <w:marTop w:val="0"/>
      <w:marBottom w:val="0"/>
      <w:divBdr>
        <w:top w:val="none" w:sz="0" w:space="0" w:color="auto"/>
        <w:left w:val="none" w:sz="0" w:space="0" w:color="auto"/>
        <w:bottom w:val="none" w:sz="0" w:space="0" w:color="auto"/>
        <w:right w:val="none" w:sz="0" w:space="0" w:color="auto"/>
      </w:divBdr>
    </w:div>
    <w:div w:id="133185151">
      <w:bodyDiv w:val="1"/>
      <w:marLeft w:val="0"/>
      <w:marRight w:val="0"/>
      <w:marTop w:val="0"/>
      <w:marBottom w:val="0"/>
      <w:divBdr>
        <w:top w:val="none" w:sz="0" w:space="0" w:color="auto"/>
        <w:left w:val="none" w:sz="0" w:space="0" w:color="auto"/>
        <w:bottom w:val="none" w:sz="0" w:space="0" w:color="auto"/>
        <w:right w:val="none" w:sz="0" w:space="0" w:color="auto"/>
      </w:divBdr>
    </w:div>
    <w:div w:id="134222600">
      <w:bodyDiv w:val="1"/>
      <w:marLeft w:val="0"/>
      <w:marRight w:val="0"/>
      <w:marTop w:val="0"/>
      <w:marBottom w:val="0"/>
      <w:divBdr>
        <w:top w:val="none" w:sz="0" w:space="0" w:color="auto"/>
        <w:left w:val="none" w:sz="0" w:space="0" w:color="auto"/>
        <w:bottom w:val="none" w:sz="0" w:space="0" w:color="auto"/>
        <w:right w:val="none" w:sz="0" w:space="0" w:color="auto"/>
      </w:divBdr>
    </w:div>
    <w:div w:id="134375640">
      <w:bodyDiv w:val="1"/>
      <w:marLeft w:val="0"/>
      <w:marRight w:val="0"/>
      <w:marTop w:val="0"/>
      <w:marBottom w:val="0"/>
      <w:divBdr>
        <w:top w:val="none" w:sz="0" w:space="0" w:color="auto"/>
        <w:left w:val="none" w:sz="0" w:space="0" w:color="auto"/>
        <w:bottom w:val="none" w:sz="0" w:space="0" w:color="auto"/>
        <w:right w:val="none" w:sz="0" w:space="0" w:color="auto"/>
      </w:divBdr>
    </w:div>
    <w:div w:id="136996470">
      <w:bodyDiv w:val="1"/>
      <w:marLeft w:val="0"/>
      <w:marRight w:val="0"/>
      <w:marTop w:val="0"/>
      <w:marBottom w:val="0"/>
      <w:divBdr>
        <w:top w:val="none" w:sz="0" w:space="0" w:color="auto"/>
        <w:left w:val="none" w:sz="0" w:space="0" w:color="auto"/>
        <w:bottom w:val="none" w:sz="0" w:space="0" w:color="auto"/>
        <w:right w:val="none" w:sz="0" w:space="0" w:color="auto"/>
      </w:divBdr>
    </w:div>
    <w:div w:id="138302777">
      <w:bodyDiv w:val="1"/>
      <w:marLeft w:val="0"/>
      <w:marRight w:val="0"/>
      <w:marTop w:val="0"/>
      <w:marBottom w:val="0"/>
      <w:divBdr>
        <w:top w:val="none" w:sz="0" w:space="0" w:color="auto"/>
        <w:left w:val="none" w:sz="0" w:space="0" w:color="auto"/>
        <w:bottom w:val="none" w:sz="0" w:space="0" w:color="auto"/>
        <w:right w:val="none" w:sz="0" w:space="0" w:color="auto"/>
      </w:divBdr>
    </w:div>
    <w:div w:id="140197461">
      <w:bodyDiv w:val="1"/>
      <w:marLeft w:val="0"/>
      <w:marRight w:val="0"/>
      <w:marTop w:val="0"/>
      <w:marBottom w:val="0"/>
      <w:divBdr>
        <w:top w:val="none" w:sz="0" w:space="0" w:color="auto"/>
        <w:left w:val="none" w:sz="0" w:space="0" w:color="auto"/>
        <w:bottom w:val="none" w:sz="0" w:space="0" w:color="auto"/>
        <w:right w:val="none" w:sz="0" w:space="0" w:color="auto"/>
      </w:divBdr>
    </w:div>
    <w:div w:id="144054174">
      <w:bodyDiv w:val="1"/>
      <w:marLeft w:val="0"/>
      <w:marRight w:val="0"/>
      <w:marTop w:val="0"/>
      <w:marBottom w:val="0"/>
      <w:divBdr>
        <w:top w:val="none" w:sz="0" w:space="0" w:color="auto"/>
        <w:left w:val="none" w:sz="0" w:space="0" w:color="auto"/>
        <w:bottom w:val="none" w:sz="0" w:space="0" w:color="auto"/>
        <w:right w:val="none" w:sz="0" w:space="0" w:color="auto"/>
      </w:divBdr>
    </w:div>
    <w:div w:id="144249068">
      <w:bodyDiv w:val="1"/>
      <w:marLeft w:val="0"/>
      <w:marRight w:val="0"/>
      <w:marTop w:val="0"/>
      <w:marBottom w:val="0"/>
      <w:divBdr>
        <w:top w:val="none" w:sz="0" w:space="0" w:color="auto"/>
        <w:left w:val="none" w:sz="0" w:space="0" w:color="auto"/>
        <w:bottom w:val="none" w:sz="0" w:space="0" w:color="auto"/>
        <w:right w:val="none" w:sz="0" w:space="0" w:color="auto"/>
      </w:divBdr>
    </w:div>
    <w:div w:id="150218294">
      <w:bodyDiv w:val="1"/>
      <w:marLeft w:val="0"/>
      <w:marRight w:val="0"/>
      <w:marTop w:val="0"/>
      <w:marBottom w:val="0"/>
      <w:divBdr>
        <w:top w:val="none" w:sz="0" w:space="0" w:color="auto"/>
        <w:left w:val="none" w:sz="0" w:space="0" w:color="auto"/>
        <w:bottom w:val="none" w:sz="0" w:space="0" w:color="auto"/>
        <w:right w:val="none" w:sz="0" w:space="0" w:color="auto"/>
      </w:divBdr>
    </w:div>
    <w:div w:id="159855529">
      <w:bodyDiv w:val="1"/>
      <w:marLeft w:val="0"/>
      <w:marRight w:val="0"/>
      <w:marTop w:val="0"/>
      <w:marBottom w:val="0"/>
      <w:divBdr>
        <w:top w:val="none" w:sz="0" w:space="0" w:color="auto"/>
        <w:left w:val="none" w:sz="0" w:space="0" w:color="auto"/>
        <w:bottom w:val="none" w:sz="0" w:space="0" w:color="auto"/>
        <w:right w:val="none" w:sz="0" w:space="0" w:color="auto"/>
      </w:divBdr>
    </w:div>
    <w:div w:id="164592234">
      <w:bodyDiv w:val="1"/>
      <w:marLeft w:val="0"/>
      <w:marRight w:val="0"/>
      <w:marTop w:val="0"/>
      <w:marBottom w:val="0"/>
      <w:divBdr>
        <w:top w:val="none" w:sz="0" w:space="0" w:color="auto"/>
        <w:left w:val="none" w:sz="0" w:space="0" w:color="auto"/>
        <w:bottom w:val="none" w:sz="0" w:space="0" w:color="auto"/>
        <w:right w:val="none" w:sz="0" w:space="0" w:color="auto"/>
      </w:divBdr>
    </w:div>
    <w:div w:id="166287988">
      <w:bodyDiv w:val="1"/>
      <w:marLeft w:val="0"/>
      <w:marRight w:val="0"/>
      <w:marTop w:val="0"/>
      <w:marBottom w:val="0"/>
      <w:divBdr>
        <w:top w:val="none" w:sz="0" w:space="0" w:color="auto"/>
        <w:left w:val="none" w:sz="0" w:space="0" w:color="auto"/>
        <w:bottom w:val="none" w:sz="0" w:space="0" w:color="auto"/>
        <w:right w:val="none" w:sz="0" w:space="0" w:color="auto"/>
      </w:divBdr>
    </w:div>
    <w:div w:id="168908236">
      <w:bodyDiv w:val="1"/>
      <w:marLeft w:val="0"/>
      <w:marRight w:val="0"/>
      <w:marTop w:val="0"/>
      <w:marBottom w:val="0"/>
      <w:divBdr>
        <w:top w:val="none" w:sz="0" w:space="0" w:color="auto"/>
        <w:left w:val="none" w:sz="0" w:space="0" w:color="auto"/>
        <w:bottom w:val="none" w:sz="0" w:space="0" w:color="auto"/>
        <w:right w:val="none" w:sz="0" w:space="0" w:color="auto"/>
      </w:divBdr>
    </w:div>
    <w:div w:id="180097213">
      <w:bodyDiv w:val="1"/>
      <w:marLeft w:val="0"/>
      <w:marRight w:val="0"/>
      <w:marTop w:val="0"/>
      <w:marBottom w:val="0"/>
      <w:divBdr>
        <w:top w:val="none" w:sz="0" w:space="0" w:color="auto"/>
        <w:left w:val="none" w:sz="0" w:space="0" w:color="auto"/>
        <w:bottom w:val="none" w:sz="0" w:space="0" w:color="auto"/>
        <w:right w:val="none" w:sz="0" w:space="0" w:color="auto"/>
      </w:divBdr>
    </w:div>
    <w:div w:id="182784935">
      <w:bodyDiv w:val="1"/>
      <w:marLeft w:val="0"/>
      <w:marRight w:val="0"/>
      <w:marTop w:val="0"/>
      <w:marBottom w:val="0"/>
      <w:divBdr>
        <w:top w:val="none" w:sz="0" w:space="0" w:color="auto"/>
        <w:left w:val="none" w:sz="0" w:space="0" w:color="auto"/>
        <w:bottom w:val="none" w:sz="0" w:space="0" w:color="auto"/>
        <w:right w:val="none" w:sz="0" w:space="0" w:color="auto"/>
      </w:divBdr>
    </w:div>
    <w:div w:id="198318653">
      <w:bodyDiv w:val="1"/>
      <w:marLeft w:val="0"/>
      <w:marRight w:val="0"/>
      <w:marTop w:val="0"/>
      <w:marBottom w:val="0"/>
      <w:divBdr>
        <w:top w:val="none" w:sz="0" w:space="0" w:color="auto"/>
        <w:left w:val="none" w:sz="0" w:space="0" w:color="auto"/>
        <w:bottom w:val="none" w:sz="0" w:space="0" w:color="auto"/>
        <w:right w:val="none" w:sz="0" w:space="0" w:color="auto"/>
      </w:divBdr>
    </w:div>
    <w:div w:id="207189028">
      <w:bodyDiv w:val="1"/>
      <w:marLeft w:val="0"/>
      <w:marRight w:val="0"/>
      <w:marTop w:val="0"/>
      <w:marBottom w:val="0"/>
      <w:divBdr>
        <w:top w:val="none" w:sz="0" w:space="0" w:color="auto"/>
        <w:left w:val="none" w:sz="0" w:space="0" w:color="auto"/>
        <w:bottom w:val="none" w:sz="0" w:space="0" w:color="auto"/>
        <w:right w:val="none" w:sz="0" w:space="0" w:color="auto"/>
      </w:divBdr>
    </w:div>
    <w:div w:id="214970485">
      <w:bodyDiv w:val="1"/>
      <w:marLeft w:val="0"/>
      <w:marRight w:val="0"/>
      <w:marTop w:val="0"/>
      <w:marBottom w:val="0"/>
      <w:divBdr>
        <w:top w:val="none" w:sz="0" w:space="0" w:color="auto"/>
        <w:left w:val="none" w:sz="0" w:space="0" w:color="auto"/>
        <w:bottom w:val="none" w:sz="0" w:space="0" w:color="auto"/>
        <w:right w:val="none" w:sz="0" w:space="0" w:color="auto"/>
      </w:divBdr>
    </w:div>
    <w:div w:id="218787394">
      <w:bodyDiv w:val="1"/>
      <w:marLeft w:val="0"/>
      <w:marRight w:val="0"/>
      <w:marTop w:val="0"/>
      <w:marBottom w:val="0"/>
      <w:divBdr>
        <w:top w:val="none" w:sz="0" w:space="0" w:color="auto"/>
        <w:left w:val="none" w:sz="0" w:space="0" w:color="auto"/>
        <w:bottom w:val="none" w:sz="0" w:space="0" w:color="auto"/>
        <w:right w:val="none" w:sz="0" w:space="0" w:color="auto"/>
      </w:divBdr>
    </w:div>
    <w:div w:id="218901506">
      <w:bodyDiv w:val="1"/>
      <w:marLeft w:val="0"/>
      <w:marRight w:val="0"/>
      <w:marTop w:val="0"/>
      <w:marBottom w:val="0"/>
      <w:divBdr>
        <w:top w:val="none" w:sz="0" w:space="0" w:color="auto"/>
        <w:left w:val="none" w:sz="0" w:space="0" w:color="auto"/>
        <w:bottom w:val="none" w:sz="0" w:space="0" w:color="auto"/>
        <w:right w:val="none" w:sz="0" w:space="0" w:color="auto"/>
      </w:divBdr>
    </w:div>
    <w:div w:id="220219229">
      <w:bodyDiv w:val="1"/>
      <w:marLeft w:val="0"/>
      <w:marRight w:val="0"/>
      <w:marTop w:val="0"/>
      <w:marBottom w:val="0"/>
      <w:divBdr>
        <w:top w:val="none" w:sz="0" w:space="0" w:color="auto"/>
        <w:left w:val="none" w:sz="0" w:space="0" w:color="auto"/>
        <w:bottom w:val="none" w:sz="0" w:space="0" w:color="auto"/>
        <w:right w:val="none" w:sz="0" w:space="0" w:color="auto"/>
      </w:divBdr>
    </w:div>
    <w:div w:id="220599464">
      <w:bodyDiv w:val="1"/>
      <w:marLeft w:val="0"/>
      <w:marRight w:val="0"/>
      <w:marTop w:val="0"/>
      <w:marBottom w:val="0"/>
      <w:divBdr>
        <w:top w:val="none" w:sz="0" w:space="0" w:color="auto"/>
        <w:left w:val="none" w:sz="0" w:space="0" w:color="auto"/>
        <w:bottom w:val="none" w:sz="0" w:space="0" w:color="auto"/>
        <w:right w:val="none" w:sz="0" w:space="0" w:color="auto"/>
      </w:divBdr>
    </w:div>
    <w:div w:id="229081040">
      <w:bodyDiv w:val="1"/>
      <w:marLeft w:val="0"/>
      <w:marRight w:val="0"/>
      <w:marTop w:val="0"/>
      <w:marBottom w:val="0"/>
      <w:divBdr>
        <w:top w:val="none" w:sz="0" w:space="0" w:color="auto"/>
        <w:left w:val="none" w:sz="0" w:space="0" w:color="auto"/>
        <w:bottom w:val="none" w:sz="0" w:space="0" w:color="auto"/>
        <w:right w:val="none" w:sz="0" w:space="0" w:color="auto"/>
      </w:divBdr>
    </w:div>
    <w:div w:id="231938577">
      <w:bodyDiv w:val="1"/>
      <w:marLeft w:val="0"/>
      <w:marRight w:val="0"/>
      <w:marTop w:val="0"/>
      <w:marBottom w:val="0"/>
      <w:divBdr>
        <w:top w:val="none" w:sz="0" w:space="0" w:color="auto"/>
        <w:left w:val="none" w:sz="0" w:space="0" w:color="auto"/>
        <w:bottom w:val="none" w:sz="0" w:space="0" w:color="auto"/>
        <w:right w:val="none" w:sz="0" w:space="0" w:color="auto"/>
      </w:divBdr>
    </w:div>
    <w:div w:id="236013085">
      <w:bodyDiv w:val="1"/>
      <w:marLeft w:val="0"/>
      <w:marRight w:val="0"/>
      <w:marTop w:val="0"/>
      <w:marBottom w:val="0"/>
      <w:divBdr>
        <w:top w:val="none" w:sz="0" w:space="0" w:color="auto"/>
        <w:left w:val="none" w:sz="0" w:space="0" w:color="auto"/>
        <w:bottom w:val="none" w:sz="0" w:space="0" w:color="auto"/>
        <w:right w:val="none" w:sz="0" w:space="0" w:color="auto"/>
      </w:divBdr>
    </w:div>
    <w:div w:id="237595897">
      <w:bodyDiv w:val="1"/>
      <w:marLeft w:val="0"/>
      <w:marRight w:val="0"/>
      <w:marTop w:val="0"/>
      <w:marBottom w:val="0"/>
      <w:divBdr>
        <w:top w:val="none" w:sz="0" w:space="0" w:color="auto"/>
        <w:left w:val="none" w:sz="0" w:space="0" w:color="auto"/>
        <w:bottom w:val="none" w:sz="0" w:space="0" w:color="auto"/>
        <w:right w:val="none" w:sz="0" w:space="0" w:color="auto"/>
      </w:divBdr>
    </w:div>
    <w:div w:id="238909979">
      <w:bodyDiv w:val="1"/>
      <w:marLeft w:val="0"/>
      <w:marRight w:val="0"/>
      <w:marTop w:val="0"/>
      <w:marBottom w:val="0"/>
      <w:divBdr>
        <w:top w:val="none" w:sz="0" w:space="0" w:color="auto"/>
        <w:left w:val="none" w:sz="0" w:space="0" w:color="auto"/>
        <w:bottom w:val="none" w:sz="0" w:space="0" w:color="auto"/>
        <w:right w:val="none" w:sz="0" w:space="0" w:color="auto"/>
      </w:divBdr>
    </w:div>
    <w:div w:id="241575014">
      <w:bodyDiv w:val="1"/>
      <w:marLeft w:val="0"/>
      <w:marRight w:val="0"/>
      <w:marTop w:val="0"/>
      <w:marBottom w:val="0"/>
      <w:divBdr>
        <w:top w:val="none" w:sz="0" w:space="0" w:color="auto"/>
        <w:left w:val="none" w:sz="0" w:space="0" w:color="auto"/>
        <w:bottom w:val="none" w:sz="0" w:space="0" w:color="auto"/>
        <w:right w:val="none" w:sz="0" w:space="0" w:color="auto"/>
      </w:divBdr>
    </w:div>
    <w:div w:id="244191500">
      <w:bodyDiv w:val="1"/>
      <w:marLeft w:val="0"/>
      <w:marRight w:val="0"/>
      <w:marTop w:val="0"/>
      <w:marBottom w:val="0"/>
      <w:divBdr>
        <w:top w:val="none" w:sz="0" w:space="0" w:color="auto"/>
        <w:left w:val="none" w:sz="0" w:space="0" w:color="auto"/>
        <w:bottom w:val="none" w:sz="0" w:space="0" w:color="auto"/>
        <w:right w:val="none" w:sz="0" w:space="0" w:color="auto"/>
      </w:divBdr>
      <w:divsChild>
        <w:div w:id="1638602287">
          <w:marLeft w:val="0"/>
          <w:marRight w:val="0"/>
          <w:marTop w:val="0"/>
          <w:marBottom w:val="0"/>
          <w:divBdr>
            <w:top w:val="none" w:sz="0" w:space="0" w:color="auto"/>
            <w:left w:val="none" w:sz="0" w:space="0" w:color="auto"/>
            <w:bottom w:val="none" w:sz="0" w:space="0" w:color="auto"/>
            <w:right w:val="none" w:sz="0" w:space="0" w:color="auto"/>
          </w:divBdr>
          <w:divsChild>
            <w:div w:id="184176965">
              <w:marLeft w:val="0"/>
              <w:marRight w:val="0"/>
              <w:marTop w:val="0"/>
              <w:marBottom w:val="0"/>
              <w:divBdr>
                <w:top w:val="none" w:sz="0" w:space="0" w:color="auto"/>
                <w:left w:val="none" w:sz="0" w:space="0" w:color="auto"/>
                <w:bottom w:val="none" w:sz="0" w:space="0" w:color="auto"/>
                <w:right w:val="none" w:sz="0" w:space="0" w:color="auto"/>
              </w:divBdr>
              <w:divsChild>
                <w:div w:id="61263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327929">
      <w:bodyDiv w:val="1"/>
      <w:marLeft w:val="0"/>
      <w:marRight w:val="0"/>
      <w:marTop w:val="0"/>
      <w:marBottom w:val="0"/>
      <w:divBdr>
        <w:top w:val="none" w:sz="0" w:space="0" w:color="auto"/>
        <w:left w:val="none" w:sz="0" w:space="0" w:color="auto"/>
        <w:bottom w:val="none" w:sz="0" w:space="0" w:color="auto"/>
        <w:right w:val="none" w:sz="0" w:space="0" w:color="auto"/>
      </w:divBdr>
    </w:div>
    <w:div w:id="261424200">
      <w:bodyDiv w:val="1"/>
      <w:marLeft w:val="0"/>
      <w:marRight w:val="0"/>
      <w:marTop w:val="0"/>
      <w:marBottom w:val="0"/>
      <w:divBdr>
        <w:top w:val="none" w:sz="0" w:space="0" w:color="auto"/>
        <w:left w:val="none" w:sz="0" w:space="0" w:color="auto"/>
        <w:bottom w:val="none" w:sz="0" w:space="0" w:color="auto"/>
        <w:right w:val="none" w:sz="0" w:space="0" w:color="auto"/>
      </w:divBdr>
    </w:div>
    <w:div w:id="270280832">
      <w:bodyDiv w:val="1"/>
      <w:marLeft w:val="0"/>
      <w:marRight w:val="0"/>
      <w:marTop w:val="0"/>
      <w:marBottom w:val="0"/>
      <w:divBdr>
        <w:top w:val="none" w:sz="0" w:space="0" w:color="auto"/>
        <w:left w:val="none" w:sz="0" w:space="0" w:color="auto"/>
        <w:bottom w:val="none" w:sz="0" w:space="0" w:color="auto"/>
        <w:right w:val="none" w:sz="0" w:space="0" w:color="auto"/>
      </w:divBdr>
    </w:div>
    <w:div w:id="273367803">
      <w:bodyDiv w:val="1"/>
      <w:marLeft w:val="0"/>
      <w:marRight w:val="0"/>
      <w:marTop w:val="0"/>
      <w:marBottom w:val="0"/>
      <w:divBdr>
        <w:top w:val="none" w:sz="0" w:space="0" w:color="auto"/>
        <w:left w:val="none" w:sz="0" w:space="0" w:color="auto"/>
        <w:bottom w:val="none" w:sz="0" w:space="0" w:color="auto"/>
        <w:right w:val="none" w:sz="0" w:space="0" w:color="auto"/>
      </w:divBdr>
    </w:div>
    <w:div w:id="275335357">
      <w:bodyDiv w:val="1"/>
      <w:marLeft w:val="0"/>
      <w:marRight w:val="0"/>
      <w:marTop w:val="0"/>
      <w:marBottom w:val="0"/>
      <w:divBdr>
        <w:top w:val="none" w:sz="0" w:space="0" w:color="auto"/>
        <w:left w:val="none" w:sz="0" w:space="0" w:color="auto"/>
        <w:bottom w:val="none" w:sz="0" w:space="0" w:color="auto"/>
        <w:right w:val="none" w:sz="0" w:space="0" w:color="auto"/>
      </w:divBdr>
    </w:div>
    <w:div w:id="276179608">
      <w:bodyDiv w:val="1"/>
      <w:marLeft w:val="0"/>
      <w:marRight w:val="0"/>
      <w:marTop w:val="0"/>
      <w:marBottom w:val="0"/>
      <w:divBdr>
        <w:top w:val="none" w:sz="0" w:space="0" w:color="auto"/>
        <w:left w:val="none" w:sz="0" w:space="0" w:color="auto"/>
        <w:bottom w:val="none" w:sz="0" w:space="0" w:color="auto"/>
        <w:right w:val="none" w:sz="0" w:space="0" w:color="auto"/>
      </w:divBdr>
      <w:divsChild>
        <w:div w:id="487139485">
          <w:marLeft w:val="0"/>
          <w:marRight w:val="0"/>
          <w:marTop w:val="0"/>
          <w:marBottom w:val="0"/>
          <w:divBdr>
            <w:top w:val="none" w:sz="0" w:space="0" w:color="auto"/>
            <w:left w:val="none" w:sz="0" w:space="0" w:color="auto"/>
            <w:bottom w:val="none" w:sz="0" w:space="0" w:color="auto"/>
            <w:right w:val="none" w:sz="0" w:space="0" w:color="auto"/>
          </w:divBdr>
        </w:div>
      </w:divsChild>
    </w:div>
    <w:div w:id="280502462">
      <w:bodyDiv w:val="1"/>
      <w:marLeft w:val="0"/>
      <w:marRight w:val="0"/>
      <w:marTop w:val="0"/>
      <w:marBottom w:val="0"/>
      <w:divBdr>
        <w:top w:val="none" w:sz="0" w:space="0" w:color="auto"/>
        <w:left w:val="none" w:sz="0" w:space="0" w:color="auto"/>
        <w:bottom w:val="none" w:sz="0" w:space="0" w:color="auto"/>
        <w:right w:val="none" w:sz="0" w:space="0" w:color="auto"/>
      </w:divBdr>
    </w:div>
    <w:div w:id="286552576">
      <w:bodyDiv w:val="1"/>
      <w:marLeft w:val="0"/>
      <w:marRight w:val="0"/>
      <w:marTop w:val="0"/>
      <w:marBottom w:val="0"/>
      <w:divBdr>
        <w:top w:val="none" w:sz="0" w:space="0" w:color="auto"/>
        <w:left w:val="none" w:sz="0" w:space="0" w:color="auto"/>
        <w:bottom w:val="none" w:sz="0" w:space="0" w:color="auto"/>
        <w:right w:val="none" w:sz="0" w:space="0" w:color="auto"/>
      </w:divBdr>
    </w:div>
    <w:div w:id="287975021">
      <w:bodyDiv w:val="1"/>
      <w:marLeft w:val="0"/>
      <w:marRight w:val="0"/>
      <w:marTop w:val="0"/>
      <w:marBottom w:val="0"/>
      <w:divBdr>
        <w:top w:val="none" w:sz="0" w:space="0" w:color="auto"/>
        <w:left w:val="none" w:sz="0" w:space="0" w:color="auto"/>
        <w:bottom w:val="none" w:sz="0" w:space="0" w:color="auto"/>
        <w:right w:val="none" w:sz="0" w:space="0" w:color="auto"/>
      </w:divBdr>
    </w:div>
    <w:div w:id="298189243">
      <w:bodyDiv w:val="1"/>
      <w:marLeft w:val="0"/>
      <w:marRight w:val="0"/>
      <w:marTop w:val="0"/>
      <w:marBottom w:val="0"/>
      <w:divBdr>
        <w:top w:val="none" w:sz="0" w:space="0" w:color="auto"/>
        <w:left w:val="none" w:sz="0" w:space="0" w:color="auto"/>
        <w:bottom w:val="none" w:sz="0" w:space="0" w:color="auto"/>
        <w:right w:val="none" w:sz="0" w:space="0" w:color="auto"/>
      </w:divBdr>
    </w:div>
    <w:div w:id="299503030">
      <w:bodyDiv w:val="1"/>
      <w:marLeft w:val="0"/>
      <w:marRight w:val="0"/>
      <w:marTop w:val="0"/>
      <w:marBottom w:val="0"/>
      <w:divBdr>
        <w:top w:val="none" w:sz="0" w:space="0" w:color="auto"/>
        <w:left w:val="none" w:sz="0" w:space="0" w:color="auto"/>
        <w:bottom w:val="none" w:sz="0" w:space="0" w:color="auto"/>
        <w:right w:val="none" w:sz="0" w:space="0" w:color="auto"/>
      </w:divBdr>
    </w:div>
    <w:div w:id="299651291">
      <w:bodyDiv w:val="1"/>
      <w:marLeft w:val="0"/>
      <w:marRight w:val="0"/>
      <w:marTop w:val="0"/>
      <w:marBottom w:val="0"/>
      <w:divBdr>
        <w:top w:val="none" w:sz="0" w:space="0" w:color="auto"/>
        <w:left w:val="none" w:sz="0" w:space="0" w:color="auto"/>
        <w:bottom w:val="none" w:sz="0" w:space="0" w:color="auto"/>
        <w:right w:val="none" w:sz="0" w:space="0" w:color="auto"/>
      </w:divBdr>
    </w:div>
    <w:div w:id="303659569">
      <w:bodyDiv w:val="1"/>
      <w:marLeft w:val="0"/>
      <w:marRight w:val="0"/>
      <w:marTop w:val="0"/>
      <w:marBottom w:val="0"/>
      <w:divBdr>
        <w:top w:val="none" w:sz="0" w:space="0" w:color="auto"/>
        <w:left w:val="none" w:sz="0" w:space="0" w:color="auto"/>
        <w:bottom w:val="none" w:sz="0" w:space="0" w:color="auto"/>
        <w:right w:val="none" w:sz="0" w:space="0" w:color="auto"/>
      </w:divBdr>
    </w:div>
    <w:div w:id="306394433">
      <w:bodyDiv w:val="1"/>
      <w:marLeft w:val="0"/>
      <w:marRight w:val="0"/>
      <w:marTop w:val="0"/>
      <w:marBottom w:val="0"/>
      <w:divBdr>
        <w:top w:val="none" w:sz="0" w:space="0" w:color="auto"/>
        <w:left w:val="none" w:sz="0" w:space="0" w:color="auto"/>
        <w:bottom w:val="none" w:sz="0" w:space="0" w:color="auto"/>
        <w:right w:val="none" w:sz="0" w:space="0" w:color="auto"/>
      </w:divBdr>
    </w:div>
    <w:div w:id="307639277">
      <w:bodyDiv w:val="1"/>
      <w:marLeft w:val="0"/>
      <w:marRight w:val="0"/>
      <w:marTop w:val="0"/>
      <w:marBottom w:val="0"/>
      <w:divBdr>
        <w:top w:val="none" w:sz="0" w:space="0" w:color="auto"/>
        <w:left w:val="none" w:sz="0" w:space="0" w:color="auto"/>
        <w:bottom w:val="none" w:sz="0" w:space="0" w:color="auto"/>
        <w:right w:val="none" w:sz="0" w:space="0" w:color="auto"/>
      </w:divBdr>
    </w:div>
    <w:div w:id="309292584">
      <w:bodyDiv w:val="1"/>
      <w:marLeft w:val="0"/>
      <w:marRight w:val="0"/>
      <w:marTop w:val="0"/>
      <w:marBottom w:val="0"/>
      <w:divBdr>
        <w:top w:val="none" w:sz="0" w:space="0" w:color="auto"/>
        <w:left w:val="none" w:sz="0" w:space="0" w:color="auto"/>
        <w:bottom w:val="none" w:sz="0" w:space="0" w:color="auto"/>
        <w:right w:val="none" w:sz="0" w:space="0" w:color="auto"/>
      </w:divBdr>
    </w:div>
    <w:div w:id="312026475">
      <w:bodyDiv w:val="1"/>
      <w:marLeft w:val="0"/>
      <w:marRight w:val="0"/>
      <w:marTop w:val="0"/>
      <w:marBottom w:val="0"/>
      <w:divBdr>
        <w:top w:val="none" w:sz="0" w:space="0" w:color="auto"/>
        <w:left w:val="none" w:sz="0" w:space="0" w:color="auto"/>
        <w:bottom w:val="none" w:sz="0" w:space="0" w:color="auto"/>
        <w:right w:val="none" w:sz="0" w:space="0" w:color="auto"/>
      </w:divBdr>
    </w:div>
    <w:div w:id="313727756">
      <w:bodyDiv w:val="1"/>
      <w:marLeft w:val="0"/>
      <w:marRight w:val="0"/>
      <w:marTop w:val="0"/>
      <w:marBottom w:val="0"/>
      <w:divBdr>
        <w:top w:val="none" w:sz="0" w:space="0" w:color="auto"/>
        <w:left w:val="none" w:sz="0" w:space="0" w:color="auto"/>
        <w:bottom w:val="none" w:sz="0" w:space="0" w:color="auto"/>
        <w:right w:val="none" w:sz="0" w:space="0" w:color="auto"/>
      </w:divBdr>
    </w:div>
    <w:div w:id="314342480">
      <w:bodyDiv w:val="1"/>
      <w:marLeft w:val="0"/>
      <w:marRight w:val="0"/>
      <w:marTop w:val="0"/>
      <w:marBottom w:val="0"/>
      <w:divBdr>
        <w:top w:val="none" w:sz="0" w:space="0" w:color="auto"/>
        <w:left w:val="none" w:sz="0" w:space="0" w:color="auto"/>
        <w:bottom w:val="none" w:sz="0" w:space="0" w:color="auto"/>
        <w:right w:val="none" w:sz="0" w:space="0" w:color="auto"/>
      </w:divBdr>
    </w:div>
    <w:div w:id="317343363">
      <w:bodyDiv w:val="1"/>
      <w:marLeft w:val="0"/>
      <w:marRight w:val="0"/>
      <w:marTop w:val="0"/>
      <w:marBottom w:val="0"/>
      <w:divBdr>
        <w:top w:val="none" w:sz="0" w:space="0" w:color="auto"/>
        <w:left w:val="none" w:sz="0" w:space="0" w:color="auto"/>
        <w:bottom w:val="none" w:sz="0" w:space="0" w:color="auto"/>
        <w:right w:val="none" w:sz="0" w:space="0" w:color="auto"/>
      </w:divBdr>
    </w:div>
    <w:div w:id="320156589">
      <w:bodyDiv w:val="1"/>
      <w:marLeft w:val="0"/>
      <w:marRight w:val="0"/>
      <w:marTop w:val="0"/>
      <w:marBottom w:val="0"/>
      <w:divBdr>
        <w:top w:val="none" w:sz="0" w:space="0" w:color="auto"/>
        <w:left w:val="none" w:sz="0" w:space="0" w:color="auto"/>
        <w:bottom w:val="none" w:sz="0" w:space="0" w:color="auto"/>
        <w:right w:val="none" w:sz="0" w:space="0" w:color="auto"/>
      </w:divBdr>
    </w:div>
    <w:div w:id="335227431">
      <w:bodyDiv w:val="1"/>
      <w:marLeft w:val="0"/>
      <w:marRight w:val="0"/>
      <w:marTop w:val="0"/>
      <w:marBottom w:val="0"/>
      <w:divBdr>
        <w:top w:val="none" w:sz="0" w:space="0" w:color="auto"/>
        <w:left w:val="none" w:sz="0" w:space="0" w:color="auto"/>
        <w:bottom w:val="none" w:sz="0" w:space="0" w:color="auto"/>
        <w:right w:val="none" w:sz="0" w:space="0" w:color="auto"/>
      </w:divBdr>
    </w:div>
    <w:div w:id="340014748">
      <w:bodyDiv w:val="1"/>
      <w:marLeft w:val="0"/>
      <w:marRight w:val="0"/>
      <w:marTop w:val="0"/>
      <w:marBottom w:val="0"/>
      <w:divBdr>
        <w:top w:val="none" w:sz="0" w:space="0" w:color="auto"/>
        <w:left w:val="none" w:sz="0" w:space="0" w:color="auto"/>
        <w:bottom w:val="none" w:sz="0" w:space="0" w:color="auto"/>
        <w:right w:val="none" w:sz="0" w:space="0" w:color="auto"/>
      </w:divBdr>
      <w:divsChild>
        <w:div w:id="1580092190">
          <w:marLeft w:val="0"/>
          <w:marRight w:val="0"/>
          <w:marTop w:val="0"/>
          <w:marBottom w:val="240"/>
          <w:divBdr>
            <w:top w:val="none" w:sz="0" w:space="0" w:color="auto"/>
            <w:left w:val="none" w:sz="0" w:space="0" w:color="auto"/>
            <w:bottom w:val="none" w:sz="0" w:space="0" w:color="auto"/>
            <w:right w:val="none" w:sz="0" w:space="0" w:color="auto"/>
          </w:divBdr>
        </w:div>
        <w:div w:id="933199451">
          <w:marLeft w:val="0"/>
          <w:marRight w:val="0"/>
          <w:marTop w:val="0"/>
          <w:marBottom w:val="240"/>
          <w:divBdr>
            <w:top w:val="none" w:sz="0" w:space="0" w:color="auto"/>
            <w:left w:val="none" w:sz="0" w:space="0" w:color="auto"/>
            <w:bottom w:val="none" w:sz="0" w:space="0" w:color="auto"/>
            <w:right w:val="none" w:sz="0" w:space="0" w:color="auto"/>
          </w:divBdr>
        </w:div>
        <w:div w:id="591200971">
          <w:marLeft w:val="0"/>
          <w:marRight w:val="0"/>
          <w:marTop w:val="0"/>
          <w:marBottom w:val="240"/>
          <w:divBdr>
            <w:top w:val="none" w:sz="0" w:space="0" w:color="auto"/>
            <w:left w:val="none" w:sz="0" w:space="0" w:color="auto"/>
            <w:bottom w:val="none" w:sz="0" w:space="0" w:color="auto"/>
            <w:right w:val="none" w:sz="0" w:space="0" w:color="auto"/>
          </w:divBdr>
        </w:div>
      </w:divsChild>
    </w:div>
    <w:div w:id="353193967">
      <w:bodyDiv w:val="1"/>
      <w:marLeft w:val="0"/>
      <w:marRight w:val="0"/>
      <w:marTop w:val="0"/>
      <w:marBottom w:val="0"/>
      <w:divBdr>
        <w:top w:val="none" w:sz="0" w:space="0" w:color="auto"/>
        <w:left w:val="none" w:sz="0" w:space="0" w:color="auto"/>
        <w:bottom w:val="none" w:sz="0" w:space="0" w:color="auto"/>
        <w:right w:val="none" w:sz="0" w:space="0" w:color="auto"/>
      </w:divBdr>
    </w:div>
    <w:div w:id="353503618">
      <w:bodyDiv w:val="1"/>
      <w:marLeft w:val="0"/>
      <w:marRight w:val="0"/>
      <w:marTop w:val="0"/>
      <w:marBottom w:val="0"/>
      <w:divBdr>
        <w:top w:val="none" w:sz="0" w:space="0" w:color="auto"/>
        <w:left w:val="none" w:sz="0" w:space="0" w:color="auto"/>
        <w:bottom w:val="none" w:sz="0" w:space="0" w:color="auto"/>
        <w:right w:val="none" w:sz="0" w:space="0" w:color="auto"/>
      </w:divBdr>
    </w:div>
    <w:div w:id="360478276">
      <w:bodyDiv w:val="1"/>
      <w:marLeft w:val="0"/>
      <w:marRight w:val="0"/>
      <w:marTop w:val="0"/>
      <w:marBottom w:val="0"/>
      <w:divBdr>
        <w:top w:val="none" w:sz="0" w:space="0" w:color="auto"/>
        <w:left w:val="none" w:sz="0" w:space="0" w:color="auto"/>
        <w:bottom w:val="none" w:sz="0" w:space="0" w:color="auto"/>
        <w:right w:val="none" w:sz="0" w:space="0" w:color="auto"/>
      </w:divBdr>
    </w:div>
    <w:div w:id="362560261">
      <w:bodyDiv w:val="1"/>
      <w:marLeft w:val="0"/>
      <w:marRight w:val="0"/>
      <w:marTop w:val="0"/>
      <w:marBottom w:val="0"/>
      <w:divBdr>
        <w:top w:val="none" w:sz="0" w:space="0" w:color="auto"/>
        <w:left w:val="none" w:sz="0" w:space="0" w:color="auto"/>
        <w:bottom w:val="none" w:sz="0" w:space="0" w:color="auto"/>
        <w:right w:val="none" w:sz="0" w:space="0" w:color="auto"/>
      </w:divBdr>
    </w:div>
    <w:div w:id="365176389">
      <w:bodyDiv w:val="1"/>
      <w:marLeft w:val="0"/>
      <w:marRight w:val="0"/>
      <w:marTop w:val="0"/>
      <w:marBottom w:val="0"/>
      <w:divBdr>
        <w:top w:val="none" w:sz="0" w:space="0" w:color="auto"/>
        <w:left w:val="none" w:sz="0" w:space="0" w:color="auto"/>
        <w:bottom w:val="none" w:sz="0" w:space="0" w:color="auto"/>
        <w:right w:val="none" w:sz="0" w:space="0" w:color="auto"/>
      </w:divBdr>
    </w:div>
    <w:div w:id="369652044">
      <w:bodyDiv w:val="1"/>
      <w:marLeft w:val="0"/>
      <w:marRight w:val="0"/>
      <w:marTop w:val="0"/>
      <w:marBottom w:val="0"/>
      <w:divBdr>
        <w:top w:val="none" w:sz="0" w:space="0" w:color="auto"/>
        <w:left w:val="none" w:sz="0" w:space="0" w:color="auto"/>
        <w:bottom w:val="none" w:sz="0" w:space="0" w:color="auto"/>
        <w:right w:val="none" w:sz="0" w:space="0" w:color="auto"/>
      </w:divBdr>
    </w:div>
    <w:div w:id="372274247">
      <w:bodyDiv w:val="1"/>
      <w:marLeft w:val="0"/>
      <w:marRight w:val="0"/>
      <w:marTop w:val="0"/>
      <w:marBottom w:val="0"/>
      <w:divBdr>
        <w:top w:val="none" w:sz="0" w:space="0" w:color="auto"/>
        <w:left w:val="none" w:sz="0" w:space="0" w:color="auto"/>
        <w:bottom w:val="none" w:sz="0" w:space="0" w:color="auto"/>
        <w:right w:val="none" w:sz="0" w:space="0" w:color="auto"/>
      </w:divBdr>
    </w:div>
    <w:div w:id="375617321">
      <w:bodyDiv w:val="1"/>
      <w:marLeft w:val="0"/>
      <w:marRight w:val="0"/>
      <w:marTop w:val="0"/>
      <w:marBottom w:val="0"/>
      <w:divBdr>
        <w:top w:val="none" w:sz="0" w:space="0" w:color="auto"/>
        <w:left w:val="none" w:sz="0" w:space="0" w:color="auto"/>
        <w:bottom w:val="none" w:sz="0" w:space="0" w:color="auto"/>
        <w:right w:val="none" w:sz="0" w:space="0" w:color="auto"/>
      </w:divBdr>
    </w:div>
    <w:div w:id="375661570">
      <w:bodyDiv w:val="1"/>
      <w:marLeft w:val="0"/>
      <w:marRight w:val="0"/>
      <w:marTop w:val="0"/>
      <w:marBottom w:val="0"/>
      <w:divBdr>
        <w:top w:val="none" w:sz="0" w:space="0" w:color="auto"/>
        <w:left w:val="none" w:sz="0" w:space="0" w:color="auto"/>
        <w:bottom w:val="none" w:sz="0" w:space="0" w:color="auto"/>
        <w:right w:val="none" w:sz="0" w:space="0" w:color="auto"/>
      </w:divBdr>
    </w:div>
    <w:div w:id="383605402">
      <w:bodyDiv w:val="1"/>
      <w:marLeft w:val="0"/>
      <w:marRight w:val="0"/>
      <w:marTop w:val="0"/>
      <w:marBottom w:val="0"/>
      <w:divBdr>
        <w:top w:val="none" w:sz="0" w:space="0" w:color="auto"/>
        <w:left w:val="none" w:sz="0" w:space="0" w:color="auto"/>
        <w:bottom w:val="none" w:sz="0" w:space="0" w:color="auto"/>
        <w:right w:val="none" w:sz="0" w:space="0" w:color="auto"/>
      </w:divBdr>
    </w:div>
    <w:div w:id="398209539">
      <w:bodyDiv w:val="1"/>
      <w:marLeft w:val="0"/>
      <w:marRight w:val="0"/>
      <w:marTop w:val="0"/>
      <w:marBottom w:val="0"/>
      <w:divBdr>
        <w:top w:val="none" w:sz="0" w:space="0" w:color="auto"/>
        <w:left w:val="none" w:sz="0" w:space="0" w:color="auto"/>
        <w:bottom w:val="none" w:sz="0" w:space="0" w:color="auto"/>
        <w:right w:val="none" w:sz="0" w:space="0" w:color="auto"/>
      </w:divBdr>
    </w:div>
    <w:div w:id="413552511">
      <w:bodyDiv w:val="1"/>
      <w:marLeft w:val="0"/>
      <w:marRight w:val="0"/>
      <w:marTop w:val="0"/>
      <w:marBottom w:val="0"/>
      <w:divBdr>
        <w:top w:val="none" w:sz="0" w:space="0" w:color="auto"/>
        <w:left w:val="none" w:sz="0" w:space="0" w:color="auto"/>
        <w:bottom w:val="none" w:sz="0" w:space="0" w:color="auto"/>
        <w:right w:val="none" w:sz="0" w:space="0" w:color="auto"/>
      </w:divBdr>
    </w:div>
    <w:div w:id="418522868">
      <w:bodyDiv w:val="1"/>
      <w:marLeft w:val="0"/>
      <w:marRight w:val="0"/>
      <w:marTop w:val="0"/>
      <w:marBottom w:val="0"/>
      <w:divBdr>
        <w:top w:val="none" w:sz="0" w:space="0" w:color="auto"/>
        <w:left w:val="none" w:sz="0" w:space="0" w:color="auto"/>
        <w:bottom w:val="none" w:sz="0" w:space="0" w:color="auto"/>
        <w:right w:val="none" w:sz="0" w:space="0" w:color="auto"/>
      </w:divBdr>
    </w:div>
    <w:div w:id="420876140">
      <w:bodyDiv w:val="1"/>
      <w:marLeft w:val="0"/>
      <w:marRight w:val="0"/>
      <w:marTop w:val="0"/>
      <w:marBottom w:val="0"/>
      <w:divBdr>
        <w:top w:val="none" w:sz="0" w:space="0" w:color="auto"/>
        <w:left w:val="none" w:sz="0" w:space="0" w:color="auto"/>
        <w:bottom w:val="none" w:sz="0" w:space="0" w:color="auto"/>
        <w:right w:val="none" w:sz="0" w:space="0" w:color="auto"/>
      </w:divBdr>
    </w:div>
    <w:div w:id="426465416">
      <w:bodyDiv w:val="1"/>
      <w:marLeft w:val="0"/>
      <w:marRight w:val="0"/>
      <w:marTop w:val="0"/>
      <w:marBottom w:val="0"/>
      <w:divBdr>
        <w:top w:val="none" w:sz="0" w:space="0" w:color="auto"/>
        <w:left w:val="none" w:sz="0" w:space="0" w:color="auto"/>
        <w:bottom w:val="none" w:sz="0" w:space="0" w:color="auto"/>
        <w:right w:val="none" w:sz="0" w:space="0" w:color="auto"/>
      </w:divBdr>
    </w:div>
    <w:div w:id="426967626">
      <w:bodyDiv w:val="1"/>
      <w:marLeft w:val="0"/>
      <w:marRight w:val="0"/>
      <w:marTop w:val="0"/>
      <w:marBottom w:val="0"/>
      <w:divBdr>
        <w:top w:val="none" w:sz="0" w:space="0" w:color="auto"/>
        <w:left w:val="none" w:sz="0" w:space="0" w:color="auto"/>
        <w:bottom w:val="none" w:sz="0" w:space="0" w:color="auto"/>
        <w:right w:val="none" w:sz="0" w:space="0" w:color="auto"/>
      </w:divBdr>
    </w:div>
    <w:div w:id="432438413">
      <w:bodyDiv w:val="1"/>
      <w:marLeft w:val="0"/>
      <w:marRight w:val="0"/>
      <w:marTop w:val="0"/>
      <w:marBottom w:val="0"/>
      <w:divBdr>
        <w:top w:val="none" w:sz="0" w:space="0" w:color="auto"/>
        <w:left w:val="none" w:sz="0" w:space="0" w:color="auto"/>
        <w:bottom w:val="none" w:sz="0" w:space="0" w:color="auto"/>
        <w:right w:val="none" w:sz="0" w:space="0" w:color="auto"/>
      </w:divBdr>
    </w:div>
    <w:div w:id="432483590">
      <w:bodyDiv w:val="1"/>
      <w:marLeft w:val="0"/>
      <w:marRight w:val="0"/>
      <w:marTop w:val="0"/>
      <w:marBottom w:val="0"/>
      <w:divBdr>
        <w:top w:val="none" w:sz="0" w:space="0" w:color="auto"/>
        <w:left w:val="none" w:sz="0" w:space="0" w:color="auto"/>
        <w:bottom w:val="none" w:sz="0" w:space="0" w:color="auto"/>
        <w:right w:val="none" w:sz="0" w:space="0" w:color="auto"/>
      </w:divBdr>
    </w:div>
    <w:div w:id="438335905">
      <w:bodyDiv w:val="1"/>
      <w:marLeft w:val="0"/>
      <w:marRight w:val="0"/>
      <w:marTop w:val="0"/>
      <w:marBottom w:val="0"/>
      <w:divBdr>
        <w:top w:val="none" w:sz="0" w:space="0" w:color="auto"/>
        <w:left w:val="none" w:sz="0" w:space="0" w:color="auto"/>
        <w:bottom w:val="none" w:sz="0" w:space="0" w:color="auto"/>
        <w:right w:val="none" w:sz="0" w:space="0" w:color="auto"/>
      </w:divBdr>
    </w:div>
    <w:div w:id="438380189">
      <w:bodyDiv w:val="1"/>
      <w:marLeft w:val="0"/>
      <w:marRight w:val="0"/>
      <w:marTop w:val="0"/>
      <w:marBottom w:val="0"/>
      <w:divBdr>
        <w:top w:val="none" w:sz="0" w:space="0" w:color="auto"/>
        <w:left w:val="none" w:sz="0" w:space="0" w:color="auto"/>
        <w:bottom w:val="none" w:sz="0" w:space="0" w:color="auto"/>
        <w:right w:val="none" w:sz="0" w:space="0" w:color="auto"/>
      </w:divBdr>
      <w:divsChild>
        <w:div w:id="1287542260">
          <w:marLeft w:val="0"/>
          <w:marRight w:val="0"/>
          <w:marTop w:val="0"/>
          <w:marBottom w:val="0"/>
          <w:divBdr>
            <w:top w:val="none" w:sz="0" w:space="0" w:color="auto"/>
            <w:left w:val="none" w:sz="0" w:space="0" w:color="auto"/>
            <w:bottom w:val="none" w:sz="0" w:space="0" w:color="auto"/>
            <w:right w:val="none" w:sz="0" w:space="0" w:color="auto"/>
          </w:divBdr>
        </w:div>
      </w:divsChild>
    </w:div>
    <w:div w:id="440301046">
      <w:bodyDiv w:val="1"/>
      <w:marLeft w:val="0"/>
      <w:marRight w:val="0"/>
      <w:marTop w:val="0"/>
      <w:marBottom w:val="0"/>
      <w:divBdr>
        <w:top w:val="none" w:sz="0" w:space="0" w:color="auto"/>
        <w:left w:val="none" w:sz="0" w:space="0" w:color="auto"/>
        <w:bottom w:val="none" w:sz="0" w:space="0" w:color="auto"/>
        <w:right w:val="none" w:sz="0" w:space="0" w:color="auto"/>
      </w:divBdr>
    </w:div>
    <w:div w:id="445469073">
      <w:bodyDiv w:val="1"/>
      <w:marLeft w:val="0"/>
      <w:marRight w:val="0"/>
      <w:marTop w:val="0"/>
      <w:marBottom w:val="0"/>
      <w:divBdr>
        <w:top w:val="none" w:sz="0" w:space="0" w:color="auto"/>
        <w:left w:val="none" w:sz="0" w:space="0" w:color="auto"/>
        <w:bottom w:val="none" w:sz="0" w:space="0" w:color="auto"/>
        <w:right w:val="none" w:sz="0" w:space="0" w:color="auto"/>
      </w:divBdr>
    </w:div>
    <w:div w:id="446700715">
      <w:bodyDiv w:val="1"/>
      <w:marLeft w:val="0"/>
      <w:marRight w:val="0"/>
      <w:marTop w:val="0"/>
      <w:marBottom w:val="0"/>
      <w:divBdr>
        <w:top w:val="none" w:sz="0" w:space="0" w:color="auto"/>
        <w:left w:val="none" w:sz="0" w:space="0" w:color="auto"/>
        <w:bottom w:val="none" w:sz="0" w:space="0" w:color="auto"/>
        <w:right w:val="none" w:sz="0" w:space="0" w:color="auto"/>
      </w:divBdr>
    </w:div>
    <w:div w:id="447047884">
      <w:bodyDiv w:val="1"/>
      <w:marLeft w:val="0"/>
      <w:marRight w:val="0"/>
      <w:marTop w:val="0"/>
      <w:marBottom w:val="0"/>
      <w:divBdr>
        <w:top w:val="none" w:sz="0" w:space="0" w:color="auto"/>
        <w:left w:val="none" w:sz="0" w:space="0" w:color="auto"/>
        <w:bottom w:val="none" w:sz="0" w:space="0" w:color="auto"/>
        <w:right w:val="none" w:sz="0" w:space="0" w:color="auto"/>
      </w:divBdr>
    </w:div>
    <w:div w:id="448008625">
      <w:bodyDiv w:val="1"/>
      <w:marLeft w:val="0"/>
      <w:marRight w:val="0"/>
      <w:marTop w:val="0"/>
      <w:marBottom w:val="0"/>
      <w:divBdr>
        <w:top w:val="none" w:sz="0" w:space="0" w:color="auto"/>
        <w:left w:val="none" w:sz="0" w:space="0" w:color="auto"/>
        <w:bottom w:val="none" w:sz="0" w:space="0" w:color="auto"/>
        <w:right w:val="none" w:sz="0" w:space="0" w:color="auto"/>
      </w:divBdr>
    </w:div>
    <w:div w:id="454518588">
      <w:bodyDiv w:val="1"/>
      <w:marLeft w:val="0"/>
      <w:marRight w:val="0"/>
      <w:marTop w:val="0"/>
      <w:marBottom w:val="0"/>
      <w:divBdr>
        <w:top w:val="none" w:sz="0" w:space="0" w:color="auto"/>
        <w:left w:val="none" w:sz="0" w:space="0" w:color="auto"/>
        <w:bottom w:val="none" w:sz="0" w:space="0" w:color="auto"/>
        <w:right w:val="none" w:sz="0" w:space="0" w:color="auto"/>
      </w:divBdr>
    </w:div>
    <w:div w:id="461650994">
      <w:bodyDiv w:val="1"/>
      <w:marLeft w:val="0"/>
      <w:marRight w:val="0"/>
      <w:marTop w:val="0"/>
      <w:marBottom w:val="0"/>
      <w:divBdr>
        <w:top w:val="none" w:sz="0" w:space="0" w:color="auto"/>
        <w:left w:val="none" w:sz="0" w:space="0" w:color="auto"/>
        <w:bottom w:val="none" w:sz="0" w:space="0" w:color="auto"/>
        <w:right w:val="none" w:sz="0" w:space="0" w:color="auto"/>
      </w:divBdr>
    </w:div>
    <w:div w:id="465588645">
      <w:bodyDiv w:val="1"/>
      <w:marLeft w:val="0"/>
      <w:marRight w:val="0"/>
      <w:marTop w:val="0"/>
      <w:marBottom w:val="0"/>
      <w:divBdr>
        <w:top w:val="none" w:sz="0" w:space="0" w:color="auto"/>
        <w:left w:val="none" w:sz="0" w:space="0" w:color="auto"/>
        <w:bottom w:val="none" w:sz="0" w:space="0" w:color="auto"/>
        <w:right w:val="none" w:sz="0" w:space="0" w:color="auto"/>
      </w:divBdr>
    </w:div>
    <w:div w:id="468284250">
      <w:bodyDiv w:val="1"/>
      <w:marLeft w:val="0"/>
      <w:marRight w:val="0"/>
      <w:marTop w:val="0"/>
      <w:marBottom w:val="0"/>
      <w:divBdr>
        <w:top w:val="none" w:sz="0" w:space="0" w:color="auto"/>
        <w:left w:val="none" w:sz="0" w:space="0" w:color="auto"/>
        <w:bottom w:val="none" w:sz="0" w:space="0" w:color="auto"/>
        <w:right w:val="none" w:sz="0" w:space="0" w:color="auto"/>
      </w:divBdr>
    </w:div>
    <w:div w:id="469976686">
      <w:bodyDiv w:val="1"/>
      <w:marLeft w:val="0"/>
      <w:marRight w:val="0"/>
      <w:marTop w:val="0"/>
      <w:marBottom w:val="0"/>
      <w:divBdr>
        <w:top w:val="none" w:sz="0" w:space="0" w:color="auto"/>
        <w:left w:val="none" w:sz="0" w:space="0" w:color="auto"/>
        <w:bottom w:val="none" w:sz="0" w:space="0" w:color="auto"/>
        <w:right w:val="none" w:sz="0" w:space="0" w:color="auto"/>
      </w:divBdr>
    </w:div>
    <w:div w:id="470288620">
      <w:bodyDiv w:val="1"/>
      <w:marLeft w:val="0"/>
      <w:marRight w:val="0"/>
      <w:marTop w:val="0"/>
      <w:marBottom w:val="0"/>
      <w:divBdr>
        <w:top w:val="none" w:sz="0" w:space="0" w:color="auto"/>
        <w:left w:val="none" w:sz="0" w:space="0" w:color="auto"/>
        <w:bottom w:val="none" w:sz="0" w:space="0" w:color="auto"/>
        <w:right w:val="none" w:sz="0" w:space="0" w:color="auto"/>
      </w:divBdr>
    </w:div>
    <w:div w:id="472335675">
      <w:bodyDiv w:val="1"/>
      <w:marLeft w:val="0"/>
      <w:marRight w:val="0"/>
      <w:marTop w:val="0"/>
      <w:marBottom w:val="0"/>
      <w:divBdr>
        <w:top w:val="none" w:sz="0" w:space="0" w:color="auto"/>
        <w:left w:val="none" w:sz="0" w:space="0" w:color="auto"/>
        <w:bottom w:val="none" w:sz="0" w:space="0" w:color="auto"/>
        <w:right w:val="none" w:sz="0" w:space="0" w:color="auto"/>
      </w:divBdr>
    </w:div>
    <w:div w:id="478497833">
      <w:bodyDiv w:val="1"/>
      <w:marLeft w:val="0"/>
      <w:marRight w:val="0"/>
      <w:marTop w:val="0"/>
      <w:marBottom w:val="0"/>
      <w:divBdr>
        <w:top w:val="none" w:sz="0" w:space="0" w:color="auto"/>
        <w:left w:val="none" w:sz="0" w:space="0" w:color="auto"/>
        <w:bottom w:val="none" w:sz="0" w:space="0" w:color="auto"/>
        <w:right w:val="none" w:sz="0" w:space="0" w:color="auto"/>
      </w:divBdr>
    </w:div>
    <w:div w:id="479082076">
      <w:bodyDiv w:val="1"/>
      <w:marLeft w:val="0"/>
      <w:marRight w:val="0"/>
      <w:marTop w:val="0"/>
      <w:marBottom w:val="0"/>
      <w:divBdr>
        <w:top w:val="none" w:sz="0" w:space="0" w:color="auto"/>
        <w:left w:val="none" w:sz="0" w:space="0" w:color="auto"/>
        <w:bottom w:val="none" w:sz="0" w:space="0" w:color="auto"/>
        <w:right w:val="none" w:sz="0" w:space="0" w:color="auto"/>
      </w:divBdr>
    </w:div>
    <w:div w:id="483006463">
      <w:bodyDiv w:val="1"/>
      <w:marLeft w:val="0"/>
      <w:marRight w:val="0"/>
      <w:marTop w:val="0"/>
      <w:marBottom w:val="0"/>
      <w:divBdr>
        <w:top w:val="none" w:sz="0" w:space="0" w:color="auto"/>
        <w:left w:val="none" w:sz="0" w:space="0" w:color="auto"/>
        <w:bottom w:val="none" w:sz="0" w:space="0" w:color="auto"/>
        <w:right w:val="none" w:sz="0" w:space="0" w:color="auto"/>
      </w:divBdr>
      <w:divsChild>
        <w:div w:id="1800147153">
          <w:marLeft w:val="0"/>
          <w:marRight w:val="0"/>
          <w:marTop w:val="0"/>
          <w:marBottom w:val="0"/>
          <w:divBdr>
            <w:top w:val="none" w:sz="0" w:space="0" w:color="auto"/>
            <w:left w:val="none" w:sz="0" w:space="0" w:color="auto"/>
            <w:bottom w:val="none" w:sz="0" w:space="0" w:color="auto"/>
            <w:right w:val="none" w:sz="0" w:space="0" w:color="auto"/>
          </w:divBdr>
        </w:div>
      </w:divsChild>
    </w:div>
    <w:div w:id="484662400">
      <w:bodyDiv w:val="1"/>
      <w:marLeft w:val="0"/>
      <w:marRight w:val="0"/>
      <w:marTop w:val="0"/>
      <w:marBottom w:val="0"/>
      <w:divBdr>
        <w:top w:val="none" w:sz="0" w:space="0" w:color="auto"/>
        <w:left w:val="none" w:sz="0" w:space="0" w:color="auto"/>
        <w:bottom w:val="none" w:sz="0" w:space="0" w:color="auto"/>
        <w:right w:val="none" w:sz="0" w:space="0" w:color="auto"/>
      </w:divBdr>
    </w:div>
    <w:div w:id="493570572">
      <w:bodyDiv w:val="1"/>
      <w:marLeft w:val="0"/>
      <w:marRight w:val="0"/>
      <w:marTop w:val="0"/>
      <w:marBottom w:val="0"/>
      <w:divBdr>
        <w:top w:val="none" w:sz="0" w:space="0" w:color="auto"/>
        <w:left w:val="none" w:sz="0" w:space="0" w:color="auto"/>
        <w:bottom w:val="none" w:sz="0" w:space="0" w:color="auto"/>
        <w:right w:val="none" w:sz="0" w:space="0" w:color="auto"/>
      </w:divBdr>
    </w:div>
    <w:div w:id="496186699">
      <w:bodyDiv w:val="1"/>
      <w:marLeft w:val="0"/>
      <w:marRight w:val="0"/>
      <w:marTop w:val="0"/>
      <w:marBottom w:val="0"/>
      <w:divBdr>
        <w:top w:val="none" w:sz="0" w:space="0" w:color="auto"/>
        <w:left w:val="none" w:sz="0" w:space="0" w:color="auto"/>
        <w:bottom w:val="none" w:sz="0" w:space="0" w:color="auto"/>
        <w:right w:val="none" w:sz="0" w:space="0" w:color="auto"/>
      </w:divBdr>
    </w:div>
    <w:div w:id="498812332">
      <w:bodyDiv w:val="1"/>
      <w:marLeft w:val="0"/>
      <w:marRight w:val="0"/>
      <w:marTop w:val="0"/>
      <w:marBottom w:val="0"/>
      <w:divBdr>
        <w:top w:val="none" w:sz="0" w:space="0" w:color="auto"/>
        <w:left w:val="none" w:sz="0" w:space="0" w:color="auto"/>
        <w:bottom w:val="none" w:sz="0" w:space="0" w:color="auto"/>
        <w:right w:val="none" w:sz="0" w:space="0" w:color="auto"/>
      </w:divBdr>
    </w:div>
    <w:div w:id="505439251">
      <w:bodyDiv w:val="1"/>
      <w:marLeft w:val="0"/>
      <w:marRight w:val="0"/>
      <w:marTop w:val="0"/>
      <w:marBottom w:val="0"/>
      <w:divBdr>
        <w:top w:val="none" w:sz="0" w:space="0" w:color="auto"/>
        <w:left w:val="none" w:sz="0" w:space="0" w:color="auto"/>
        <w:bottom w:val="none" w:sz="0" w:space="0" w:color="auto"/>
        <w:right w:val="none" w:sz="0" w:space="0" w:color="auto"/>
      </w:divBdr>
    </w:div>
    <w:div w:id="510605009">
      <w:bodyDiv w:val="1"/>
      <w:marLeft w:val="0"/>
      <w:marRight w:val="0"/>
      <w:marTop w:val="0"/>
      <w:marBottom w:val="0"/>
      <w:divBdr>
        <w:top w:val="none" w:sz="0" w:space="0" w:color="auto"/>
        <w:left w:val="none" w:sz="0" w:space="0" w:color="auto"/>
        <w:bottom w:val="none" w:sz="0" w:space="0" w:color="auto"/>
        <w:right w:val="none" w:sz="0" w:space="0" w:color="auto"/>
      </w:divBdr>
    </w:div>
    <w:div w:id="511452617">
      <w:bodyDiv w:val="1"/>
      <w:marLeft w:val="0"/>
      <w:marRight w:val="0"/>
      <w:marTop w:val="0"/>
      <w:marBottom w:val="0"/>
      <w:divBdr>
        <w:top w:val="none" w:sz="0" w:space="0" w:color="auto"/>
        <w:left w:val="none" w:sz="0" w:space="0" w:color="auto"/>
        <w:bottom w:val="none" w:sz="0" w:space="0" w:color="auto"/>
        <w:right w:val="none" w:sz="0" w:space="0" w:color="auto"/>
      </w:divBdr>
    </w:div>
    <w:div w:id="514851290">
      <w:bodyDiv w:val="1"/>
      <w:marLeft w:val="0"/>
      <w:marRight w:val="0"/>
      <w:marTop w:val="0"/>
      <w:marBottom w:val="0"/>
      <w:divBdr>
        <w:top w:val="none" w:sz="0" w:space="0" w:color="auto"/>
        <w:left w:val="none" w:sz="0" w:space="0" w:color="auto"/>
        <w:bottom w:val="none" w:sz="0" w:space="0" w:color="auto"/>
        <w:right w:val="none" w:sz="0" w:space="0" w:color="auto"/>
      </w:divBdr>
    </w:div>
    <w:div w:id="516693460">
      <w:bodyDiv w:val="1"/>
      <w:marLeft w:val="0"/>
      <w:marRight w:val="0"/>
      <w:marTop w:val="0"/>
      <w:marBottom w:val="0"/>
      <w:divBdr>
        <w:top w:val="none" w:sz="0" w:space="0" w:color="auto"/>
        <w:left w:val="none" w:sz="0" w:space="0" w:color="auto"/>
        <w:bottom w:val="none" w:sz="0" w:space="0" w:color="auto"/>
        <w:right w:val="none" w:sz="0" w:space="0" w:color="auto"/>
      </w:divBdr>
    </w:div>
    <w:div w:id="516887589">
      <w:bodyDiv w:val="1"/>
      <w:marLeft w:val="0"/>
      <w:marRight w:val="0"/>
      <w:marTop w:val="0"/>
      <w:marBottom w:val="0"/>
      <w:divBdr>
        <w:top w:val="none" w:sz="0" w:space="0" w:color="auto"/>
        <w:left w:val="none" w:sz="0" w:space="0" w:color="auto"/>
        <w:bottom w:val="none" w:sz="0" w:space="0" w:color="auto"/>
        <w:right w:val="none" w:sz="0" w:space="0" w:color="auto"/>
      </w:divBdr>
    </w:div>
    <w:div w:id="518007123">
      <w:bodyDiv w:val="1"/>
      <w:marLeft w:val="0"/>
      <w:marRight w:val="0"/>
      <w:marTop w:val="0"/>
      <w:marBottom w:val="0"/>
      <w:divBdr>
        <w:top w:val="none" w:sz="0" w:space="0" w:color="auto"/>
        <w:left w:val="none" w:sz="0" w:space="0" w:color="auto"/>
        <w:bottom w:val="none" w:sz="0" w:space="0" w:color="auto"/>
        <w:right w:val="none" w:sz="0" w:space="0" w:color="auto"/>
      </w:divBdr>
    </w:div>
    <w:div w:id="521633688">
      <w:bodyDiv w:val="1"/>
      <w:marLeft w:val="0"/>
      <w:marRight w:val="0"/>
      <w:marTop w:val="0"/>
      <w:marBottom w:val="0"/>
      <w:divBdr>
        <w:top w:val="none" w:sz="0" w:space="0" w:color="auto"/>
        <w:left w:val="none" w:sz="0" w:space="0" w:color="auto"/>
        <w:bottom w:val="none" w:sz="0" w:space="0" w:color="auto"/>
        <w:right w:val="none" w:sz="0" w:space="0" w:color="auto"/>
      </w:divBdr>
    </w:div>
    <w:div w:id="522787932">
      <w:bodyDiv w:val="1"/>
      <w:marLeft w:val="0"/>
      <w:marRight w:val="0"/>
      <w:marTop w:val="0"/>
      <w:marBottom w:val="0"/>
      <w:divBdr>
        <w:top w:val="none" w:sz="0" w:space="0" w:color="auto"/>
        <w:left w:val="none" w:sz="0" w:space="0" w:color="auto"/>
        <w:bottom w:val="none" w:sz="0" w:space="0" w:color="auto"/>
        <w:right w:val="none" w:sz="0" w:space="0" w:color="auto"/>
      </w:divBdr>
    </w:div>
    <w:div w:id="523598272">
      <w:bodyDiv w:val="1"/>
      <w:marLeft w:val="0"/>
      <w:marRight w:val="0"/>
      <w:marTop w:val="0"/>
      <w:marBottom w:val="0"/>
      <w:divBdr>
        <w:top w:val="none" w:sz="0" w:space="0" w:color="auto"/>
        <w:left w:val="none" w:sz="0" w:space="0" w:color="auto"/>
        <w:bottom w:val="none" w:sz="0" w:space="0" w:color="auto"/>
        <w:right w:val="none" w:sz="0" w:space="0" w:color="auto"/>
      </w:divBdr>
    </w:div>
    <w:div w:id="529076221">
      <w:bodyDiv w:val="1"/>
      <w:marLeft w:val="0"/>
      <w:marRight w:val="0"/>
      <w:marTop w:val="0"/>
      <w:marBottom w:val="0"/>
      <w:divBdr>
        <w:top w:val="none" w:sz="0" w:space="0" w:color="auto"/>
        <w:left w:val="none" w:sz="0" w:space="0" w:color="auto"/>
        <w:bottom w:val="none" w:sz="0" w:space="0" w:color="auto"/>
        <w:right w:val="none" w:sz="0" w:space="0" w:color="auto"/>
      </w:divBdr>
    </w:div>
    <w:div w:id="532501973">
      <w:bodyDiv w:val="1"/>
      <w:marLeft w:val="0"/>
      <w:marRight w:val="0"/>
      <w:marTop w:val="0"/>
      <w:marBottom w:val="0"/>
      <w:divBdr>
        <w:top w:val="none" w:sz="0" w:space="0" w:color="auto"/>
        <w:left w:val="none" w:sz="0" w:space="0" w:color="auto"/>
        <w:bottom w:val="none" w:sz="0" w:space="0" w:color="auto"/>
        <w:right w:val="none" w:sz="0" w:space="0" w:color="auto"/>
      </w:divBdr>
    </w:div>
    <w:div w:id="534006153">
      <w:bodyDiv w:val="1"/>
      <w:marLeft w:val="0"/>
      <w:marRight w:val="0"/>
      <w:marTop w:val="0"/>
      <w:marBottom w:val="0"/>
      <w:divBdr>
        <w:top w:val="none" w:sz="0" w:space="0" w:color="auto"/>
        <w:left w:val="none" w:sz="0" w:space="0" w:color="auto"/>
        <w:bottom w:val="none" w:sz="0" w:space="0" w:color="auto"/>
        <w:right w:val="none" w:sz="0" w:space="0" w:color="auto"/>
      </w:divBdr>
    </w:div>
    <w:div w:id="544291747">
      <w:bodyDiv w:val="1"/>
      <w:marLeft w:val="0"/>
      <w:marRight w:val="0"/>
      <w:marTop w:val="0"/>
      <w:marBottom w:val="0"/>
      <w:divBdr>
        <w:top w:val="none" w:sz="0" w:space="0" w:color="auto"/>
        <w:left w:val="none" w:sz="0" w:space="0" w:color="auto"/>
        <w:bottom w:val="none" w:sz="0" w:space="0" w:color="auto"/>
        <w:right w:val="none" w:sz="0" w:space="0" w:color="auto"/>
      </w:divBdr>
    </w:div>
    <w:div w:id="546719399">
      <w:bodyDiv w:val="1"/>
      <w:marLeft w:val="0"/>
      <w:marRight w:val="0"/>
      <w:marTop w:val="0"/>
      <w:marBottom w:val="0"/>
      <w:divBdr>
        <w:top w:val="none" w:sz="0" w:space="0" w:color="auto"/>
        <w:left w:val="none" w:sz="0" w:space="0" w:color="auto"/>
        <w:bottom w:val="none" w:sz="0" w:space="0" w:color="auto"/>
        <w:right w:val="none" w:sz="0" w:space="0" w:color="auto"/>
      </w:divBdr>
    </w:div>
    <w:div w:id="548342453">
      <w:bodyDiv w:val="1"/>
      <w:marLeft w:val="0"/>
      <w:marRight w:val="0"/>
      <w:marTop w:val="0"/>
      <w:marBottom w:val="0"/>
      <w:divBdr>
        <w:top w:val="none" w:sz="0" w:space="0" w:color="auto"/>
        <w:left w:val="none" w:sz="0" w:space="0" w:color="auto"/>
        <w:bottom w:val="none" w:sz="0" w:space="0" w:color="auto"/>
        <w:right w:val="none" w:sz="0" w:space="0" w:color="auto"/>
      </w:divBdr>
    </w:div>
    <w:div w:id="555509856">
      <w:bodyDiv w:val="1"/>
      <w:marLeft w:val="0"/>
      <w:marRight w:val="0"/>
      <w:marTop w:val="0"/>
      <w:marBottom w:val="0"/>
      <w:divBdr>
        <w:top w:val="none" w:sz="0" w:space="0" w:color="auto"/>
        <w:left w:val="none" w:sz="0" w:space="0" w:color="auto"/>
        <w:bottom w:val="none" w:sz="0" w:space="0" w:color="auto"/>
        <w:right w:val="none" w:sz="0" w:space="0" w:color="auto"/>
      </w:divBdr>
    </w:div>
    <w:div w:id="555893981">
      <w:bodyDiv w:val="1"/>
      <w:marLeft w:val="0"/>
      <w:marRight w:val="0"/>
      <w:marTop w:val="0"/>
      <w:marBottom w:val="0"/>
      <w:divBdr>
        <w:top w:val="none" w:sz="0" w:space="0" w:color="auto"/>
        <w:left w:val="none" w:sz="0" w:space="0" w:color="auto"/>
        <w:bottom w:val="none" w:sz="0" w:space="0" w:color="auto"/>
        <w:right w:val="none" w:sz="0" w:space="0" w:color="auto"/>
      </w:divBdr>
    </w:div>
    <w:div w:id="557978484">
      <w:bodyDiv w:val="1"/>
      <w:marLeft w:val="0"/>
      <w:marRight w:val="0"/>
      <w:marTop w:val="0"/>
      <w:marBottom w:val="0"/>
      <w:divBdr>
        <w:top w:val="none" w:sz="0" w:space="0" w:color="auto"/>
        <w:left w:val="none" w:sz="0" w:space="0" w:color="auto"/>
        <w:bottom w:val="none" w:sz="0" w:space="0" w:color="auto"/>
        <w:right w:val="none" w:sz="0" w:space="0" w:color="auto"/>
      </w:divBdr>
    </w:div>
    <w:div w:id="558398887">
      <w:bodyDiv w:val="1"/>
      <w:marLeft w:val="0"/>
      <w:marRight w:val="0"/>
      <w:marTop w:val="0"/>
      <w:marBottom w:val="0"/>
      <w:divBdr>
        <w:top w:val="none" w:sz="0" w:space="0" w:color="auto"/>
        <w:left w:val="none" w:sz="0" w:space="0" w:color="auto"/>
        <w:bottom w:val="none" w:sz="0" w:space="0" w:color="auto"/>
        <w:right w:val="none" w:sz="0" w:space="0" w:color="auto"/>
      </w:divBdr>
    </w:div>
    <w:div w:id="563679686">
      <w:bodyDiv w:val="1"/>
      <w:marLeft w:val="0"/>
      <w:marRight w:val="0"/>
      <w:marTop w:val="0"/>
      <w:marBottom w:val="0"/>
      <w:divBdr>
        <w:top w:val="none" w:sz="0" w:space="0" w:color="auto"/>
        <w:left w:val="none" w:sz="0" w:space="0" w:color="auto"/>
        <w:bottom w:val="none" w:sz="0" w:space="0" w:color="auto"/>
        <w:right w:val="none" w:sz="0" w:space="0" w:color="auto"/>
      </w:divBdr>
    </w:div>
    <w:div w:id="567686443">
      <w:bodyDiv w:val="1"/>
      <w:marLeft w:val="0"/>
      <w:marRight w:val="0"/>
      <w:marTop w:val="0"/>
      <w:marBottom w:val="0"/>
      <w:divBdr>
        <w:top w:val="none" w:sz="0" w:space="0" w:color="auto"/>
        <w:left w:val="none" w:sz="0" w:space="0" w:color="auto"/>
        <w:bottom w:val="none" w:sz="0" w:space="0" w:color="auto"/>
        <w:right w:val="none" w:sz="0" w:space="0" w:color="auto"/>
      </w:divBdr>
    </w:div>
    <w:div w:id="567881299">
      <w:bodyDiv w:val="1"/>
      <w:marLeft w:val="0"/>
      <w:marRight w:val="0"/>
      <w:marTop w:val="0"/>
      <w:marBottom w:val="0"/>
      <w:divBdr>
        <w:top w:val="none" w:sz="0" w:space="0" w:color="auto"/>
        <w:left w:val="none" w:sz="0" w:space="0" w:color="auto"/>
        <w:bottom w:val="none" w:sz="0" w:space="0" w:color="auto"/>
        <w:right w:val="none" w:sz="0" w:space="0" w:color="auto"/>
      </w:divBdr>
    </w:div>
    <w:div w:id="573198436">
      <w:bodyDiv w:val="1"/>
      <w:marLeft w:val="0"/>
      <w:marRight w:val="0"/>
      <w:marTop w:val="0"/>
      <w:marBottom w:val="0"/>
      <w:divBdr>
        <w:top w:val="none" w:sz="0" w:space="0" w:color="auto"/>
        <w:left w:val="none" w:sz="0" w:space="0" w:color="auto"/>
        <w:bottom w:val="none" w:sz="0" w:space="0" w:color="auto"/>
        <w:right w:val="none" w:sz="0" w:space="0" w:color="auto"/>
      </w:divBdr>
    </w:div>
    <w:div w:id="578903470">
      <w:bodyDiv w:val="1"/>
      <w:marLeft w:val="0"/>
      <w:marRight w:val="0"/>
      <w:marTop w:val="0"/>
      <w:marBottom w:val="0"/>
      <w:divBdr>
        <w:top w:val="none" w:sz="0" w:space="0" w:color="auto"/>
        <w:left w:val="none" w:sz="0" w:space="0" w:color="auto"/>
        <w:bottom w:val="none" w:sz="0" w:space="0" w:color="auto"/>
        <w:right w:val="none" w:sz="0" w:space="0" w:color="auto"/>
      </w:divBdr>
    </w:div>
    <w:div w:id="590702146">
      <w:bodyDiv w:val="1"/>
      <w:marLeft w:val="0"/>
      <w:marRight w:val="0"/>
      <w:marTop w:val="0"/>
      <w:marBottom w:val="0"/>
      <w:divBdr>
        <w:top w:val="none" w:sz="0" w:space="0" w:color="auto"/>
        <w:left w:val="none" w:sz="0" w:space="0" w:color="auto"/>
        <w:bottom w:val="none" w:sz="0" w:space="0" w:color="auto"/>
        <w:right w:val="none" w:sz="0" w:space="0" w:color="auto"/>
      </w:divBdr>
    </w:div>
    <w:div w:id="597369098">
      <w:bodyDiv w:val="1"/>
      <w:marLeft w:val="0"/>
      <w:marRight w:val="0"/>
      <w:marTop w:val="0"/>
      <w:marBottom w:val="0"/>
      <w:divBdr>
        <w:top w:val="none" w:sz="0" w:space="0" w:color="auto"/>
        <w:left w:val="none" w:sz="0" w:space="0" w:color="auto"/>
        <w:bottom w:val="none" w:sz="0" w:space="0" w:color="auto"/>
        <w:right w:val="none" w:sz="0" w:space="0" w:color="auto"/>
      </w:divBdr>
    </w:div>
    <w:div w:id="600918144">
      <w:bodyDiv w:val="1"/>
      <w:marLeft w:val="0"/>
      <w:marRight w:val="0"/>
      <w:marTop w:val="0"/>
      <w:marBottom w:val="0"/>
      <w:divBdr>
        <w:top w:val="none" w:sz="0" w:space="0" w:color="auto"/>
        <w:left w:val="none" w:sz="0" w:space="0" w:color="auto"/>
        <w:bottom w:val="none" w:sz="0" w:space="0" w:color="auto"/>
        <w:right w:val="none" w:sz="0" w:space="0" w:color="auto"/>
      </w:divBdr>
    </w:div>
    <w:div w:id="604733066">
      <w:bodyDiv w:val="1"/>
      <w:marLeft w:val="0"/>
      <w:marRight w:val="0"/>
      <w:marTop w:val="0"/>
      <w:marBottom w:val="0"/>
      <w:divBdr>
        <w:top w:val="none" w:sz="0" w:space="0" w:color="auto"/>
        <w:left w:val="none" w:sz="0" w:space="0" w:color="auto"/>
        <w:bottom w:val="none" w:sz="0" w:space="0" w:color="auto"/>
        <w:right w:val="none" w:sz="0" w:space="0" w:color="auto"/>
      </w:divBdr>
    </w:div>
    <w:div w:id="608397432">
      <w:bodyDiv w:val="1"/>
      <w:marLeft w:val="0"/>
      <w:marRight w:val="0"/>
      <w:marTop w:val="0"/>
      <w:marBottom w:val="0"/>
      <w:divBdr>
        <w:top w:val="none" w:sz="0" w:space="0" w:color="auto"/>
        <w:left w:val="none" w:sz="0" w:space="0" w:color="auto"/>
        <w:bottom w:val="none" w:sz="0" w:space="0" w:color="auto"/>
        <w:right w:val="none" w:sz="0" w:space="0" w:color="auto"/>
      </w:divBdr>
    </w:div>
    <w:div w:id="613631636">
      <w:bodyDiv w:val="1"/>
      <w:marLeft w:val="0"/>
      <w:marRight w:val="0"/>
      <w:marTop w:val="0"/>
      <w:marBottom w:val="0"/>
      <w:divBdr>
        <w:top w:val="none" w:sz="0" w:space="0" w:color="auto"/>
        <w:left w:val="none" w:sz="0" w:space="0" w:color="auto"/>
        <w:bottom w:val="none" w:sz="0" w:space="0" w:color="auto"/>
        <w:right w:val="none" w:sz="0" w:space="0" w:color="auto"/>
      </w:divBdr>
    </w:div>
    <w:div w:id="620763116">
      <w:bodyDiv w:val="1"/>
      <w:marLeft w:val="0"/>
      <w:marRight w:val="0"/>
      <w:marTop w:val="0"/>
      <w:marBottom w:val="0"/>
      <w:divBdr>
        <w:top w:val="none" w:sz="0" w:space="0" w:color="auto"/>
        <w:left w:val="none" w:sz="0" w:space="0" w:color="auto"/>
        <w:bottom w:val="none" w:sz="0" w:space="0" w:color="auto"/>
        <w:right w:val="none" w:sz="0" w:space="0" w:color="auto"/>
      </w:divBdr>
    </w:div>
    <w:div w:id="620763773">
      <w:bodyDiv w:val="1"/>
      <w:marLeft w:val="0"/>
      <w:marRight w:val="0"/>
      <w:marTop w:val="0"/>
      <w:marBottom w:val="0"/>
      <w:divBdr>
        <w:top w:val="none" w:sz="0" w:space="0" w:color="auto"/>
        <w:left w:val="none" w:sz="0" w:space="0" w:color="auto"/>
        <w:bottom w:val="none" w:sz="0" w:space="0" w:color="auto"/>
        <w:right w:val="none" w:sz="0" w:space="0" w:color="auto"/>
      </w:divBdr>
    </w:div>
    <w:div w:id="624701264">
      <w:bodyDiv w:val="1"/>
      <w:marLeft w:val="0"/>
      <w:marRight w:val="0"/>
      <w:marTop w:val="0"/>
      <w:marBottom w:val="0"/>
      <w:divBdr>
        <w:top w:val="none" w:sz="0" w:space="0" w:color="auto"/>
        <w:left w:val="none" w:sz="0" w:space="0" w:color="auto"/>
        <w:bottom w:val="none" w:sz="0" w:space="0" w:color="auto"/>
        <w:right w:val="none" w:sz="0" w:space="0" w:color="auto"/>
      </w:divBdr>
    </w:div>
    <w:div w:id="626938146">
      <w:bodyDiv w:val="1"/>
      <w:marLeft w:val="0"/>
      <w:marRight w:val="0"/>
      <w:marTop w:val="0"/>
      <w:marBottom w:val="0"/>
      <w:divBdr>
        <w:top w:val="none" w:sz="0" w:space="0" w:color="auto"/>
        <w:left w:val="none" w:sz="0" w:space="0" w:color="auto"/>
        <w:bottom w:val="none" w:sz="0" w:space="0" w:color="auto"/>
        <w:right w:val="none" w:sz="0" w:space="0" w:color="auto"/>
      </w:divBdr>
    </w:div>
    <w:div w:id="635141458">
      <w:bodyDiv w:val="1"/>
      <w:marLeft w:val="0"/>
      <w:marRight w:val="0"/>
      <w:marTop w:val="0"/>
      <w:marBottom w:val="0"/>
      <w:divBdr>
        <w:top w:val="none" w:sz="0" w:space="0" w:color="auto"/>
        <w:left w:val="none" w:sz="0" w:space="0" w:color="auto"/>
        <w:bottom w:val="none" w:sz="0" w:space="0" w:color="auto"/>
        <w:right w:val="none" w:sz="0" w:space="0" w:color="auto"/>
      </w:divBdr>
    </w:div>
    <w:div w:id="641080579">
      <w:bodyDiv w:val="1"/>
      <w:marLeft w:val="0"/>
      <w:marRight w:val="0"/>
      <w:marTop w:val="0"/>
      <w:marBottom w:val="0"/>
      <w:divBdr>
        <w:top w:val="none" w:sz="0" w:space="0" w:color="auto"/>
        <w:left w:val="none" w:sz="0" w:space="0" w:color="auto"/>
        <w:bottom w:val="none" w:sz="0" w:space="0" w:color="auto"/>
        <w:right w:val="none" w:sz="0" w:space="0" w:color="auto"/>
      </w:divBdr>
    </w:div>
    <w:div w:id="645162819">
      <w:bodyDiv w:val="1"/>
      <w:marLeft w:val="0"/>
      <w:marRight w:val="0"/>
      <w:marTop w:val="0"/>
      <w:marBottom w:val="0"/>
      <w:divBdr>
        <w:top w:val="none" w:sz="0" w:space="0" w:color="auto"/>
        <w:left w:val="none" w:sz="0" w:space="0" w:color="auto"/>
        <w:bottom w:val="none" w:sz="0" w:space="0" w:color="auto"/>
        <w:right w:val="none" w:sz="0" w:space="0" w:color="auto"/>
      </w:divBdr>
    </w:div>
    <w:div w:id="646328030">
      <w:bodyDiv w:val="1"/>
      <w:marLeft w:val="0"/>
      <w:marRight w:val="0"/>
      <w:marTop w:val="0"/>
      <w:marBottom w:val="0"/>
      <w:divBdr>
        <w:top w:val="none" w:sz="0" w:space="0" w:color="auto"/>
        <w:left w:val="none" w:sz="0" w:space="0" w:color="auto"/>
        <w:bottom w:val="none" w:sz="0" w:space="0" w:color="auto"/>
        <w:right w:val="none" w:sz="0" w:space="0" w:color="auto"/>
      </w:divBdr>
    </w:div>
    <w:div w:id="646737848">
      <w:bodyDiv w:val="1"/>
      <w:marLeft w:val="0"/>
      <w:marRight w:val="0"/>
      <w:marTop w:val="0"/>
      <w:marBottom w:val="0"/>
      <w:divBdr>
        <w:top w:val="none" w:sz="0" w:space="0" w:color="auto"/>
        <w:left w:val="none" w:sz="0" w:space="0" w:color="auto"/>
        <w:bottom w:val="none" w:sz="0" w:space="0" w:color="auto"/>
        <w:right w:val="none" w:sz="0" w:space="0" w:color="auto"/>
      </w:divBdr>
    </w:div>
    <w:div w:id="650451804">
      <w:bodyDiv w:val="1"/>
      <w:marLeft w:val="0"/>
      <w:marRight w:val="0"/>
      <w:marTop w:val="0"/>
      <w:marBottom w:val="0"/>
      <w:divBdr>
        <w:top w:val="none" w:sz="0" w:space="0" w:color="auto"/>
        <w:left w:val="none" w:sz="0" w:space="0" w:color="auto"/>
        <w:bottom w:val="none" w:sz="0" w:space="0" w:color="auto"/>
        <w:right w:val="none" w:sz="0" w:space="0" w:color="auto"/>
      </w:divBdr>
    </w:div>
    <w:div w:id="656569627">
      <w:bodyDiv w:val="1"/>
      <w:marLeft w:val="0"/>
      <w:marRight w:val="0"/>
      <w:marTop w:val="0"/>
      <w:marBottom w:val="0"/>
      <w:divBdr>
        <w:top w:val="none" w:sz="0" w:space="0" w:color="auto"/>
        <w:left w:val="none" w:sz="0" w:space="0" w:color="auto"/>
        <w:bottom w:val="none" w:sz="0" w:space="0" w:color="auto"/>
        <w:right w:val="none" w:sz="0" w:space="0" w:color="auto"/>
      </w:divBdr>
    </w:div>
    <w:div w:id="656609672">
      <w:bodyDiv w:val="1"/>
      <w:marLeft w:val="0"/>
      <w:marRight w:val="0"/>
      <w:marTop w:val="0"/>
      <w:marBottom w:val="0"/>
      <w:divBdr>
        <w:top w:val="none" w:sz="0" w:space="0" w:color="auto"/>
        <w:left w:val="none" w:sz="0" w:space="0" w:color="auto"/>
        <w:bottom w:val="none" w:sz="0" w:space="0" w:color="auto"/>
        <w:right w:val="none" w:sz="0" w:space="0" w:color="auto"/>
      </w:divBdr>
    </w:div>
    <w:div w:id="657195838">
      <w:bodyDiv w:val="1"/>
      <w:marLeft w:val="0"/>
      <w:marRight w:val="0"/>
      <w:marTop w:val="0"/>
      <w:marBottom w:val="0"/>
      <w:divBdr>
        <w:top w:val="none" w:sz="0" w:space="0" w:color="auto"/>
        <w:left w:val="none" w:sz="0" w:space="0" w:color="auto"/>
        <w:bottom w:val="none" w:sz="0" w:space="0" w:color="auto"/>
        <w:right w:val="none" w:sz="0" w:space="0" w:color="auto"/>
      </w:divBdr>
    </w:div>
    <w:div w:id="658272117">
      <w:bodyDiv w:val="1"/>
      <w:marLeft w:val="0"/>
      <w:marRight w:val="0"/>
      <w:marTop w:val="0"/>
      <w:marBottom w:val="0"/>
      <w:divBdr>
        <w:top w:val="none" w:sz="0" w:space="0" w:color="auto"/>
        <w:left w:val="none" w:sz="0" w:space="0" w:color="auto"/>
        <w:bottom w:val="none" w:sz="0" w:space="0" w:color="auto"/>
        <w:right w:val="none" w:sz="0" w:space="0" w:color="auto"/>
      </w:divBdr>
    </w:div>
    <w:div w:id="662003561">
      <w:bodyDiv w:val="1"/>
      <w:marLeft w:val="0"/>
      <w:marRight w:val="0"/>
      <w:marTop w:val="0"/>
      <w:marBottom w:val="0"/>
      <w:divBdr>
        <w:top w:val="none" w:sz="0" w:space="0" w:color="auto"/>
        <w:left w:val="none" w:sz="0" w:space="0" w:color="auto"/>
        <w:bottom w:val="none" w:sz="0" w:space="0" w:color="auto"/>
        <w:right w:val="none" w:sz="0" w:space="0" w:color="auto"/>
      </w:divBdr>
    </w:div>
    <w:div w:id="664669219">
      <w:bodyDiv w:val="1"/>
      <w:marLeft w:val="0"/>
      <w:marRight w:val="0"/>
      <w:marTop w:val="0"/>
      <w:marBottom w:val="0"/>
      <w:divBdr>
        <w:top w:val="none" w:sz="0" w:space="0" w:color="auto"/>
        <w:left w:val="none" w:sz="0" w:space="0" w:color="auto"/>
        <w:bottom w:val="none" w:sz="0" w:space="0" w:color="auto"/>
        <w:right w:val="none" w:sz="0" w:space="0" w:color="auto"/>
      </w:divBdr>
    </w:div>
    <w:div w:id="664745473">
      <w:bodyDiv w:val="1"/>
      <w:marLeft w:val="0"/>
      <w:marRight w:val="0"/>
      <w:marTop w:val="0"/>
      <w:marBottom w:val="0"/>
      <w:divBdr>
        <w:top w:val="none" w:sz="0" w:space="0" w:color="auto"/>
        <w:left w:val="none" w:sz="0" w:space="0" w:color="auto"/>
        <w:bottom w:val="none" w:sz="0" w:space="0" w:color="auto"/>
        <w:right w:val="none" w:sz="0" w:space="0" w:color="auto"/>
      </w:divBdr>
    </w:div>
    <w:div w:id="667174133">
      <w:bodyDiv w:val="1"/>
      <w:marLeft w:val="0"/>
      <w:marRight w:val="0"/>
      <w:marTop w:val="0"/>
      <w:marBottom w:val="0"/>
      <w:divBdr>
        <w:top w:val="none" w:sz="0" w:space="0" w:color="auto"/>
        <w:left w:val="none" w:sz="0" w:space="0" w:color="auto"/>
        <w:bottom w:val="none" w:sz="0" w:space="0" w:color="auto"/>
        <w:right w:val="none" w:sz="0" w:space="0" w:color="auto"/>
      </w:divBdr>
    </w:div>
    <w:div w:id="668139812">
      <w:bodyDiv w:val="1"/>
      <w:marLeft w:val="0"/>
      <w:marRight w:val="0"/>
      <w:marTop w:val="0"/>
      <w:marBottom w:val="0"/>
      <w:divBdr>
        <w:top w:val="none" w:sz="0" w:space="0" w:color="auto"/>
        <w:left w:val="none" w:sz="0" w:space="0" w:color="auto"/>
        <w:bottom w:val="none" w:sz="0" w:space="0" w:color="auto"/>
        <w:right w:val="none" w:sz="0" w:space="0" w:color="auto"/>
      </w:divBdr>
    </w:div>
    <w:div w:id="672294342">
      <w:bodyDiv w:val="1"/>
      <w:marLeft w:val="0"/>
      <w:marRight w:val="0"/>
      <w:marTop w:val="0"/>
      <w:marBottom w:val="0"/>
      <w:divBdr>
        <w:top w:val="none" w:sz="0" w:space="0" w:color="auto"/>
        <w:left w:val="none" w:sz="0" w:space="0" w:color="auto"/>
        <w:bottom w:val="none" w:sz="0" w:space="0" w:color="auto"/>
        <w:right w:val="none" w:sz="0" w:space="0" w:color="auto"/>
      </w:divBdr>
    </w:div>
    <w:div w:id="681014258">
      <w:bodyDiv w:val="1"/>
      <w:marLeft w:val="0"/>
      <w:marRight w:val="0"/>
      <w:marTop w:val="0"/>
      <w:marBottom w:val="0"/>
      <w:divBdr>
        <w:top w:val="none" w:sz="0" w:space="0" w:color="auto"/>
        <w:left w:val="none" w:sz="0" w:space="0" w:color="auto"/>
        <w:bottom w:val="none" w:sz="0" w:space="0" w:color="auto"/>
        <w:right w:val="none" w:sz="0" w:space="0" w:color="auto"/>
      </w:divBdr>
    </w:div>
    <w:div w:id="681780577">
      <w:bodyDiv w:val="1"/>
      <w:marLeft w:val="0"/>
      <w:marRight w:val="0"/>
      <w:marTop w:val="0"/>
      <w:marBottom w:val="0"/>
      <w:divBdr>
        <w:top w:val="none" w:sz="0" w:space="0" w:color="auto"/>
        <w:left w:val="none" w:sz="0" w:space="0" w:color="auto"/>
        <w:bottom w:val="none" w:sz="0" w:space="0" w:color="auto"/>
        <w:right w:val="none" w:sz="0" w:space="0" w:color="auto"/>
      </w:divBdr>
    </w:div>
    <w:div w:id="684283556">
      <w:bodyDiv w:val="1"/>
      <w:marLeft w:val="0"/>
      <w:marRight w:val="0"/>
      <w:marTop w:val="0"/>
      <w:marBottom w:val="0"/>
      <w:divBdr>
        <w:top w:val="none" w:sz="0" w:space="0" w:color="auto"/>
        <w:left w:val="none" w:sz="0" w:space="0" w:color="auto"/>
        <w:bottom w:val="none" w:sz="0" w:space="0" w:color="auto"/>
        <w:right w:val="none" w:sz="0" w:space="0" w:color="auto"/>
      </w:divBdr>
    </w:div>
    <w:div w:id="684479579">
      <w:bodyDiv w:val="1"/>
      <w:marLeft w:val="0"/>
      <w:marRight w:val="0"/>
      <w:marTop w:val="0"/>
      <w:marBottom w:val="0"/>
      <w:divBdr>
        <w:top w:val="none" w:sz="0" w:space="0" w:color="auto"/>
        <w:left w:val="none" w:sz="0" w:space="0" w:color="auto"/>
        <w:bottom w:val="none" w:sz="0" w:space="0" w:color="auto"/>
        <w:right w:val="none" w:sz="0" w:space="0" w:color="auto"/>
      </w:divBdr>
    </w:div>
    <w:div w:id="686757792">
      <w:bodyDiv w:val="1"/>
      <w:marLeft w:val="0"/>
      <w:marRight w:val="0"/>
      <w:marTop w:val="0"/>
      <w:marBottom w:val="0"/>
      <w:divBdr>
        <w:top w:val="none" w:sz="0" w:space="0" w:color="auto"/>
        <w:left w:val="none" w:sz="0" w:space="0" w:color="auto"/>
        <w:bottom w:val="none" w:sz="0" w:space="0" w:color="auto"/>
        <w:right w:val="none" w:sz="0" w:space="0" w:color="auto"/>
      </w:divBdr>
    </w:div>
    <w:div w:id="689835851">
      <w:bodyDiv w:val="1"/>
      <w:marLeft w:val="0"/>
      <w:marRight w:val="0"/>
      <w:marTop w:val="0"/>
      <w:marBottom w:val="0"/>
      <w:divBdr>
        <w:top w:val="none" w:sz="0" w:space="0" w:color="auto"/>
        <w:left w:val="none" w:sz="0" w:space="0" w:color="auto"/>
        <w:bottom w:val="none" w:sz="0" w:space="0" w:color="auto"/>
        <w:right w:val="none" w:sz="0" w:space="0" w:color="auto"/>
      </w:divBdr>
    </w:div>
    <w:div w:id="690567313">
      <w:bodyDiv w:val="1"/>
      <w:marLeft w:val="0"/>
      <w:marRight w:val="0"/>
      <w:marTop w:val="0"/>
      <w:marBottom w:val="0"/>
      <w:divBdr>
        <w:top w:val="none" w:sz="0" w:space="0" w:color="auto"/>
        <w:left w:val="none" w:sz="0" w:space="0" w:color="auto"/>
        <w:bottom w:val="none" w:sz="0" w:space="0" w:color="auto"/>
        <w:right w:val="none" w:sz="0" w:space="0" w:color="auto"/>
      </w:divBdr>
    </w:div>
    <w:div w:id="692616298">
      <w:bodyDiv w:val="1"/>
      <w:marLeft w:val="0"/>
      <w:marRight w:val="0"/>
      <w:marTop w:val="0"/>
      <w:marBottom w:val="0"/>
      <w:divBdr>
        <w:top w:val="none" w:sz="0" w:space="0" w:color="auto"/>
        <w:left w:val="none" w:sz="0" w:space="0" w:color="auto"/>
        <w:bottom w:val="none" w:sz="0" w:space="0" w:color="auto"/>
        <w:right w:val="none" w:sz="0" w:space="0" w:color="auto"/>
      </w:divBdr>
    </w:div>
    <w:div w:id="698900411">
      <w:bodyDiv w:val="1"/>
      <w:marLeft w:val="0"/>
      <w:marRight w:val="0"/>
      <w:marTop w:val="0"/>
      <w:marBottom w:val="0"/>
      <w:divBdr>
        <w:top w:val="none" w:sz="0" w:space="0" w:color="auto"/>
        <w:left w:val="none" w:sz="0" w:space="0" w:color="auto"/>
        <w:bottom w:val="none" w:sz="0" w:space="0" w:color="auto"/>
        <w:right w:val="none" w:sz="0" w:space="0" w:color="auto"/>
      </w:divBdr>
    </w:div>
    <w:div w:id="699356086">
      <w:bodyDiv w:val="1"/>
      <w:marLeft w:val="0"/>
      <w:marRight w:val="0"/>
      <w:marTop w:val="0"/>
      <w:marBottom w:val="0"/>
      <w:divBdr>
        <w:top w:val="none" w:sz="0" w:space="0" w:color="auto"/>
        <w:left w:val="none" w:sz="0" w:space="0" w:color="auto"/>
        <w:bottom w:val="none" w:sz="0" w:space="0" w:color="auto"/>
        <w:right w:val="none" w:sz="0" w:space="0" w:color="auto"/>
      </w:divBdr>
    </w:div>
    <w:div w:id="699739259">
      <w:bodyDiv w:val="1"/>
      <w:marLeft w:val="0"/>
      <w:marRight w:val="0"/>
      <w:marTop w:val="0"/>
      <w:marBottom w:val="0"/>
      <w:divBdr>
        <w:top w:val="none" w:sz="0" w:space="0" w:color="auto"/>
        <w:left w:val="none" w:sz="0" w:space="0" w:color="auto"/>
        <w:bottom w:val="none" w:sz="0" w:space="0" w:color="auto"/>
        <w:right w:val="none" w:sz="0" w:space="0" w:color="auto"/>
      </w:divBdr>
    </w:div>
    <w:div w:id="700283658">
      <w:bodyDiv w:val="1"/>
      <w:marLeft w:val="0"/>
      <w:marRight w:val="0"/>
      <w:marTop w:val="0"/>
      <w:marBottom w:val="0"/>
      <w:divBdr>
        <w:top w:val="none" w:sz="0" w:space="0" w:color="auto"/>
        <w:left w:val="none" w:sz="0" w:space="0" w:color="auto"/>
        <w:bottom w:val="none" w:sz="0" w:space="0" w:color="auto"/>
        <w:right w:val="none" w:sz="0" w:space="0" w:color="auto"/>
      </w:divBdr>
    </w:div>
    <w:div w:id="702169322">
      <w:bodyDiv w:val="1"/>
      <w:marLeft w:val="0"/>
      <w:marRight w:val="0"/>
      <w:marTop w:val="0"/>
      <w:marBottom w:val="0"/>
      <w:divBdr>
        <w:top w:val="none" w:sz="0" w:space="0" w:color="auto"/>
        <w:left w:val="none" w:sz="0" w:space="0" w:color="auto"/>
        <w:bottom w:val="none" w:sz="0" w:space="0" w:color="auto"/>
        <w:right w:val="none" w:sz="0" w:space="0" w:color="auto"/>
      </w:divBdr>
    </w:div>
    <w:div w:id="705377325">
      <w:bodyDiv w:val="1"/>
      <w:marLeft w:val="0"/>
      <w:marRight w:val="0"/>
      <w:marTop w:val="0"/>
      <w:marBottom w:val="0"/>
      <w:divBdr>
        <w:top w:val="none" w:sz="0" w:space="0" w:color="auto"/>
        <w:left w:val="none" w:sz="0" w:space="0" w:color="auto"/>
        <w:bottom w:val="none" w:sz="0" w:space="0" w:color="auto"/>
        <w:right w:val="none" w:sz="0" w:space="0" w:color="auto"/>
      </w:divBdr>
    </w:div>
    <w:div w:id="706297862">
      <w:bodyDiv w:val="1"/>
      <w:marLeft w:val="0"/>
      <w:marRight w:val="0"/>
      <w:marTop w:val="0"/>
      <w:marBottom w:val="0"/>
      <w:divBdr>
        <w:top w:val="none" w:sz="0" w:space="0" w:color="auto"/>
        <w:left w:val="none" w:sz="0" w:space="0" w:color="auto"/>
        <w:bottom w:val="none" w:sz="0" w:space="0" w:color="auto"/>
        <w:right w:val="none" w:sz="0" w:space="0" w:color="auto"/>
      </w:divBdr>
    </w:div>
    <w:div w:id="709764631">
      <w:bodyDiv w:val="1"/>
      <w:marLeft w:val="0"/>
      <w:marRight w:val="0"/>
      <w:marTop w:val="0"/>
      <w:marBottom w:val="0"/>
      <w:divBdr>
        <w:top w:val="none" w:sz="0" w:space="0" w:color="auto"/>
        <w:left w:val="none" w:sz="0" w:space="0" w:color="auto"/>
        <w:bottom w:val="none" w:sz="0" w:space="0" w:color="auto"/>
        <w:right w:val="none" w:sz="0" w:space="0" w:color="auto"/>
      </w:divBdr>
    </w:div>
    <w:div w:id="710692655">
      <w:bodyDiv w:val="1"/>
      <w:marLeft w:val="0"/>
      <w:marRight w:val="0"/>
      <w:marTop w:val="0"/>
      <w:marBottom w:val="0"/>
      <w:divBdr>
        <w:top w:val="none" w:sz="0" w:space="0" w:color="auto"/>
        <w:left w:val="none" w:sz="0" w:space="0" w:color="auto"/>
        <w:bottom w:val="none" w:sz="0" w:space="0" w:color="auto"/>
        <w:right w:val="none" w:sz="0" w:space="0" w:color="auto"/>
      </w:divBdr>
    </w:div>
    <w:div w:id="715276418">
      <w:bodyDiv w:val="1"/>
      <w:marLeft w:val="0"/>
      <w:marRight w:val="0"/>
      <w:marTop w:val="0"/>
      <w:marBottom w:val="0"/>
      <w:divBdr>
        <w:top w:val="none" w:sz="0" w:space="0" w:color="auto"/>
        <w:left w:val="none" w:sz="0" w:space="0" w:color="auto"/>
        <w:bottom w:val="none" w:sz="0" w:space="0" w:color="auto"/>
        <w:right w:val="none" w:sz="0" w:space="0" w:color="auto"/>
      </w:divBdr>
    </w:div>
    <w:div w:id="716860234">
      <w:bodyDiv w:val="1"/>
      <w:marLeft w:val="0"/>
      <w:marRight w:val="0"/>
      <w:marTop w:val="0"/>
      <w:marBottom w:val="0"/>
      <w:divBdr>
        <w:top w:val="none" w:sz="0" w:space="0" w:color="auto"/>
        <w:left w:val="none" w:sz="0" w:space="0" w:color="auto"/>
        <w:bottom w:val="none" w:sz="0" w:space="0" w:color="auto"/>
        <w:right w:val="none" w:sz="0" w:space="0" w:color="auto"/>
      </w:divBdr>
    </w:div>
    <w:div w:id="720010175">
      <w:bodyDiv w:val="1"/>
      <w:marLeft w:val="0"/>
      <w:marRight w:val="0"/>
      <w:marTop w:val="0"/>
      <w:marBottom w:val="0"/>
      <w:divBdr>
        <w:top w:val="none" w:sz="0" w:space="0" w:color="auto"/>
        <w:left w:val="none" w:sz="0" w:space="0" w:color="auto"/>
        <w:bottom w:val="none" w:sz="0" w:space="0" w:color="auto"/>
        <w:right w:val="none" w:sz="0" w:space="0" w:color="auto"/>
      </w:divBdr>
    </w:div>
    <w:div w:id="725878462">
      <w:bodyDiv w:val="1"/>
      <w:marLeft w:val="0"/>
      <w:marRight w:val="0"/>
      <w:marTop w:val="0"/>
      <w:marBottom w:val="0"/>
      <w:divBdr>
        <w:top w:val="none" w:sz="0" w:space="0" w:color="auto"/>
        <w:left w:val="none" w:sz="0" w:space="0" w:color="auto"/>
        <w:bottom w:val="none" w:sz="0" w:space="0" w:color="auto"/>
        <w:right w:val="none" w:sz="0" w:space="0" w:color="auto"/>
      </w:divBdr>
    </w:div>
    <w:div w:id="728116310">
      <w:bodyDiv w:val="1"/>
      <w:marLeft w:val="0"/>
      <w:marRight w:val="0"/>
      <w:marTop w:val="0"/>
      <w:marBottom w:val="0"/>
      <w:divBdr>
        <w:top w:val="none" w:sz="0" w:space="0" w:color="auto"/>
        <w:left w:val="none" w:sz="0" w:space="0" w:color="auto"/>
        <w:bottom w:val="none" w:sz="0" w:space="0" w:color="auto"/>
        <w:right w:val="none" w:sz="0" w:space="0" w:color="auto"/>
      </w:divBdr>
    </w:div>
    <w:div w:id="732390068">
      <w:bodyDiv w:val="1"/>
      <w:marLeft w:val="0"/>
      <w:marRight w:val="0"/>
      <w:marTop w:val="0"/>
      <w:marBottom w:val="0"/>
      <w:divBdr>
        <w:top w:val="none" w:sz="0" w:space="0" w:color="auto"/>
        <w:left w:val="none" w:sz="0" w:space="0" w:color="auto"/>
        <w:bottom w:val="none" w:sz="0" w:space="0" w:color="auto"/>
        <w:right w:val="none" w:sz="0" w:space="0" w:color="auto"/>
      </w:divBdr>
    </w:div>
    <w:div w:id="742485172">
      <w:bodyDiv w:val="1"/>
      <w:marLeft w:val="0"/>
      <w:marRight w:val="0"/>
      <w:marTop w:val="0"/>
      <w:marBottom w:val="0"/>
      <w:divBdr>
        <w:top w:val="none" w:sz="0" w:space="0" w:color="auto"/>
        <w:left w:val="none" w:sz="0" w:space="0" w:color="auto"/>
        <w:bottom w:val="none" w:sz="0" w:space="0" w:color="auto"/>
        <w:right w:val="none" w:sz="0" w:space="0" w:color="auto"/>
      </w:divBdr>
    </w:div>
    <w:div w:id="748966440">
      <w:bodyDiv w:val="1"/>
      <w:marLeft w:val="0"/>
      <w:marRight w:val="0"/>
      <w:marTop w:val="0"/>
      <w:marBottom w:val="0"/>
      <w:divBdr>
        <w:top w:val="none" w:sz="0" w:space="0" w:color="auto"/>
        <w:left w:val="none" w:sz="0" w:space="0" w:color="auto"/>
        <w:bottom w:val="none" w:sz="0" w:space="0" w:color="auto"/>
        <w:right w:val="none" w:sz="0" w:space="0" w:color="auto"/>
      </w:divBdr>
    </w:div>
    <w:div w:id="749741288">
      <w:bodyDiv w:val="1"/>
      <w:marLeft w:val="0"/>
      <w:marRight w:val="0"/>
      <w:marTop w:val="0"/>
      <w:marBottom w:val="0"/>
      <w:divBdr>
        <w:top w:val="none" w:sz="0" w:space="0" w:color="auto"/>
        <w:left w:val="none" w:sz="0" w:space="0" w:color="auto"/>
        <w:bottom w:val="none" w:sz="0" w:space="0" w:color="auto"/>
        <w:right w:val="none" w:sz="0" w:space="0" w:color="auto"/>
      </w:divBdr>
    </w:div>
    <w:div w:id="753549467">
      <w:bodyDiv w:val="1"/>
      <w:marLeft w:val="0"/>
      <w:marRight w:val="0"/>
      <w:marTop w:val="0"/>
      <w:marBottom w:val="0"/>
      <w:divBdr>
        <w:top w:val="none" w:sz="0" w:space="0" w:color="auto"/>
        <w:left w:val="none" w:sz="0" w:space="0" w:color="auto"/>
        <w:bottom w:val="none" w:sz="0" w:space="0" w:color="auto"/>
        <w:right w:val="none" w:sz="0" w:space="0" w:color="auto"/>
      </w:divBdr>
    </w:div>
    <w:div w:id="758136612">
      <w:bodyDiv w:val="1"/>
      <w:marLeft w:val="0"/>
      <w:marRight w:val="0"/>
      <w:marTop w:val="0"/>
      <w:marBottom w:val="0"/>
      <w:divBdr>
        <w:top w:val="none" w:sz="0" w:space="0" w:color="auto"/>
        <w:left w:val="none" w:sz="0" w:space="0" w:color="auto"/>
        <w:bottom w:val="none" w:sz="0" w:space="0" w:color="auto"/>
        <w:right w:val="none" w:sz="0" w:space="0" w:color="auto"/>
      </w:divBdr>
    </w:div>
    <w:div w:id="758796883">
      <w:bodyDiv w:val="1"/>
      <w:marLeft w:val="0"/>
      <w:marRight w:val="0"/>
      <w:marTop w:val="0"/>
      <w:marBottom w:val="0"/>
      <w:divBdr>
        <w:top w:val="none" w:sz="0" w:space="0" w:color="auto"/>
        <w:left w:val="none" w:sz="0" w:space="0" w:color="auto"/>
        <w:bottom w:val="none" w:sz="0" w:space="0" w:color="auto"/>
        <w:right w:val="none" w:sz="0" w:space="0" w:color="auto"/>
      </w:divBdr>
    </w:div>
    <w:div w:id="763187540">
      <w:bodyDiv w:val="1"/>
      <w:marLeft w:val="0"/>
      <w:marRight w:val="0"/>
      <w:marTop w:val="0"/>
      <w:marBottom w:val="0"/>
      <w:divBdr>
        <w:top w:val="none" w:sz="0" w:space="0" w:color="auto"/>
        <w:left w:val="none" w:sz="0" w:space="0" w:color="auto"/>
        <w:bottom w:val="none" w:sz="0" w:space="0" w:color="auto"/>
        <w:right w:val="none" w:sz="0" w:space="0" w:color="auto"/>
      </w:divBdr>
    </w:div>
    <w:div w:id="770393655">
      <w:bodyDiv w:val="1"/>
      <w:marLeft w:val="0"/>
      <w:marRight w:val="0"/>
      <w:marTop w:val="0"/>
      <w:marBottom w:val="0"/>
      <w:divBdr>
        <w:top w:val="none" w:sz="0" w:space="0" w:color="auto"/>
        <w:left w:val="none" w:sz="0" w:space="0" w:color="auto"/>
        <w:bottom w:val="none" w:sz="0" w:space="0" w:color="auto"/>
        <w:right w:val="none" w:sz="0" w:space="0" w:color="auto"/>
      </w:divBdr>
    </w:div>
    <w:div w:id="778569648">
      <w:bodyDiv w:val="1"/>
      <w:marLeft w:val="0"/>
      <w:marRight w:val="0"/>
      <w:marTop w:val="0"/>
      <w:marBottom w:val="0"/>
      <w:divBdr>
        <w:top w:val="none" w:sz="0" w:space="0" w:color="auto"/>
        <w:left w:val="none" w:sz="0" w:space="0" w:color="auto"/>
        <w:bottom w:val="none" w:sz="0" w:space="0" w:color="auto"/>
        <w:right w:val="none" w:sz="0" w:space="0" w:color="auto"/>
      </w:divBdr>
    </w:div>
    <w:div w:id="778572334">
      <w:bodyDiv w:val="1"/>
      <w:marLeft w:val="0"/>
      <w:marRight w:val="0"/>
      <w:marTop w:val="0"/>
      <w:marBottom w:val="0"/>
      <w:divBdr>
        <w:top w:val="none" w:sz="0" w:space="0" w:color="auto"/>
        <w:left w:val="none" w:sz="0" w:space="0" w:color="auto"/>
        <w:bottom w:val="none" w:sz="0" w:space="0" w:color="auto"/>
        <w:right w:val="none" w:sz="0" w:space="0" w:color="auto"/>
      </w:divBdr>
    </w:div>
    <w:div w:id="779568027">
      <w:bodyDiv w:val="1"/>
      <w:marLeft w:val="0"/>
      <w:marRight w:val="0"/>
      <w:marTop w:val="0"/>
      <w:marBottom w:val="0"/>
      <w:divBdr>
        <w:top w:val="none" w:sz="0" w:space="0" w:color="auto"/>
        <w:left w:val="none" w:sz="0" w:space="0" w:color="auto"/>
        <w:bottom w:val="none" w:sz="0" w:space="0" w:color="auto"/>
        <w:right w:val="none" w:sz="0" w:space="0" w:color="auto"/>
      </w:divBdr>
    </w:div>
    <w:div w:id="779911016">
      <w:bodyDiv w:val="1"/>
      <w:marLeft w:val="0"/>
      <w:marRight w:val="0"/>
      <w:marTop w:val="0"/>
      <w:marBottom w:val="0"/>
      <w:divBdr>
        <w:top w:val="none" w:sz="0" w:space="0" w:color="auto"/>
        <w:left w:val="none" w:sz="0" w:space="0" w:color="auto"/>
        <w:bottom w:val="none" w:sz="0" w:space="0" w:color="auto"/>
        <w:right w:val="none" w:sz="0" w:space="0" w:color="auto"/>
      </w:divBdr>
    </w:div>
    <w:div w:id="782504425">
      <w:bodyDiv w:val="1"/>
      <w:marLeft w:val="0"/>
      <w:marRight w:val="0"/>
      <w:marTop w:val="0"/>
      <w:marBottom w:val="0"/>
      <w:divBdr>
        <w:top w:val="none" w:sz="0" w:space="0" w:color="auto"/>
        <w:left w:val="none" w:sz="0" w:space="0" w:color="auto"/>
        <w:bottom w:val="none" w:sz="0" w:space="0" w:color="auto"/>
        <w:right w:val="none" w:sz="0" w:space="0" w:color="auto"/>
      </w:divBdr>
    </w:div>
    <w:div w:id="785395314">
      <w:bodyDiv w:val="1"/>
      <w:marLeft w:val="0"/>
      <w:marRight w:val="0"/>
      <w:marTop w:val="0"/>
      <w:marBottom w:val="0"/>
      <w:divBdr>
        <w:top w:val="none" w:sz="0" w:space="0" w:color="auto"/>
        <w:left w:val="none" w:sz="0" w:space="0" w:color="auto"/>
        <w:bottom w:val="none" w:sz="0" w:space="0" w:color="auto"/>
        <w:right w:val="none" w:sz="0" w:space="0" w:color="auto"/>
      </w:divBdr>
    </w:div>
    <w:div w:id="787628869">
      <w:bodyDiv w:val="1"/>
      <w:marLeft w:val="0"/>
      <w:marRight w:val="0"/>
      <w:marTop w:val="0"/>
      <w:marBottom w:val="0"/>
      <w:divBdr>
        <w:top w:val="none" w:sz="0" w:space="0" w:color="auto"/>
        <w:left w:val="none" w:sz="0" w:space="0" w:color="auto"/>
        <w:bottom w:val="none" w:sz="0" w:space="0" w:color="auto"/>
        <w:right w:val="none" w:sz="0" w:space="0" w:color="auto"/>
      </w:divBdr>
    </w:div>
    <w:div w:id="789251607">
      <w:bodyDiv w:val="1"/>
      <w:marLeft w:val="0"/>
      <w:marRight w:val="0"/>
      <w:marTop w:val="0"/>
      <w:marBottom w:val="0"/>
      <w:divBdr>
        <w:top w:val="none" w:sz="0" w:space="0" w:color="auto"/>
        <w:left w:val="none" w:sz="0" w:space="0" w:color="auto"/>
        <w:bottom w:val="none" w:sz="0" w:space="0" w:color="auto"/>
        <w:right w:val="none" w:sz="0" w:space="0" w:color="auto"/>
      </w:divBdr>
    </w:div>
    <w:div w:id="800080218">
      <w:bodyDiv w:val="1"/>
      <w:marLeft w:val="0"/>
      <w:marRight w:val="0"/>
      <w:marTop w:val="0"/>
      <w:marBottom w:val="0"/>
      <w:divBdr>
        <w:top w:val="none" w:sz="0" w:space="0" w:color="auto"/>
        <w:left w:val="none" w:sz="0" w:space="0" w:color="auto"/>
        <w:bottom w:val="none" w:sz="0" w:space="0" w:color="auto"/>
        <w:right w:val="none" w:sz="0" w:space="0" w:color="auto"/>
      </w:divBdr>
    </w:div>
    <w:div w:id="800685994">
      <w:bodyDiv w:val="1"/>
      <w:marLeft w:val="0"/>
      <w:marRight w:val="0"/>
      <w:marTop w:val="0"/>
      <w:marBottom w:val="0"/>
      <w:divBdr>
        <w:top w:val="none" w:sz="0" w:space="0" w:color="auto"/>
        <w:left w:val="none" w:sz="0" w:space="0" w:color="auto"/>
        <w:bottom w:val="none" w:sz="0" w:space="0" w:color="auto"/>
        <w:right w:val="none" w:sz="0" w:space="0" w:color="auto"/>
      </w:divBdr>
    </w:div>
    <w:div w:id="815071594">
      <w:bodyDiv w:val="1"/>
      <w:marLeft w:val="0"/>
      <w:marRight w:val="0"/>
      <w:marTop w:val="0"/>
      <w:marBottom w:val="0"/>
      <w:divBdr>
        <w:top w:val="none" w:sz="0" w:space="0" w:color="auto"/>
        <w:left w:val="none" w:sz="0" w:space="0" w:color="auto"/>
        <w:bottom w:val="none" w:sz="0" w:space="0" w:color="auto"/>
        <w:right w:val="none" w:sz="0" w:space="0" w:color="auto"/>
      </w:divBdr>
    </w:div>
    <w:div w:id="815993233">
      <w:bodyDiv w:val="1"/>
      <w:marLeft w:val="0"/>
      <w:marRight w:val="0"/>
      <w:marTop w:val="0"/>
      <w:marBottom w:val="0"/>
      <w:divBdr>
        <w:top w:val="none" w:sz="0" w:space="0" w:color="auto"/>
        <w:left w:val="none" w:sz="0" w:space="0" w:color="auto"/>
        <w:bottom w:val="none" w:sz="0" w:space="0" w:color="auto"/>
        <w:right w:val="none" w:sz="0" w:space="0" w:color="auto"/>
      </w:divBdr>
    </w:div>
    <w:div w:id="821700010">
      <w:bodyDiv w:val="1"/>
      <w:marLeft w:val="0"/>
      <w:marRight w:val="0"/>
      <w:marTop w:val="0"/>
      <w:marBottom w:val="0"/>
      <w:divBdr>
        <w:top w:val="none" w:sz="0" w:space="0" w:color="auto"/>
        <w:left w:val="none" w:sz="0" w:space="0" w:color="auto"/>
        <w:bottom w:val="none" w:sz="0" w:space="0" w:color="auto"/>
        <w:right w:val="none" w:sz="0" w:space="0" w:color="auto"/>
      </w:divBdr>
    </w:div>
    <w:div w:id="822818513">
      <w:bodyDiv w:val="1"/>
      <w:marLeft w:val="0"/>
      <w:marRight w:val="0"/>
      <w:marTop w:val="0"/>
      <w:marBottom w:val="0"/>
      <w:divBdr>
        <w:top w:val="none" w:sz="0" w:space="0" w:color="auto"/>
        <w:left w:val="none" w:sz="0" w:space="0" w:color="auto"/>
        <w:bottom w:val="none" w:sz="0" w:space="0" w:color="auto"/>
        <w:right w:val="none" w:sz="0" w:space="0" w:color="auto"/>
      </w:divBdr>
    </w:div>
    <w:div w:id="827095399">
      <w:bodyDiv w:val="1"/>
      <w:marLeft w:val="0"/>
      <w:marRight w:val="0"/>
      <w:marTop w:val="0"/>
      <w:marBottom w:val="0"/>
      <w:divBdr>
        <w:top w:val="none" w:sz="0" w:space="0" w:color="auto"/>
        <w:left w:val="none" w:sz="0" w:space="0" w:color="auto"/>
        <w:bottom w:val="none" w:sz="0" w:space="0" w:color="auto"/>
        <w:right w:val="none" w:sz="0" w:space="0" w:color="auto"/>
      </w:divBdr>
    </w:div>
    <w:div w:id="829178933">
      <w:bodyDiv w:val="1"/>
      <w:marLeft w:val="0"/>
      <w:marRight w:val="0"/>
      <w:marTop w:val="0"/>
      <w:marBottom w:val="0"/>
      <w:divBdr>
        <w:top w:val="none" w:sz="0" w:space="0" w:color="auto"/>
        <w:left w:val="none" w:sz="0" w:space="0" w:color="auto"/>
        <w:bottom w:val="none" w:sz="0" w:space="0" w:color="auto"/>
        <w:right w:val="none" w:sz="0" w:space="0" w:color="auto"/>
      </w:divBdr>
    </w:div>
    <w:div w:id="834077277">
      <w:bodyDiv w:val="1"/>
      <w:marLeft w:val="0"/>
      <w:marRight w:val="0"/>
      <w:marTop w:val="0"/>
      <w:marBottom w:val="0"/>
      <w:divBdr>
        <w:top w:val="none" w:sz="0" w:space="0" w:color="auto"/>
        <w:left w:val="none" w:sz="0" w:space="0" w:color="auto"/>
        <w:bottom w:val="none" w:sz="0" w:space="0" w:color="auto"/>
        <w:right w:val="none" w:sz="0" w:space="0" w:color="auto"/>
      </w:divBdr>
    </w:div>
    <w:div w:id="836069603">
      <w:bodyDiv w:val="1"/>
      <w:marLeft w:val="0"/>
      <w:marRight w:val="0"/>
      <w:marTop w:val="0"/>
      <w:marBottom w:val="0"/>
      <w:divBdr>
        <w:top w:val="none" w:sz="0" w:space="0" w:color="auto"/>
        <w:left w:val="none" w:sz="0" w:space="0" w:color="auto"/>
        <w:bottom w:val="none" w:sz="0" w:space="0" w:color="auto"/>
        <w:right w:val="none" w:sz="0" w:space="0" w:color="auto"/>
      </w:divBdr>
    </w:div>
    <w:div w:id="837959681">
      <w:bodyDiv w:val="1"/>
      <w:marLeft w:val="0"/>
      <w:marRight w:val="0"/>
      <w:marTop w:val="0"/>
      <w:marBottom w:val="0"/>
      <w:divBdr>
        <w:top w:val="none" w:sz="0" w:space="0" w:color="auto"/>
        <w:left w:val="none" w:sz="0" w:space="0" w:color="auto"/>
        <w:bottom w:val="none" w:sz="0" w:space="0" w:color="auto"/>
        <w:right w:val="none" w:sz="0" w:space="0" w:color="auto"/>
      </w:divBdr>
      <w:divsChild>
        <w:div w:id="749231442">
          <w:marLeft w:val="0"/>
          <w:marRight w:val="0"/>
          <w:marTop w:val="0"/>
          <w:marBottom w:val="0"/>
          <w:divBdr>
            <w:top w:val="none" w:sz="0" w:space="0" w:color="auto"/>
            <w:left w:val="none" w:sz="0" w:space="0" w:color="auto"/>
            <w:bottom w:val="none" w:sz="0" w:space="0" w:color="auto"/>
            <w:right w:val="none" w:sz="0" w:space="0" w:color="auto"/>
          </w:divBdr>
          <w:divsChild>
            <w:div w:id="2147045279">
              <w:marLeft w:val="0"/>
              <w:marRight w:val="0"/>
              <w:marTop w:val="0"/>
              <w:marBottom w:val="0"/>
              <w:divBdr>
                <w:top w:val="none" w:sz="0" w:space="0" w:color="auto"/>
                <w:left w:val="none" w:sz="0" w:space="0" w:color="auto"/>
                <w:bottom w:val="none" w:sz="0" w:space="0" w:color="auto"/>
                <w:right w:val="none" w:sz="0" w:space="0" w:color="auto"/>
              </w:divBdr>
            </w:div>
            <w:div w:id="392317625">
              <w:marLeft w:val="0"/>
              <w:marRight w:val="0"/>
              <w:marTop w:val="0"/>
              <w:marBottom w:val="0"/>
              <w:divBdr>
                <w:top w:val="none" w:sz="0" w:space="0" w:color="auto"/>
                <w:left w:val="none" w:sz="0" w:space="0" w:color="auto"/>
                <w:bottom w:val="none" w:sz="0" w:space="0" w:color="auto"/>
                <w:right w:val="none" w:sz="0" w:space="0" w:color="auto"/>
              </w:divBdr>
            </w:div>
            <w:div w:id="1137141804">
              <w:marLeft w:val="0"/>
              <w:marRight w:val="0"/>
              <w:marTop w:val="0"/>
              <w:marBottom w:val="0"/>
              <w:divBdr>
                <w:top w:val="none" w:sz="0" w:space="0" w:color="auto"/>
                <w:left w:val="none" w:sz="0" w:space="0" w:color="auto"/>
                <w:bottom w:val="none" w:sz="0" w:space="0" w:color="auto"/>
                <w:right w:val="none" w:sz="0" w:space="0" w:color="auto"/>
              </w:divBdr>
            </w:div>
            <w:div w:id="2116359060">
              <w:marLeft w:val="0"/>
              <w:marRight w:val="0"/>
              <w:marTop w:val="0"/>
              <w:marBottom w:val="0"/>
              <w:divBdr>
                <w:top w:val="none" w:sz="0" w:space="0" w:color="auto"/>
                <w:left w:val="none" w:sz="0" w:space="0" w:color="auto"/>
                <w:bottom w:val="none" w:sz="0" w:space="0" w:color="auto"/>
                <w:right w:val="none" w:sz="0" w:space="0" w:color="auto"/>
              </w:divBdr>
            </w:div>
            <w:div w:id="456065752">
              <w:marLeft w:val="0"/>
              <w:marRight w:val="0"/>
              <w:marTop w:val="0"/>
              <w:marBottom w:val="0"/>
              <w:divBdr>
                <w:top w:val="none" w:sz="0" w:space="0" w:color="auto"/>
                <w:left w:val="none" w:sz="0" w:space="0" w:color="auto"/>
                <w:bottom w:val="none" w:sz="0" w:space="0" w:color="auto"/>
                <w:right w:val="none" w:sz="0" w:space="0" w:color="auto"/>
              </w:divBdr>
            </w:div>
            <w:div w:id="673149129">
              <w:marLeft w:val="0"/>
              <w:marRight w:val="0"/>
              <w:marTop w:val="0"/>
              <w:marBottom w:val="0"/>
              <w:divBdr>
                <w:top w:val="none" w:sz="0" w:space="0" w:color="auto"/>
                <w:left w:val="none" w:sz="0" w:space="0" w:color="auto"/>
                <w:bottom w:val="none" w:sz="0" w:space="0" w:color="auto"/>
                <w:right w:val="none" w:sz="0" w:space="0" w:color="auto"/>
              </w:divBdr>
            </w:div>
            <w:div w:id="1777167436">
              <w:marLeft w:val="0"/>
              <w:marRight w:val="0"/>
              <w:marTop w:val="0"/>
              <w:marBottom w:val="0"/>
              <w:divBdr>
                <w:top w:val="none" w:sz="0" w:space="0" w:color="auto"/>
                <w:left w:val="none" w:sz="0" w:space="0" w:color="auto"/>
                <w:bottom w:val="none" w:sz="0" w:space="0" w:color="auto"/>
                <w:right w:val="none" w:sz="0" w:space="0" w:color="auto"/>
              </w:divBdr>
            </w:div>
            <w:div w:id="1495030359">
              <w:marLeft w:val="0"/>
              <w:marRight w:val="0"/>
              <w:marTop w:val="0"/>
              <w:marBottom w:val="0"/>
              <w:divBdr>
                <w:top w:val="none" w:sz="0" w:space="0" w:color="auto"/>
                <w:left w:val="none" w:sz="0" w:space="0" w:color="auto"/>
                <w:bottom w:val="none" w:sz="0" w:space="0" w:color="auto"/>
                <w:right w:val="none" w:sz="0" w:space="0" w:color="auto"/>
              </w:divBdr>
            </w:div>
            <w:div w:id="1827165044">
              <w:marLeft w:val="0"/>
              <w:marRight w:val="0"/>
              <w:marTop w:val="0"/>
              <w:marBottom w:val="0"/>
              <w:divBdr>
                <w:top w:val="none" w:sz="0" w:space="0" w:color="auto"/>
                <w:left w:val="none" w:sz="0" w:space="0" w:color="auto"/>
                <w:bottom w:val="none" w:sz="0" w:space="0" w:color="auto"/>
                <w:right w:val="none" w:sz="0" w:space="0" w:color="auto"/>
              </w:divBdr>
            </w:div>
            <w:div w:id="570890257">
              <w:marLeft w:val="0"/>
              <w:marRight w:val="0"/>
              <w:marTop w:val="0"/>
              <w:marBottom w:val="0"/>
              <w:divBdr>
                <w:top w:val="none" w:sz="0" w:space="0" w:color="auto"/>
                <w:left w:val="none" w:sz="0" w:space="0" w:color="auto"/>
                <w:bottom w:val="none" w:sz="0" w:space="0" w:color="auto"/>
                <w:right w:val="none" w:sz="0" w:space="0" w:color="auto"/>
              </w:divBdr>
            </w:div>
            <w:div w:id="1310091147">
              <w:marLeft w:val="0"/>
              <w:marRight w:val="0"/>
              <w:marTop w:val="0"/>
              <w:marBottom w:val="0"/>
              <w:divBdr>
                <w:top w:val="none" w:sz="0" w:space="0" w:color="auto"/>
                <w:left w:val="none" w:sz="0" w:space="0" w:color="auto"/>
                <w:bottom w:val="none" w:sz="0" w:space="0" w:color="auto"/>
                <w:right w:val="none" w:sz="0" w:space="0" w:color="auto"/>
              </w:divBdr>
            </w:div>
            <w:div w:id="1434280717">
              <w:marLeft w:val="0"/>
              <w:marRight w:val="0"/>
              <w:marTop w:val="0"/>
              <w:marBottom w:val="0"/>
              <w:divBdr>
                <w:top w:val="none" w:sz="0" w:space="0" w:color="auto"/>
                <w:left w:val="none" w:sz="0" w:space="0" w:color="auto"/>
                <w:bottom w:val="none" w:sz="0" w:space="0" w:color="auto"/>
                <w:right w:val="none" w:sz="0" w:space="0" w:color="auto"/>
              </w:divBdr>
            </w:div>
            <w:div w:id="122315525">
              <w:marLeft w:val="0"/>
              <w:marRight w:val="0"/>
              <w:marTop w:val="0"/>
              <w:marBottom w:val="0"/>
              <w:divBdr>
                <w:top w:val="none" w:sz="0" w:space="0" w:color="auto"/>
                <w:left w:val="none" w:sz="0" w:space="0" w:color="auto"/>
                <w:bottom w:val="none" w:sz="0" w:space="0" w:color="auto"/>
                <w:right w:val="none" w:sz="0" w:space="0" w:color="auto"/>
              </w:divBdr>
            </w:div>
            <w:div w:id="1604070251">
              <w:marLeft w:val="0"/>
              <w:marRight w:val="0"/>
              <w:marTop w:val="0"/>
              <w:marBottom w:val="0"/>
              <w:divBdr>
                <w:top w:val="none" w:sz="0" w:space="0" w:color="auto"/>
                <w:left w:val="none" w:sz="0" w:space="0" w:color="auto"/>
                <w:bottom w:val="none" w:sz="0" w:space="0" w:color="auto"/>
                <w:right w:val="none" w:sz="0" w:space="0" w:color="auto"/>
              </w:divBdr>
            </w:div>
            <w:div w:id="1316101804">
              <w:marLeft w:val="0"/>
              <w:marRight w:val="0"/>
              <w:marTop w:val="0"/>
              <w:marBottom w:val="0"/>
              <w:divBdr>
                <w:top w:val="none" w:sz="0" w:space="0" w:color="auto"/>
                <w:left w:val="none" w:sz="0" w:space="0" w:color="auto"/>
                <w:bottom w:val="none" w:sz="0" w:space="0" w:color="auto"/>
                <w:right w:val="none" w:sz="0" w:space="0" w:color="auto"/>
              </w:divBdr>
            </w:div>
            <w:div w:id="773865150">
              <w:marLeft w:val="0"/>
              <w:marRight w:val="0"/>
              <w:marTop w:val="0"/>
              <w:marBottom w:val="0"/>
              <w:divBdr>
                <w:top w:val="none" w:sz="0" w:space="0" w:color="auto"/>
                <w:left w:val="none" w:sz="0" w:space="0" w:color="auto"/>
                <w:bottom w:val="none" w:sz="0" w:space="0" w:color="auto"/>
                <w:right w:val="none" w:sz="0" w:space="0" w:color="auto"/>
              </w:divBdr>
            </w:div>
            <w:div w:id="392234782">
              <w:marLeft w:val="0"/>
              <w:marRight w:val="0"/>
              <w:marTop w:val="0"/>
              <w:marBottom w:val="0"/>
              <w:divBdr>
                <w:top w:val="none" w:sz="0" w:space="0" w:color="auto"/>
                <w:left w:val="none" w:sz="0" w:space="0" w:color="auto"/>
                <w:bottom w:val="none" w:sz="0" w:space="0" w:color="auto"/>
                <w:right w:val="none" w:sz="0" w:space="0" w:color="auto"/>
              </w:divBdr>
            </w:div>
            <w:div w:id="103428159">
              <w:marLeft w:val="0"/>
              <w:marRight w:val="0"/>
              <w:marTop w:val="0"/>
              <w:marBottom w:val="0"/>
              <w:divBdr>
                <w:top w:val="none" w:sz="0" w:space="0" w:color="auto"/>
                <w:left w:val="none" w:sz="0" w:space="0" w:color="auto"/>
                <w:bottom w:val="none" w:sz="0" w:space="0" w:color="auto"/>
                <w:right w:val="none" w:sz="0" w:space="0" w:color="auto"/>
              </w:divBdr>
            </w:div>
            <w:div w:id="1870141655">
              <w:marLeft w:val="0"/>
              <w:marRight w:val="0"/>
              <w:marTop w:val="0"/>
              <w:marBottom w:val="0"/>
              <w:divBdr>
                <w:top w:val="none" w:sz="0" w:space="0" w:color="auto"/>
                <w:left w:val="none" w:sz="0" w:space="0" w:color="auto"/>
                <w:bottom w:val="none" w:sz="0" w:space="0" w:color="auto"/>
                <w:right w:val="none" w:sz="0" w:space="0" w:color="auto"/>
              </w:divBdr>
            </w:div>
            <w:div w:id="1926957731">
              <w:marLeft w:val="0"/>
              <w:marRight w:val="0"/>
              <w:marTop w:val="0"/>
              <w:marBottom w:val="0"/>
              <w:divBdr>
                <w:top w:val="none" w:sz="0" w:space="0" w:color="auto"/>
                <w:left w:val="none" w:sz="0" w:space="0" w:color="auto"/>
                <w:bottom w:val="none" w:sz="0" w:space="0" w:color="auto"/>
                <w:right w:val="none" w:sz="0" w:space="0" w:color="auto"/>
              </w:divBdr>
            </w:div>
            <w:div w:id="508980643">
              <w:marLeft w:val="0"/>
              <w:marRight w:val="0"/>
              <w:marTop w:val="0"/>
              <w:marBottom w:val="0"/>
              <w:divBdr>
                <w:top w:val="none" w:sz="0" w:space="0" w:color="auto"/>
                <w:left w:val="none" w:sz="0" w:space="0" w:color="auto"/>
                <w:bottom w:val="none" w:sz="0" w:space="0" w:color="auto"/>
                <w:right w:val="none" w:sz="0" w:space="0" w:color="auto"/>
              </w:divBdr>
            </w:div>
            <w:div w:id="482309187">
              <w:marLeft w:val="0"/>
              <w:marRight w:val="0"/>
              <w:marTop w:val="0"/>
              <w:marBottom w:val="0"/>
              <w:divBdr>
                <w:top w:val="none" w:sz="0" w:space="0" w:color="auto"/>
                <w:left w:val="none" w:sz="0" w:space="0" w:color="auto"/>
                <w:bottom w:val="none" w:sz="0" w:space="0" w:color="auto"/>
                <w:right w:val="none" w:sz="0" w:space="0" w:color="auto"/>
              </w:divBdr>
            </w:div>
            <w:div w:id="1371413384">
              <w:marLeft w:val="0"/>
              <w:marRight w:val="0"/>
              <w:marTop w:val="0"/>
              <w:marBottom w:val="0"/>
              <w:divBdr>
                <w:top w:val="none" w:sz="0" w:space="0" w:color="auto"/>
                <w:left w:val="none" w:sz="0" w:space="0" w:color="auto"/>
                <w:bottom w:val="none" w:sz="0" w:space="0" w:color="auto"/>
                <w:right w:val="none" w:sz="0" w:space="0" w:color="auto"/>
              </w:divBdr>
            </w:div>
            <w:div w:id="1021123705">
              <w:marLeft w:val="0"/>
              <w:marRight w:val="0"/>
              <w:marTop w:val="0"/>
              <w:marBottom w:val="0"/>
              <w:divBdr>
                <w:top w:val="none" w:sz="0" w:space="0" w:color="auto"/>
                <w:left w:val="none" w:sz="0" w:space="0" w:color="auto"/>
                <w:bottom w:val="none" w:sz="0" w:space="0" w:color="auto"/>
                <w:right w:val="none" w:sz="0" w:space="0" w:color="auto"/>
              </w:divBdr>
            </w:div>
            <w:div w:id="1771588356">
              <w:marLeft w:val="0"/>
              <w:marRight w:val="0"/>
              <w:marTop w:val="0"/>
              <w:marBottom w:val="0"/>
              <w:divBdr>
                <w:top w:val="none" w:sz="0" w:space="0" w:color="auto"/>
                <w:left w:val="none" w:sz="0" w:space="0" w:color="auto"/>
                <w:bottom w:val="none" w:sz="0" w:space="0" w:color="auto"/>
                <w:right w:val="none" w:sz="0" w:space="0" w:color="auto"/>
              </w:divBdr>
            </w:div>
            <w:div w:id="138232760">
              <w:marLeft w:val="0"/>
              <w:marRight w:val="0"/>
              <w:marTop w:val="0"/>
              <w:marBottom w:val="0"/>
              <w:divBdr>
                <w:top w:val="none" w:sz="0" w:space="0" w:color="auto"/>
                <w:left w:val="none" w:sz="0" w:space="0" w:color="auto"/>
                <w:bottom w:val="none" w:sz="0" w:space="0" w:color="auto"/>
                <w:right w:val="none" w:sz="0" w:space="0" w:color="auto"/>
              </w:divBdr>
            </w:div>
            <w:div w:id="321585992">
              <w:marLeft w:val="0"/>
              <w:marRight w:val="0"/>
              <w:marTop w:val="0"/>
              <w:marBottom w:val="0"/>
              <w:divBdr>
                <w:top w:val="none" w:sz="0" w:space="0" w:color="auto"/>
                <w:left w:val="none" w:sz="0" w:space="0" w:color="auto"/>
                <w:bottom w:val="none" w:sz="0" w:space="0" w:color="auto"/>
                <w:right w:val="none" w:sz="0" w:space="0" w:color="auto"/>
              </w:divBdr>
            </w:div>
            <w:div w:id="1761246316">
              <w:marLeft w:val="0"/>
              <w:marRight w:val="0"/>
              <w:marTop w:val="0"/>
              <w:marBottom w:val="0"/>
              <w:divBdr>
                <w:top w:val="none" w:sz="0" w:space="0" w:color="auto"/>
                <w:left w:val="none" w:sz="0" w:space="0" w:color="auto"/>
                <w:bottom w:val="none" w:sz="0" w:space="0" w:color="auto"/>
                <w:right w:val="none" w:sz="0" w:space="0" w:color="auto"/>
              </w:divBdr>
            </w:div>
            <w:div w:id="1613855800">
              <w:marLeft w:val="0"/>
              <w:marRight w:val="0"/>
              <w:marTop w:val="0"/>
              <w:marBottom w:val="0"/>
              <w:divBdr>
                <w:top w:val="none" w:sz="0" w:space="0" w:color="auto"/>
                <w:left w:val="none" w:sz="0" w:space="0" w:color="auto"/>
                <w:bottom w:val="none" w:sz="0" w:space="0" w:color="auto"/>
                <w:right w:val="none" w:sz="0" w:space="0" w:color="auto"/>
              </w:divBdr>
            </w:div>
            <w:div w:id="273447149">
              <w:marLeft w:val="0"/>
              <w:marRight w:val="0"/>
              <w:marTop w:val="0"/>
              <w:marBottom w:val="0"/>
              <w:divBdr>
                <w:top w:val="none" w:sz="0" w:space="0" w:color="auto"/>
                <w:left w:val="none" w:sz="0" w:space="0" w:color="auto"/>
                <w:bottom w:val="none" w:sz="0" w:space="0" w:color="auto"/>
                <w:right w:val="none" w:sz="0" w:space="0" w:color="auto"/>
              </w:divBdr>
            </w:div>
            <w:div w:id="1062102790">
              <w:marLeft w:val="0"/>
              <w:marRight w:val="0"/>
              <w:marTop w:val="0"/>
              <w:marBottom w:val="0"/>
              <w:divBdr>
                <w:top w:val="none" w:sz="0" w:space="0" w:color="auto"/>
                <w:left w:val="none" w:sz="0" w:space="0" w:color="auto"/>
                <w:bottom w:val="none" w:sz="0" w:space="0" w:color="auto"/>
                <w:right w:val="none" w:sz="0" w:space="0" w:color="auto"/>
              </w:divBdr>
            </w:div>
            <w:div w:id="2016573666">
              <w:marLeft w:val="0"/>
              <w:marRight w:val="0"/>
              <w:marTop w:val="0"/>
              <w:marBottom w:val="0"/>
              <w:divBdr>
                <w:top w:val="none" w:sz="0" w:space="0" w:color="auto"/>
                <w:left w:val="none" w:sz="0" w:space="0" w:color="auto"/>
                <w:bottom w:val="none" w:sz="0" w:space="0" w:color="auto"/>
                <w:right w:val="none" w:sz="0" w:space="0" w:color="auto"/>
              </w:divBdr>
            </w:div>
            <w:div w:id="474226471">
              <w:marLeft w:val="0"/>
              <w:marRight w:val="0"/>
              <w:marTop w:val="0"/>
              <w:marBottom w:val="0"/>
              <w:divBdr>
                <w:top w:val="none" w:sz="0" w:space="0" w:color="auto"/>
                <w:left w:val="none" w:sz="0" w:space="0" w:color="auto"/>
                <w:bottom w:val="none" w:sz="0" w:space="0" w:color="auto"/>
                <w:right w:val="none" w:sz="0" w:space="0" w:color="auto"/>
              </w:divBdr>
            </w:div>
            <w:div w:id="674068643">
              <w:marLeft w:val="0"/>
              <w:marRight w:val="0"/>
              <w:marTop w:val="0"/>
              <w:marBottom w:val="0"/>
              <w:divBdr>
                <w:top w:val="none" w:sz="0" w:space="0" w:color="auto"/>
                <w:left w:val="none" w:sz="0" w:space="0" w:color="auto"/>
                <w:bottom w:val="none" w:sz="0" w:space="0" w:color="auto"/>
                <w:right w:val="none" w:sz="0" w:space="0" w:color="auto"/>
              </w:divBdr>
            </w:div>
            <w:div w:id="1117598700">
              <w:marLeft w:val="0"/>
              <w:marRight w:val="0"/>
              <w:marTop w:val="0"/>
              <w:marBottom w:val="0"/>
              <w:divBdr>
                <w:top w:val="none" w:sz="0" w:space="0" w:color="auto"/>
                <w:left w:val="none" w:sz="0" w:space="0" w:color="auto"/>
                <w:bottom w:val="none" w:sz="0" w:space="0" w:color="auto"/>
                <w:right w:val="none" w:sz="0" w:space="0" w:color="auto"/>
              </w:divBdr>
            </w:div>
            <w:div w:id="2136871396">
              <w:marLeft w:val="0"/>
              <w:marRight w:val="0"/>
              <w:marTop w:val="0"/>
              <w:marBottom w:val="0"/>
              <w:divBdr>
                <w:top w:val="none" w:sz="0" w:space="0" w:color="auto"/>
                <w:left w:val="none" w:sz="0" w:space="0" w:color="auto"/>
                <w:bottom w:val="none" w:sz="0" w:space="0" w:color="auto"/>
                <w:right w:val="none" w:sz="0" w:space="0" w:color="auto"/>
              </w:divBdr>
            </w:div>
            <w:div w:id="1376349242">
              <w:marLeft w:val="0"/>
              <w:marRight w:val="0"/>
              <w:marTop w:val="0"/>
              <w:marBottom w:val="0"/>
              <w:divBdr>
                <w:top w:val="none" w:sz="0" w:space="0" w:color="auto"/>
                <w:left w:val="none" w:sz="0" w:space="0" w:color="auto"/>
                <w:bottom w:val="none" w:sz="0" w:space="0" w:color="auto"/>
                <w:right w:val="none" w:sz="0" w:space="0" w:color="auto"/>
              </w:divBdr>
            </w:div>
            <w:div w:id="114448960">
              <w:marLeft w:val="0"/>
              <w:marRight w:val="0"/>
              <w:marTop w:val="0"/>
              <w:marBottom w:val="0"/>
              <w:divBdr>
                <w:top w:val="none" w:sz="0" w:space="0" w:color="auto"/>
                <w:left w:val="none" w:sz="0" w:space="0" w:color="auto"/>
                <w:bottom w:val="none" w:sz="0" w:space="0" w:color="auto"/>
                <w:right w:val="none" w:sz="0" w:space="0" w:color="auto"/>
              </w:divBdr>
            </w:div>
            <w:div w:id="1842886992">
              <w:marLeft w:val="0"/>
              <w:marRight w:val="0"/>
              <w:marTop w:val="0"/>
              <w:marBottom w:val="0"/>
              <w:divBdr>
                <w:top w:val="none" w:sz="0" w:space="0" w:color="auto"/>
                <w:left w:val="none" w:sz="0" w:space="0" w:color="auto"/>
                <w:bottom w:val="none" w:sz="0" w:space="0" w:color="auto"/>
                <w:right w:val="none" w:sz="0" w:space="0" w:color="auto"/>
              </w:divBdr>
            </w:div>
            <w:div w:id="1542090335">
              <w:marLeft w:val="0"/>
              <w:marRight w:val="0"/>
              <w:marTop w:val="0"/>
              <w:marBottom w:val="0"/>
              <w:divBdr>
                <w:top w:val="none" w:sz="0" w:space="0" w:color="auto"/>
                <w:left w:val="none" w:sz="0" w:space="0" w:color="auto"/>
                <w:bottom w:val="none" w:sz="0" w:space="0" w:color="auto"/>
                <w:right w:val="none" w:sz="0" w:space="0" w:color="auto"/>
              </w:divBdr>
            </w:div>
            <w:div w:id="1467310043">
              <w:marLeft w:val="0"/>
              <w:marRight w:val="0"/>
              <w:marTop w:val="0"/>
              <w:marBottom w:val="0"/>
              <w:divBdr>
                <w:top w:val="none" w:sz="0" w:space="0" w:color="auto"/>
                <w:left w:val="none" w:sz="0" w:space="0" w:color="auto"/>
                <w:bottom w:val="none" w:sz="0" w:space="0" w:color="auto"/>
                <w:right w:val="none" w:sz="0" w:space="0" w:color="auto"/>
              </w:divBdr>
            </w:div>
            <w:div w:id="155416516">
              <w:marLeft w:val="0"/>
              <w:marRight w:val="0"/>
              <w:marTop w:val="0"/>
              <w:marBottom w:val="0"/>
              <w:divBdr>
                <w:top w:val="none" w:sz="0" w:space="0" w:color="auto"/>
                <w:left w:val="none" w:sz="0" w:space="0" w:color="auto"/>
                <w:bottom w:val="none" w:sz="0" w:space="0" w:color="auto"/>
                <w:right w:val="none" w:sz="0" w:space="0" w:color="auto"/>
              </w:divBdr>
            </w:div>
            <w:div w:id="909458930">
              <w:marLeft w:val="0"/>
              <w:marRight w:val="0"/>
              <w:marTop w:val="0"/>
              <w:marBottom w:val="0"/>
              <w:divBdr>
                <w:top w:val="none" w:sz="0" w:space="0" w:color="auto"/>
                <w:left w:val="none" w:sz="0" w:space="0" w:color="auto"/>
                <w:bottom w:val="none" w:sz="0" w:space="0" w:color="auto"/>
                <w:right w:val="none" w:sz="0" w:space="0" w:color="auto"/>
              </w:divBdr>
            </w:div>
            <w:div w:id="108747086">
              <w:marLeft w:val="0"/>
              <w:marRight w:val="0"/>
              <w:marTop w:val="0"/>
              <w:marBottom w:val="0"/>
              <w:divBdr>
                <w:top w:val="none" w:sz="0" w:space="0" w:color="auto"/>
                <w:left w:val="none" w:sz="0" w:space="0" w:color="auto"/>
                <w:bottom w:val="none" w:sz="0" w:space="0" w:color="auto"/>
                <w:right w:val="none" w:sz="0" w:space="0" w:color="auto"/>
              </w:divBdr>
            </w:div>
            <w:div w:id="611397731">
              <w:marLeft w:val="0"/>
              <w:marRight w:val="0"/>
              <w:marTop w:val="0"/>
              <w:marBottom w:val="0"/>
              <w:divBdr>
                <w:top w:val="none" w:sz="0" w:space="0" w:color="auto"/>
                <w:left w:val="none" w:sz="0" w:space="0" w:color="auto"/>
                <w:bottom w:val="none" w:sz="0" w:space="0" w:color="auto"/>
                <w:right w:val="none" w:sz="0" w:space="0" w:color="auto"/>
              </w:divBdr>
            </w:div>
            <w:div w:id="1680424359">
              <w:marLeft w:val="0"/>
              <w:marRight w:val="0"/>
              <w:marTop w:val="0"/>
              <w:marBottom w:val="0"/>
              <w:divBdr>
                <w:top w:val="none" w:sz="0" w:space="0" w:color="auto"/>
                <w:left w:val="none" w:sz="0" w:space="0" w:color="auto"/>
                <w:bottom w:val="none" w:sz="0" w:space="0" w:color="auto"/>
                <w:right w:val="none" w:sz="0" w:space="0" w:color="auto"/>
              </w:divBdr>
            </w:div>
            <w:div w:id="1211843000">
              <w:marLeft w:val="0"/>
              <w:marRight w:val="0"/>
              <w:marTop w:val="0"/>
              <w:marBottom w:val="0"/>
              <w:divBdr>
                <w:top w:val="none" w:sz="0" w:space="0" w:color="auto"/>
                <w:left w:val="none" w:sz="0" w:space="0" w:color="auto"/>
                <w:bottom w:val="none" w:sz="0" w:space="0" w:color="auto"/>
                <w:right w:val="none" w:sz="0" w:space="0" w:color="auto"/>
              </w:divBdr>
            </w:div>
            <w:div w:id="1051686906">
              <w:marLeft w:val="0"/>
              <w:marRight w:val="0"/>
              <w:marTop w:val="0"/>
              <w:marBottom w:val="0"/>
              <w:divBdr>
                <w:top w:val="none" w:sz="0" w:space="0" w:color="auto"/>
                <w:left w:val="none" w:sz="0" w:space="0" w:color="auto"/>
                <w:bottom w:val="none" w:sz="0" w:space="0" w:color="auto"/>
                <w:right w:val="none" w:sz="0" w:space="0" w:color="auto"/>
              </w:divBdr>
            </w:div>
            <w:div w:id="1855070414">
              <w:marLeft w:val="0"/>
              <w:marRight w:val="0"/>
              <w:marTop w:val="0"/>
              <w:marBottom w:val="0"/>
              <w:divBdr>
                <w:top w:val="none" w:sz="0" w:space="0" w:color="auto"/>
                <w:left w:val="none" w:sz="0" w:space="0" w:color="auto"/>
                <w:bottom w:val="none" w:sz="0" w:space="0" w:color="auto"/>
                <w:right w:val="none" w:sz="0" w:space="0" w:color="auto"/>
              </w:divBdr>
            </w:div>
            <w:div w:id="578757985">
              <w:marLeft w:val="0"/>
              <w:marRight w:val="0"/>
              <w:marTop w:val="0"/>
              <w:marBottom w:val="0"/>
              <w:divBdr>
                <w:top w:val="none" w:sz="0" w:space="0" w:color="auto"/>
                <w:left w:val="none" w:sz="0" w:space="0" w:color="auto"/>
                <w:bottom w:val="none" w:sz="0" w:space="0" w:color="auto"/>
                <w:right w:val="none" w:sz="0" w:space="0" w:color="auto"/>
              </w:divBdr>
            </w:div>
            <w:div w:id="492913821">
              <w:marLeft w:val="0"/>
              <w:marRight w:val="0"/>
              <w:marTop w:val="0"/>
              <w:marBottom w:val="0"/>
              <w:divBdr>
                <w:top w:val="none" w:sz="0" w:space="0" w:color="auto"/>
                <w:left w:val="none" w:sz="0" w:space="0" w:color="auto"/>
                <w:bottom w:val="none" w:sz="0" w:space="0" w:color="auto"/>
                <w:right w:val="none" w:sz="0" w:space="0" w:color="auto"/>
              </w:divBdr>
            </w:div>
            <w:div w:id="1622610280">
              <w:marLeft w:val="0"/>
              <w:marRight w:val="0"/>
              <w:marTop w:val="0"/>
              <w:marBottom w:val="0"/>
              <w:divBdr>
                <w:top w:val="none" w:sz="0" w:space="0" w:color="auto"/>
                <w:left w:val="none" w:sz="0" w:space="0" w:color="auto"/>
                <w:bottom w:val="none" w:sz="0" w:space="0" w:color="auto"/>
                <w:right w:val="none" w:sz="0" w:space="0" w:color="auto"/>
              </w:divBdr>
            </w:div>
            <w:div w:id="1120951980">
              <w:marLeft w:val="0"/>
              <w:marRight w:val="0"/>
              <w:marTop w:val="0"/>
              <w:marBottom w:val="0"/>
              <w:divBdr>
                <w:top w:val="none" w:sz="0" w:space="0" w:color="auto"/>
                <w:left w:val="none" w:sz="0" w:space="0" w:color="auto"/>
                <w:bottom w:val="none" w:sz="0" w:space="0" w:color="auto"/>
                <w:right w:val="none" w:sz="0" w:space="0" w:color="auto"/>
              </w:divBdr>
            </w:div>
            <w:div w:id="589781167">
              <w:marLeft w:val="0"/>
              <w:marRight w:val="0"/>
              <w:marTop w:val="0"/>
              <w:marBottom w:val="0"/>
              <w:divBdr>
                <w:top w:val="none" w:sz="0" w:space="0" w:color="auto"/>
                <w:left w:val="none" w:sz="0" w:space="0" w:color="auto"/>
                <w:bottom w:val="none" w:sz="0" w:space="0" w:color="auto"/>
                <w:right w:val="none" w:sz="0" w:space="0" w:color="auto"/>
              </w:divBdr>
            </w:div>
            <w:div w:id="1437024450">
              <w:marLeft w:val="0"/>
              <w:marRight w:val="0"/>
              <w:marTop w:val="0"/>
              <w:marBottom w:val="0"/>
              <w:divBdr>
                <w:top w:val="none" w:sz="0" w:space="0" w:color="auto"/>
                <w:left w:val="none" w:sz="0" w:space="0" w:color="auto"/>
                <w:bottom w:val="none" w:sz="0" w:space="0" w:color="auto"/>
                <w:right w:val="none" w:sz="0" w:space="0" w:color="auto"/>
              </w:divBdr>
            </w:div>
            <w:div w:id="2028291628">
              <w:marLeft w:val="0"/>
              <w:marRight w:val="0"/>
              <w:marTop w:val="0"/>
              <w:marBottom w:val="0"/>
              <w:divBdr>
                <w:top w:val="none" w:sz="0" w:space="0" w:color="auto"/>
                <w:left w:val="none" w:sz="0" w:space="0" w:color="auto"/>
                <w:bottom w:val="none" w:sz="0" w:space="0" w:color="auto"/>
                <w:right w:val="none" w:sz="0" w:space="0" w:color="auto"/>
              </w:divBdr>
            </w:div>
            <w:div w:id="554393639">
              <w:marLeft w:val="0"/>
              <w:marRight w:val="0"/>
              <w:marTop w:val="0"/>
              <w:marBottom w:val="0"/>
              <w:divBdr>
                <w:top w:val="none" w:sz="0" w:space="0" w:color="auto"/>
                <w:left w:val="none" w:sz="0" w:space="0" w:color="auto"/>
                <w:bottom w:val="none" w:sz="0" w:space="0" w:color="auto"/>
                <w:right w:val="none" w:sz="0" w:space="0" w:color="auto"/>
              </w:divBdr>
            </w:div>
            <w:div w:id="1477525506">
              <w:marLeft w:val="0"/>
              <w:marRight w:val="0"/>
              <w:marTop w:val="0"/>
              <w:marBottom w:val="0"/>
              <w:divBdr>
                <w:top w:val="none" w:sz="0" w:space="0" w:color="auto"/>
                <w:left w:val="none" w:sz="0" w:space="0" w:color="auto"/>
                <w:bottom w:val="none" w:sz="0" w:space="0" w:color="auto"/>
                <w:right w:val="none" w:sz="0" w:space="0" w:color="auto"/>
              </w:divBdr>
            </w:div>
            <w:div w:id="942615563">
              <w:marLeft w:val="0"/>
              <w:marRight w:val="0"/>
              <w:marTop w:val="0"/>
              <w:marBottom w:val="0"/>
              <w:divBdr>
                <w:top w:val="none" w:sz="0" w:space="0" w:color="auto"/>
                <w:left w:val="none" w:sz="0" w:space="0" w:color="auto"/>
                <w:bottom w:val="none" w:sz="0" w:space="0" w:color="auto"/>
                <w:right w:val="none" w:sz="0" w:space="0" w:color="auto"/>
              </w:divBdr>
            </w:div>
            <w:div w:id="616572155">
              <w:marLeft w:val="0"/>
              <w:marRight w:val="0"/>
              <w:marTop w:val="0"/>
              <w:marBottom w:val="0"/>
              <w:divBdr>
                <w:top w:val="none" w:sz="0" w:space="0" w:color="auto"/>
                <w:left w:val="none" w:sz="0" w:space="0" w:color="auto"/>
                <w:bottom w:val="none" w:sz="0" w:space="0" w:color="auto"/>
                <w:right w:val="none" w:sz="0" w:space="0" w:color="auto"/>
              </w:divBdr>
            </w:div>
            <w:div w:id="1205674348">
              <w:marLeft w:val="0"/>
              <w:marRight w:val="0"/>
              <w:marTop w:val="0"/>
              <w:marBottom w:val="0"/>
              <w:divBdr>
                <w:top w:val="none" w:sz="0" w:space="0" w:color="auto"/>
                <w:left w:val="none" w:sz="0" w:space="0" w:color="auto"/>
                <w:bottom w:val="none" w:sz="0" w:space="0" w:color="auto"/>
                <w:right w:val="none" w:sz="0" w:space="0" w:color="auto"/>
              </w:divBdr>
            </w:div>
            <w:div w:id="1320184238">
              <w:marLeft w:val="0"/>
              <w:marRight w:val="0"/>
              <w:marTop w:val="0"/>
              <w:marBottom w:val="0"/>
              <w:divBdr>
                <w:top w:val="none" w:sz="0" w:space="0" w:color="auto"/>
                <w:left w:val="none" w:sz="0" w:space="0" w:color="auto"/>
                <w:bottom w:val="none" w:sz="0" w:space="0" w:color="auto"/>
                <w:right w:val="none" w:sz="0" w:space="0" w:color="auto"/>
              </w:divBdr>
            </w:div>
            <w:div w:id="1390961251">
              <w:marLeft w:val="0"/>
              <w:marRight w:val="0"/>
              <w:marTop w:val="0"/>
              <w:marBottom w:val="0"/>
              <w:divBdr>
                <w:top w:val="none" w:sz="0" w:space="0" w:color="auto"/>
                <w:left w:val="none" w:sz="0" w:space="0" w:color="auto"/>
                <w:bottom w:val="none" w:sz="0" w:space="0" w:color="auto"/>
                <w:right w:val="none" w:sz="0" w:space="0" w:color="auto"/>
              </w:divBdr>
            </w:div>
            <w:div w:id="256594266">
              <w:marLeft w:val="0"/>
              <w:marRight w:val="0"/>
              <w:marTop w:val="0"/>
              <w:marBottom w:val="0"/>
              <w:divBdr>
                <w:top w:val="none" w:sz="0" w:space="0" w:color="auto"/>
                <w:left w:val="none" w:sz="0" w:space="0" w:color="auto"/>
                <w:bottom w:val="none" w:sz="0" w:space="0" w:color="auto"/>
                <w:right w:val="none" w:sz="0" w:space="0" w:color="auto"/>
              </w:divBdr>
            </w:div>
            <w:div w:id="160433848">
              <w:marLeft w:val="0"/>
              <w:marRight w:val="0"/>
              <w:marTop w:val="0"/>
              <w:marBottom w:val="0"/>
              <w:divBdr>
                <w:top w:val="none" w:sz="0" w:space="0" w:color="auto"/>
                <w:left w:val="none" w:sz="0" w:space="0" w:color="auto"/>
                <w:bottom w:val="none" w:sz="0" w:space="0" w:color="auto"/>
                <w:right w:val="none" w:sz="0" w:space="0" w:color="auto"/>
              </w:divBdr>
            </w:div>
            <w:div w:id="984967855">
              <w:marLeft w:val="0"/>
              <w:marRight w:val="0"/>
              <w:marTop w:val="0"/>
              <w:marBottom w:val="0"/>
              <w:divBdr>
                <w:top w:val="none" w:sz="0" w:space="0" w:color="auto"/>
                <w:left w:val="none" w:sz="0" w:space="0" w:color="auto"/>
                <w:bottom w:val="none" w:sz="0" w:space="0" w:color="auto"/>
                <w:right w:val="none" w:sz="0" w:space="0" w:color="auto"/>
              </w:divBdr>
            </w:div>
            <w:div w:id="1823157059">
              <w:marLeft w:val="0"/>
              <w:marRight w:val="0"/>
              <w:marTop w:val="0"/>
              <w:marBottom w:val="0"/>
              <w:divBdr>
                <w:top w:val="none" w:sz="0" w:space="0" w:color="auto"/>
                <w:left w:val="none" w:sz="0" w:space="0" w:color="auto"/>
                <w:bottom w:val="none" w:sz="0" w:space="0" w:color="auto"/>
                <w:right w:val="none" w:sz="0" w:space="0" w:color="auto"/>
              </w:divBdr>
            </w:div>
            <w:div w:id="811291692">
              <w:marLeft w:val="0"/>
              <w:marRight w:val="0"/>
              <w:marTop w:val="0"/>
              <w:marBottom w:val="0"/>
              <w:divBdr>
                <w:top w:val="none" w:sz="0" w:space="0" w:color="auto"/>
                <w:left w:val="none" w:sz="0" w:space="0" w:color="auto"/>
                <w:bottom w:val="none" w:sz="0" w:space="0" w:color="auto"/>
                <w:right w:val="none" w:sz="0" w:space="0" w:color="auto"/>
              </w:divBdr>
            </w:div>
            <w:div w:id="942878234">
              <w:marLeft w:val="0"/>
              <w:marRight w:val="0"/>
              <w:marTop w:val="0"/>
              <w:marBottom w:val="0"/>
              <w:divBdr>
                <w:top w:val="none" w:sz="0" w:space="0" w:color="auto"/>
                <w:left w:val="none" w:sz="0" w:space="0" w:color="auto"/>
                <w:bottom w:val="none" w:sz="0" w:space="0" w:color="auto"/>
                <w:right w:val="none" w:sz="0" w:space="0" w:color="auto"/>
              </w:divBdr>
            </w:div>
            <w:div w:id="594368476">
              <w:marLeft w:val="0"/>
              <w:marRight w:val="0"/>
              <w:marTop w:val="0"/>
              <w:marBottom w:val="0"/>
              <w:divBdr>
                <w:top w:val="none" w:sz="0" w:space="0" w:color="auto"/>
                <w:left w:val="none" w:sz="0" w:space="0" w:color="auto"/>
                <w:bottom w:val="none" w:sz="0" w:space="0" w:color="auto"/>
                <w:right w:val="none" w:sz="0" w:space="0" w:color="auto"/>
              </w:divBdr>
            </w:div>
            <w:div w:id="612321199">
              <w:marLeft w:val="0"/>
              <w:marRight w:val="0"/>
              <w:marTop w:val="0"/>
              <w:marBottom w:val="0"/>
              <w:divBdr>
                <w:top w:val="none" w:sz="0" w:space="0" w:color="auto"/>
                <w:left w:val="none" w:sz="0" w:space="0" w:color="auto"/>
                <w:bottom w:val="none" w:sz="0" w:space="0" w:color="auto"/>
                <w:right w:val="none" w:sz="0" w:space="0" w:color="auto"/>
              </w:divBdr>
            </w:div>
            <w:div w:id="456795883">
              <w:marLeft w:val="0"/>
              <w:marRight w:val="0"/>
              <w:marTop w:val="0"/>
              <w:marBottom w:val="0"/>
              <w:divBdr>
                <w:top w:val="none" w:sz="0" w:space="0" w:color="auto"/>
                <w:left w:val="none" w:sz="0" w:space="0" w:color="auto"/>
                <w:bottom w:val="none" w:sz="0" w:space="0" w:color="auto"/>
                <w:right w:val="none" w:sz="0" w:space="0" w:color="auto"/>
              </w:divBdr>
            </w:div>
            <w:div w:id="577910331">
              <w:marLeft w:val="0"/>
              <w:marRight w:val="0"/>
              <w:marTop w:val="0"/>
              <w:marBottom w:val="0"/>
              <w:divBdr>
                <w:top w:val="none" w:sz="0" w:space="0" w:color="auto"/>
                <w:left w:val="none" w:sz="0" w:space="0" w:color="auto"/>
                <w:bottom w:val="none" w:sz="0" w:space="0" w:color="auto"/>
                <w:right w:val="none" w:sz="0" w:space="0" w:color="auto"/>
              </w:divBdr>
            </w:div>
            <w:div w:id="166022490">
              <w:marLeft w:val="0"/>
              <w:marRight w:val="0"/>
              <w:marTop w:val="0"/>
              <w:marBottom w:val="0"/>
              <w:divBdr>
                <w:top w:val="none" w:sz="0" w:space="0" w:color="auto"/>
                <w:left w:val="none" w:sz="0" w:space="0" w:color="auto"/>
                <w:bottom w:val="none" w:sz="0" w:space="0" w:color="auto"/>
                <w:right w:val="none" w:sz="0" w:space="0" w:color="auto"/>
              </w:divBdr>
            </w:div>
            <w:div w:id="346758611">
              <w:marLeft w:val="0"/>
              <w:marRight w:val="0"/>
              <w:marTop w:val="0"/>
              <w:marBottom w:val="0"/>
              <w:divBdr>
                <w:top w:val="none" w:sz="0" w:space="0" w:color="auto"/>
                <w:left w:val="none" w:sz="0" w:space="0" w:color="auto"/>
                <w:bottom w:val="none" w:sz="0" w:space="0" w:color="auto"/>
                <w:right w:val="none" w:sz="0" w:space="0" w:color="auto"/>
              </w:divBdr>
            </w:div>
            <w:div w:id="1173450318">
              <w:marLeft w:val="0"/>
              <w:marRight w:val="0"/>
              <w:marTop w:val="0"/>
              <w:marBottom w:val="0"/>
              <w:divBdr>
                <w:top w:val="none" w:sz="0" w:space="0" w:color="auto"/>
                <w:left w:val="none" w:sz="0" w:space="0" w:color="auto"/>
                <w:bottom w:val="none" w:sz="0" w:space="0" w:color="auto"/>
                <w:right w:val="none" w:sz="0" w:space="0" w:color="auto"/>
              </w:divBdr>
            </w:div>
            <w:div w:id="1490441217">
              <w:marLeft w:val="0"/>
              <w:marRight w:val="0"/>
              <w:marTop w:val="0"/>
              <w:marBottom w:val="0"/>
              <w:divBdr>
                <w:top w:val="none" w:sz="0" w:space="0" w:color="auto"/>
                <w:left w:val="none" w:sz="0" w:space="0" w:color="auto"/>
                <w:bottom w:val="none" w:sz="0" w:space="0" w:color="auto"/>
                <w:right w:val="none" w:sz="0" w:space="0" w:color="auto"/>
              </w:divBdr>
            </w:div>
            <w:div w:id="1543708474">
              <w:marLeft w:val="0"/>
              <w:marRight w:val="0"/>
              <w:marTop w:val="0"/>
              <w:marBottom w:val="0"/>
              <w:divBdr>
                <w:top w:val="none" w:sz="0" w:space="0" w:color="auto"/>
                <w:left w:val="none" w:sz="0" w:space="0" w:color="auto"/>
                <w:bottom w:val="none" w:sz="0" w:space="0" w:color="auto"/>
                <w:right w:val="none" w:sz="0" w:space="0" w:color="auto"/>
              </w:divBdr>
            </w:div>
            <w:div w:id="2038462349">
              <w:marLeft w:val="0"/>
              <w:marRight w:val="0"/>
              <w:marTop w:val="0"/>
              <w:marBottom w:val="0"/>
              <w:divBdr>
                <w:top w:val="none" w:sz="0" w:space="0" w:color="auto"/>
                <w:left w:val="none" w:sz="0" w:space="0" w:color="auto"/>
                <w:bottom w:val="none" w:sz="0" w:space="0" w:color="auto"/>
                <w:right w:val="none" w:sz="0" w:space="0" w:color="auto"/>
              </w:divBdr>
            </w:div>
            <w:div w:id="212347620">
              <w:marLeft w:val="0"/>
              <w:marRight w:val="0"/>
              <w:marTop w:val="0"/>
              <w:marBottom w:val="0"/>
              <w:divBdr>
                <w:top w:val="none" w:sz="0" w:space="0" w:color="auto"/>
                <w:left w:val="none" w:sz="0" w:space="0" w:color="auto"/>
                <w:bottom w:val="none" w:sz="0" w:space="0" w:color="auto"/>
                <w:right w:val="none" w:sz="0" w:space="0" w:color="auto"/>
              </w:divBdr>
            </w:div>
            <w:div w:id="105467315">
              <w:marLeft w:val="0"/>
              <w:marRight w:val="0"/>
              <w:marTop w:val="0"/>
              <w:marBottom w:val="0"/>
              <w:divBdr>
                <w:top w:val="none" w:sz="0" w:space="0" w:color="auto"/>
                <w:left w:val="none" w:sz="0" w:space="0" w:color="auto"/>
                <w:bottom w:val="none" w:sz="0" w:space="0" w:color="auto"/>
                <w:right w:val="none" w:sz="0" w:space="0" w:color="auto"/>
              </w:divBdr>
            </w:div>
            <w:div w:id="1593121667">
              <w:marLeft w:val="0"/>
              <w:marRight w:val="0"/>
              <w:marTop w:val="0"/>
              <w:marBottom w:val="0"/>
              <w:divBdr>
                <w:top w:val="none" w:sz="0" w:space="0" w:color="auto"/>
                <w:left w:val="none" w:sz="0" w:space="0" w:color="auto"/>
                <w:bottom w:val="none" w:sz="0" w:space="0" w:color="auto"/>
                <w:right w:val="none" w:sz="0" w:space="0" w:color="auto"/>
              </w:divBdr>
            </w:div>
            <w:div w:id="186871025">
              <w:marLeft w:val="0"/>
              <w:marRight w:val="0"/>
              <w:marTop w:val="0"/>
              <w:marBottom w:val="0"/>
              <w:divBdr>
                <w:top w:val="none" w:sz="0" w:space="0" w:color="auto"/>
                <w:left w:val="none" w:sz="0" w:space="0" w:color="auto"/>
                <w:bottom w:val="none" w:sz="0" w:space="0" w:color="auto"/>
                <w:right w:val="none" w:sz="0" w:space="0" w:color="auto"/>
              </w:divBdr>
            </w:div>
            <w:div w:id="280772819">
              <w:marLeft w:val="0"/>
              <w:marRight w:val="0"/>
              <w:marTop w:val="0"/>
              <w:marBottom w:val="0"/>
              <w:divBdr>
                <w:top w:val="none" w:sz="0" w:space="0" w:color="auto"/>
                <w:left w:val="none" w:sz="0" w:space="0" w:color="auto"/>
                <w:bottom w:val="none" w:sz="0" w:space="0" w:color="auto"/>
                <w:right w:val="none" w:sz="0" w:space="0" w:color="auto"/>
              </w:divBdr>
            </w:div>
            <w:div w:id="57869097">
              <w:marLeft w:val="0"/>
              <w:marRight w:val="0"/>
              <w:marTop w:val="0"/>
              <w:marBottom w:val="0"/>
              <w:divBdr>
                <w:top w:val="none" w:sz="0" w:space="0" w:color="auto"/>
                <w:left w:val="none" w:sz="0" w:space="0" w:color="auto"/>
                <w:bottom w:val="none" w:sz="0" w:space="0" w:color="auto"/>
                <w:right w:val="none" w:sz="0" w:space="0" w:color="auto"/>
              </w:divBdr>
            </w:div>
            <w:div w:id="1407067893">
              <w:marLeft w:val="0"/>
              <w:marRight w:val="0"/>
              <w:marTop w:val="0"/>
              <w:marBottom w:val="0"/>
              <w:divBdr>
                <w:top w:val="none" w:sz="0" w:space="0" w:color="auto"/>
                <w:left w:val="none" w:sz="0" w:space="0" w:color="auto"/>
                <w:bottom w:val="none" w:sz="0" w:space="0" w:color="auto"/>
                <w:right w:val="none" w:sz="0" w:space="0" w:color="auto"/>
              </w:divBdr>
            </w:div>
            <w:div w:id="293797936">
              <w:marLeft w:val="0"/>
              <w:marRight w:val="0"/>
              <w:marTop w:val="0"/>
              <w:marBottom w:val="0"/>
              <w:divBdr>
                <w:top w:val="none" w:sz="0" w:space="0" w:color="auto"/>
                <w:left w:val="none" w:sz="0" w:space="0" w:color="auto"/>
                <w:bottom w:val="none" w:sz="0" w:space="0" w:color="auto"/>
                <w:right w:val="none" w:sz="0" w:space="0" w:color="auto"/>
              </w:divBdr>
            </w:div>
            <w:div w:id="787088273">
              <w:marLeft w:val="0"/>
              <w:marRight w:val="0"/>
              <w:marTop w:val="0"/>
              <w:marBottom w:val="0"/>
              <w:divBdr>
                <w:top w:val="none" w:sz="0" w:space="0" w:color="auto"/>
                <w:left w:val="none" w:sz="0" w:space="0" w:color="auto"/>
                <w:bottom w:val="none" w:sz="0" w:space="0" w:color="auto"/>
                <w:right w:val="none" w:sz="0" w:space="0" w:color="auto"/>
              </w:divBdr>
            </w:div>
            <w:div w:id="1255163058">
              <w:marLeft w:val="0"/>
              <w:marRight w:val="0"/>
              <w:marTop w:val="0"/>
              <w:marBottom w:val="0"/>
              <w:divBdr>
                <w:top w:val="none" w:sz="0" w:space="0" w:color="auto"/>
                <w:left w:val="none" w:sz="0" w:space="0" w:color="auto"/>
                <w:bottom w:val="none" w:sz="0" w:space="0" w:color="auto"/>
                <w:right w:val="none" w:sz="0" w:space="0" w:color="auto"/>
              </w:divBdr>
            </w:div>
            <w:div w:id="1876507012">
              <w:marLeft w:val="0"/>
              <w:marRight w:val="0"/>
              <w:marTop w:val="0"/>
              <w:marBottom w:val="0"/>
              <w:divBdr>
                <w:top w:val="none" w:sz="0" w:space="0" w:color="auto"/>
                <w:left w:val="none" w:sz="0" w:space="0" w:color="auto"/>
                <w:bottom w:val="none" w:sz="0" w:space="0" w:color="auto"/>
                <w:right w:val="none" w:sz="0" w:space="0" w:color="auto"/>
              </w:divBdr>
            </w:div>
            <w:div w:id="408386156">
              <w:marLeft w:val="0"/>
              <w:marRight w:val="0"/>
              <w:marTop w:val="0"/>
              <w:marBottom w:val="0"/>
              <w:divBdr>
                <w:top w:val="none" w:sz="0" w:space="0" w:color="auto"/>
                <w:left w:val="none" w:sz="0" w:space="0" w:color="auto"/>
                <w:bottom w:val="none" w:sz="0" w:space="0" w:color="auto"/>
                <w:right w:val="none" w:sz="0" w:space="0" w:color="auto"/>
              </w:divBdr>
            </w:div>
            <w:div w:id="692076634">
              <w:marLeft w:val="0"/>
              <w:marRight w:val="0"/>
              <w:marTop w:val="0"/>
              <w:marBottom w:val="0"/>
              <w:divBdr>
                <w:top w:val="none" w:sz="0" w:space="0" w:color="auto"/>
                <w:left w:val="none" w:sz="0" w:space="0" w:color="auto"/>
                <w:bottom w:val="none" w:sz="0" w:space="0" w:color="auto"/>
                <w:right w:val="none" w:sz="0" w:space="0" w:color="auto"/>
              </w:divBdr>
            </w:div>
            <w:div w:id="1753814499">
              <w:marLeft w:val="0"/>
              <w:marRight w:val="0"/>
              <w:marTop w:val="0"/>
              <w:marBottom w:val="0"/>
              <w:divBdr>
                <w:top w:val="none" w:sz="0" w:space="0" w:color="auto"/>
                <w:left w:val="none" w:sz="0" w:space="0" w:color="auto"/>
                <w:bottom w:val="none" w:sz="0" w:space="0" w:color="auto"/>
                <w:right w:val="none" w:sz="0" w:space="0" w:color="auto"/>
              </w:divBdr>
            </w:div>
            <w:div w:id="903754658">
              <w:marLeft w:val="0"/>
              <w:marRight w:val="0"/>
              <w:marTop w:val="0"/>
              <w:marBottom w:val="0"/>
              <w:divBdr>
                <w:top w:val="none" w:sz="0" w:space="0" w:color="auto"/>
                <w:left w:val="none" w:sz="0" w:space="0" w:color="auto"/>
                <w:bottom w:val="none" w:sz="0" w:space="0" w:color="auto"/>
                <w:right w:val="none" w:sz="0" w:space="0" w:color="auto"/>
              </w:divBdr>
            </w:div>
            <w:div w:id="1727291908">
              <w:marLeft w:val="0"/>
              <w:marRight w:val="0"/>
              <w:marTop w:val="0"/>
              <w:marBottom w:val="0"/>
              <w:divBdr>
                <w:top w:val="none" w:sz="0" w:space="0" w:color="auto"/>
                <w:left w:val="none" w:sz="0" w:space="0" w:color="auto"/>
                <w:bottom w:val="none" w:sz="0" w:space="0" w:color="auto"/>
                <w:right w:val="none" w:sz="0" w:space="0" w:color="auto"/>
              </w:divBdr>
            </w:div>
            <w:div w:id="1281840822">
              <w:marLeft w:val="0"/>
              <w:marRight w:val="0"/>
              <w:marTop w:val="0"/>
              <w:marBottom w:val="0"/>
              <w:divBdr>
                <w:top w:val="none" w:sz="0" w:space="0" w:color="auto"/>
                <w:left w:val="none" w:sz="0" w:space="0" w:color="auto"/>
                <w:bottom w:val="none" w:sz="0" w:space="0" w:color="auto"/>
                <w:right w:val="none" w:sz="0" w:space="0" w:color="auto"/>
              </w:divBdr>
            </w:div>
            <w:div w:id="943002141">
              <w:marLeft w:val="0"/>
              <w:marRight w:val="0"/>
              <w:marTop w:val="0"/>
              <w:marBottom w:val="0"/>
              <w:divBdr>
                <w:top w:val="none" w:sz="0" w:space="0" w:color="auto"/>
                <w:left w:val="none" w:sz="0" w:space="0" w:color="auto"/>
                <w:bottom w:val="none" w:sz="0" w:space="0" w:color="auto"/>
                <w:right w:val="none" w:sz="0" w:space="0" w:color="auto"/>
              </w:divBdr>
            </w:div>
            <w:div w:id="1654487210">
              <w:marLeft w:val="0"/>
              <w:marRight w:val="0"/>
              <w:marTop w:val="0"/>
              <w:marBottom w:val="0"/>
              <w:divBdr>
                <w:top w:val="none" w:sz="0" w:space="0" w:color="auto"/>
                <w:left w:val="none" w:sz="0" w:space="0" w:color="auto"/>
                <w:bottom w:val="none" w:sz="0" w:space="0" w:color="auto"/>
                <w:right w:val="none" w:sz="0" w:space="0" w:color="auto"/>
              </w:divBdr>
            </w:div>
            <w:div w:id="758216304">
              <w:marLeft w:val="0"/>
              <w:marRight w:val="0"/>
              <w:marTop w:val="0"/>
              <w:marBottom w:val="0"/>
              <w:divBdr>
                <w:top w:val="none" w:sz="0" w:space="0" w:color="auto"/>
                <w:left w:val="none" w:sz="0" w:space="0" w:color="auto"/>
                <w:bottom w:val="none" w:sz="0" w:space="0" w:color="auto"/>
                <w:right w:val="none" w:sz="0" w:space="0" w:color="auto"/>
              </w:divBdr>
            </w:div>
            <w:div w:id="1375928719">
              <w:marLeft w:val="0"/>
              <w:marRight w:val="0"/>
              <w:marTop w:val="0"/>
              <w:marBottom w:val="0"/>
              <w:divBdr>
                <w:top w:val="none" w:sz="0" w:space="0" w:color="auto"/>
                <w:left w:val="none" w:sz="0" w:space="0" w:color="auto"/>
                <w:bottom w:val="none" w:sz="0" w:space="0" w:color="auto"/>
                <w:right w:val="none" w:sz="0" w:space="0" w:color="auto"/>
              </w:divBdr>
            </w:div>
            <w:div w:id="1633056882">
              <w:marLeft w:val="0"/>
              <w:marRight w:val="0"/>
              <w:marTop w:val="0"/>
              <w:marBottom w:val="0"/>
              <w:divBdr>
                <w:top w:val="none" w:sz="0" w:space="0" w:color="auto"/>
                <w:left w:val="none" w:sz="0" w:space="0" w:color="auto"/>
                <w:bottom w:val="none" w:sz="0" w:space="0" w:color="auto"/>
                <w:right w:val="none" w:sz="0" w:space="0" w:color="auto"/>
              </w:divBdr>
            </w:div>
            <w:div w:id="1746605637">
              <w:marLeft w:val="0"/>
              <w:marRight w:val="0"/>
              <w:marTop w:val="0"/>
              <w:marBottom w:val="0"/>
              <w:divBdr>
                <w:top w:val="none" w:sz="0" w:space="0" w:color="auto"/>
                <w:left w:val="none" w:sz="0" w:space="0" w:color="auto"/>
                <w:bottom w:val="none" w:sz="0" w:space="0" w:color="auto"/>
                <w:right w:val="none" w:sz="0" w:space="0" w:color="auto"/>
              </w:divBdr>
            </w:div>
            <w:div w:id="1898973532">
              <w:marLeft w:val="0"/>
              <w:marRight w:val="0"/>
              <w:marTop w:val="0"/>
              <w:marBottom w:val="0"/>
              <w:divBdr>
                <w:top w:val="none" w:sz="0" w:space="0" w:color="auto"/>
                <w:left w:val="none" w:sz="0" w:space="0" w:color="auto"/>
                <w:bottom w:val="none" w:sz="0" w:space="0" w:color="auto"/>
                <w:right w:val="none" w:sz="0" w:space="0" w:color="auto"/>
              </w:divBdr>
            </w:div>
            <w:div w:id="317000598">
              <w:marLeft w:val="0"/>
              <w:marRight w:val="0"/>
              <w:marTop w:val="0"/>
              <w:marBottom w:val="0"/>
              <w:divBdr>
                <w:top w:val="none" w:sz="0" w:space="0" w:color="auto"/>
                <w:left w:val="none" w:sz="0" w:space="0" w:color="auto"/>
                <w:bottom w:val="none" w:sz="0" w:space="0" w:color="auto"/>
                <w:right w:val="none" w:sz="0" w:space="0" w:color="auto"/>
              </w:divBdr>
            </w:div>
            <w:div w:id="2109504053">
              <w:marLeft w:val="0"/>
              <w:marRight w:val="0"/>
              <w:marTop w:val="0"/>
              <w:marBottom w:val="0"/>
              <w:divBdr>
                <w:top w:val="none" w:sz="0" w:space="0" w:color="auto"/>
                <w:left w:val="none" w:sz="0" w:space="0" w:color="auto"/>
                <w:bottom w:val="none" w:sz="0" w:space="0" w:color="auto"/>
                <w:right w:val="none" w:sz="0" w:space="0" w:color="auto"/>
              </w:divBdr>
            </w:div>
            <w:div w:id="1985308495">
              <w:marLeft w:val="0"/>
              <w:marRight w:val="0"/>
              <w:marTop w:val="0"/>
              <w:marBottom w:val="0"/>
              <w:divBdr>
                <w:top w:val="none" w:sz="0" w:space="0" w:color="auto"/>
                <w:left w:val="none" w:sz="0" w:space="0" w:color="auto"/>
                <w:bottom w:val="none" w:sz="0" w:space="0" w:color="auto"/>
                <w:right w:val="none" w:sz="0" w:space="0" w:color="auto"/>
              </w:divBdr>
            </w:div>
            <w:div w:id="2067218202">
              <w:marLeft w:val="0"/>
              <w:marRight w:val="0"/>
              <w:marTop w:val="0"/>
              <w:marBottom w:val="0"/>
              <w:divBdr>
                <w:top w:val="none" w:sz="0" w:space="0" w:color="auto"/>
                <w:left w:val="none" w:sz="0" w:space="0" w:color="auto"/>
                <w:bottom w:val="none" w:sz="0" w:space="0" w:color="auto"/>
                <w:right w:val="none" w:sz="0" w:space="0" w:color="auto"/>
              </w:divBdr>
            </w:div>
            <w:div w:id="1732146808">
              <w:marLeft w:val="0"/>
              <w:marRight w:val="0"/>
              <w:marTop w:val="0"/>
              <w:marBottom w:val="0"/>
              <w:divBdr>
                <w:top w:val="none" w:sz="0" w:space="0" w:color="auto"/>
                <w:left w:val="none" w:sz="0" w:space="0" w:color="auto"/>
                <w:bottom w:val="none" w:sz="0" w:space="0" w:color="auto"/>
                <w:right w:val="none" w:sz="0" w:space="0" w:color="auto"/>
              </w:divBdr>
            </w:div>
            <w:div w:id="2071730825">
              <w:marLeft w:val="0"/>
              <w:marRight w:val="0"/>
              <w:marTop w:val="0"/>
              <w:marBottom w:val="0"/>
              <w:divBdr>
                <w:top w:val="none" w:sz="0" w:space="0" w:color="auto"/>
                <w:left w:val="none" w:sz="0" w:space="0" w:color="auto"/>
                <w:bottom w:val="none" w:sz="0" w:space="0" w:color="auto"/>
                <w:right w:val="none" w:sz="0" w:space="0" w:color="auto"/>
              </w:divBdr>
            </w:div>
            <w:div w:id="330762282">
              <w:marLeft w:val="0"/>
              <w:marRight w:val="0"/>
              <w:marTop w:val="0"/>
              <w:marBottom w:val="0"/>
              <w:divBdr>
                <w:top w:val="none" w:sz="0" w:space="0" w:color="auto"/>
                <w:left w:val="none" w:sz="0" w:space="0" w:color="auto"/>
                <w:bottom w:val="none" w:sz="0" w:space="0" w:color="auto"/>
                <w:right w:val="none" w:sz="0" w:space="0" w:color="auto"/>
              </w:divBdr>
            </w:div>
            <w:div w:id="777259989">
              <w:marLeft w:val="0"/>
              <w:marRight w:val="0"/>
              <w:marTop w:val="0"/>
              <w:marBottom w:val="0"/>
              <w:divBdr>
                <w:top w:val="none" w:sz="0" w:space="0" w:color="auto"/>
                <w:left w:val="none" w:sz="0" w:space="0" w:color="auto"/>
                <w:bottom w:val="none" w:sz="0" w:space="0" w:color="auto"/>
                <w:right w:val="none" w:sz="0" w:space="0" w:color="auto"/>
              </w:divBdr>
            </w:div>
            <w:div w:id="2048603774">
              <w:marLeft w:val="0"/>
              <w:marRight w:val="0"/>
              <w:marTop w:val="0"/>
              <w:marBottom w:val="0"/>
              <w:divBdr>
                <w:top w:val="none" w:sz="0" w:space="0" w:color="auto"/>
                <w:left w:val="none" w:sz="0" w:space="0" w:color="auto"/>
                <w:bottom w:val="none" w:sz="0" w:space="0" w:color="auto"/>
                <w:right w:val="none" w:sz="0" w:space="0" w:color="auto"/>
              </w:divBdr>
            </w:div>
            <w:div w:id="611132263">
              <w:marLeft w:val="0"/>
              <w:marRight w:val="0"/>
              <w:marTop w:val="0"/>
              <w:marBottom w:val="0"/>
              <w:divBdr>
                <w:top w:val="none" w:sz="0" w:space="0" w:color="auto"/>
                <w:left w:val="none" w:sz="0" w:space="0" w:color="auto"/>
                <w:bottom w:val="none" w:sz="0" w:space="0" w:color="auto"/>
                <w:right w:val="none" w:sz="0" w:space="0" w:color="auto"/>
              </w:divBdr>
            </w:div>
            <w:div w:id="1248081358">
              <w:marLeft w:val="0"/>
              <w:marRight w:val="0"/>
              <w:marTop w:val="0"/>
              <w:marBottom w:val="0"/>
              <w:divBdr>
                <w:top w:val="none" w:sz="0" w:space="0" w:color="auto"/>
                <w:left w:val="none" w:sz="0" w:space="0" w:color="auto"/>
                <w:bottom w:val="none" w:sz="0" w:space="0" w:color="auto"/>
                <w:right w:val="none" w:sz="0" w:space="0" w:color="auto"/>
              </w:divBdr>
            </w:div>
            <w:div w:id="969212019">
              <w:marLeft w:val="0"/>
              <w:marRight w:val="0"/>
              <w:marTop w:val="0"/>
              <w:marBottom w:val="0"/>
              <w:divBdr>
                <w:top w:val="none" w:sz="0" w:space="0" w:color="auto"/>
                <w:left w:val="none" w:sz="0" w:space="0" w:color="auto"/>
                <w:bottom w:val="none" w:sz="0" w:space="0" w:color="auto"/>
                <w:right w:val="none" w:sz="0" w:space="0" w:color="auto"/>
              </w:divBdr>
            </w:div>
            <w:div w:id="1019429206">
              <w:marLeft w:val="0"/>
              <w:marRight w:val="0"/>
              <w:marTop w:val="0"/>
              <w:marBottom w:val="0"/>
              <w:divBdr>
                <w:top w:val="none" w:sz="0" w:space="0" w:color="auto"/>
                <w:left w:val="none" w:sz="0" w:space="0" w:color="auto"/>
                <w:bottom w:val="none" w:sz="0" w:space="0" w:color="auto"/>
                <w:right w:val="none" w:sz="0" w:space="0" w:color="auto"/>
              </w:divBdr>
            </w:div>
            <w:div w:id="731277176">
              <w:marLeft w:val="0"/>
              <w:marRight w:val="0"/>
              <w:marTop w:val="0"/>
              <w:marBottom w:val="0"/>
              <w:divBdr>
                <w:top w:val="none" w:sz="0" w:space="0" w:color="auto"/>
                <w:left w:val="none" w:sz="0" w:space="0" w:color="auto"/>
                <w:bottom w:val="none" w:sz="0" w:space="0" w:color="auto"/>
                <w:right w:val="none" w:sz="0" w:space="0" w:color="auto"/>
              </w:divBdr>
            </w:div>
            <w:div w:id="394545813">
              <w:marLeft w:val="0"/>
              <w:marRight w:val="0"/>
              <w:marTop w:val="0"/>
              <w:marBottom w:val="0"/>
              <w:divBdr>
                <w:top w:val="none" w:sz="0" w:space="0" w:color="auto"/>
                <w:left w:val="none" w:sz="0" w:space="0" w:color="auto"/>
                <w:bottom w:val="none" w:sz="0" w:space="0" w:color="auto"/>
                <w:right w:val="none" w:sz="0" w:space="0" w:color="auto"/>
              </w:divBdr>
            </w:div>
            <w:div w:id="1570505228">
              <w:marLeft w:val="0"/>
              <w:marRight w:val="0"/>
              <w:marTop w:val="0"/>
              <w:marBottom w:val="0"/>
              <w:divBdr>
                <w:top w:val="none" w:sz="0" w:space="0" w:color="auto"/>
                <w:left w:val="none" w:sz="0" w:space="0" w:color="auto"/>
                <w:bottom w:val="none" w:sz="0" w:space="0" w:color="auto"/>
                <w:right w:val="none" w:sz="0" w:space="0" w:color="auto"/>
              </w:divBdr>
            </w:div>
            <w:div w:id="310644443">
              <w:marLeft w:val="0"/>
              <w:marRight w:val="0"/>
              <w:marTop w:val="0"/>
              <w:marBottom w:val="0"/>
              <w:divBdr>
                <w:top w:val="none" w:sz="0" w:space="0" w:color="auto"/>
                <w:left w:val="none" w:sz="0" w:space="0" w:color="auto"/>
                <w:bottom w:val="none" w:sz="0" w:space="0" w:color="auto"/>
                <w:right w:val="none" w:sz="0" w:space="0" w:color="auto"/>
              </w:divBdr>
            </w:div>
            <w:div w:id="1973602">
              <w:marLeft w:val="0"/>
              <w:marRight w:val="0"/>
              <w:marTop w:val="0"/>
              <w:marBottom w:val="0"/>
              <w:divBdr>
                <w:top w:val="none" w:sz="0" w:space="0" w:color="auto"/>
                <w:left w:val="none" w:sz="0" w:space="0" w:color="auto"/>
                <w:bottom w:val="none" w:sz="0" w:space="0" w:color="auto"/>
                <w:right w:val="none" w:sz="0" w:space="0" w:color="auto"/>
              </w:divBdr>
            </w:div>
            <w:div w:id="1173952382">
              <w:marLeft w:val="0"/>
              <w:marRight w:val="0"/>
              <w:marTop w:val="0"/>
              <w:marBottom w:val="0"/>
              <w:divBdr>
                <w:top w:val="none" w:sz="0" w:space="0" w:color="auto"/>
                <w:left w:val="none" w:sz="0" w:space="0" w:color="auto"/>
                <w:bottom w:val="none" w:sz="0" w:space="0" w:color="auto"/>
                <w:right w:val="none" w:sz="0" w:space="0" w:color="auto"/>
              </w:divBdr>
            </w:div>
            <w:div w:id="1242107206">
              <w:marLeft w:val="0"/>
              <w:marRight w:val="0"/>
              <w:marTop w:val="0"/>
              <w:marBottom w:val="0"/>
              <w:divBdr>
                <w:top w:val="none" w:sz="0" w:space="0" w:color="auto"/>
                <w:left w:val="none" w:sz="0" w:space="0" w:color="auto"/>
                <w:bottom w:val="none" w:sz="0" w:space="0" w:color="auto"/>
                <w:right w:val="none" w:sz="0" w:space="0" w:color="auto"/>
              </w:divBdr>
            </w:div>
            <w:div w:id="983460931">
              <w:marLeft w:val="0"/>
              <w:marRight w:val="0"/>
              <w:marTop w:val="0"/>
              <w:marBottom w:val="0"/>
              <w:divBdr>
                <w:top w:val="none" w:sz="0" w:space="0" w:color="auto"/>
                <w:left w:val="none" w:sz="0" w:space="0" w:color="auto"/>
                <w:bottom w:val="none" w:sz="0" w:space="0" w:color="auto"/>
                <w:right w:val="none" w:sz="0" w:space="0" w:color="auto"/>
              </w:divBdr>
            </w:div>
            <w:div w:id="1834683707">
              <w:marLeft w:val="0"/>
              <w:marRight w:val="0"/>
              <w:marTop w:val="0"/>
              <w:marBottom w:val="0"/>
              <w:divBdr>
                <w:top w:val="none" w:sz="0" w:space="0" w:color="auto"/>
                <w:left w:val="none" w:sz="0" w:space="0" w:color="auto"/>
                <w:bottom w:val="none" w:sz="0" w:space="0" w:color="auto"/>
                <w:right w:val="none" w:sz="0" w:space="0" w:color="auto"/>
              </w:divBdr>
            </w:div>
            <w:div w:id="378551372">
              <w:marLeft w:val="0"/>
              <w:marRight w:val="0"/>
              <w:marTop w:val="0"/>
              <w:marBottom w:val="0"/>
              <w:divBdr>
                <w:top w:val="none" w:sz="0" w:space="0" w:color="auto"/>
                <w:left w:val="none" w:sz="0" w:space="0" w:color="auto"/>
                <w:bottom w:val="none" w:sz="0" w:space="0" w:color="auto"/>
                <w:right w:val="none" w:sz="0" w:space="0" w:color="auto"/>
              </w:divBdr>
            </w:div>
            <w:div w:id="1491868569">
              <w:marLeft w:val="0"/>
              <w:marRight w:val="0"/>
              <w:marTop w:val="0"/>
              <w:marBottom w:val="0"/>
              <w:divBdr>
                <w:top w:val="none" w:sz="0" w:space="0" w:color="auto"/>
                <w:left w:val="none" w:sz="0" w:space="0" w:color="auto"/>
                <w:bottom w:val="none" w:sz="0" w:space="0" w:color="auto"/>
                <w:right w:val="none" w:sz="0" w:space="0" w:color="auto"/>
              </w:divBdr>
            </w:div>
            <w:div w:id="1359356680">
              <w:marLeft w:val="0"/>
              <w:marRight w:val="0"/>
              <w:marTop w:val="0"/>
              <w:marBottom w:val="0"/>
              <w:divBdr>
                <w:top w:val="none" w:sz="0" w:space="0" w:color="auto"/>
                <w:left w:val="none" w:sz="0" w:space="0" w:color="auto"/>
                <w:bottom w:val="none" w:sz="0" w:space="0" w:color="auto"/>
                <w:right w:val="none" w:sz="0" w:space="0" w:color="auto"/>
              </w:divBdr>
            </w:div>
            <w:div w:id="161312938">
              <w:marLeft w:val="0"/>
              <w:marRight w:val="0"/>
              <w:marTop w:val="0"/>
              <w:marBottom w:val="0"/>
              <w:divBdr>
                <w:top w:val="none" w:sz="0" w:space="0" w:color="auto"/>
                <w:left w:val="none" w:sz="0" w:space="0" w:color="auto"/>
                <w:bottom w:val="none" w:sz="0" w:space="0" w:color="auto"/>
                <w:right w:val="none" w:sz="0" w:space="0" w:color="auto"/>
              </w:divBdr>
            </w:div>
            <w:div w:id="1183668978">
              <w:marLeft w:val="0"/>
              <w:marRight w:val="0"/>
              <w:marTop w:val="0"/>
              <w:marBottom w:val="0"/>
              <w:divBdr>
                <w:top w:val="none" w:sz="0" w:space="0" w:color="auto"/>
                <w:left w:val="none" w:sz="0" w:space="0" w:color="auto"/>
                <w:bottom w:val="none" w:sz="0" w:space="0" w:color="auto"/>
                <w:right w:val="none" w:sz="0" w:space="0" w:color="auto"/>
              </w:divBdr>
            </w:div>
            <w:div w:id="689649412">
              <w:marLeft w:val="0"/>
              <w:marRight w:val="0"/>
              <w:marTop w:val="0"/>
              <w:marBottom w:val="0"/>
              <w:divBdr>
                <w:top w:val="none" w:sz="0" w:space="0" w:color="auto"/>
                <w:left w:val="none" w:sz="0" w:space="0" w:color="auto"/>
                <w:bottom w:val="none" w:sz="0" w:space="0" w:color="auto"/>
                <w:right w:val="none" w:sz="0" w:space="0" w:color="auto"/>
              </w:divBdr>
            </w:div>
            <w:div w:id="890383846">
              <w:marLeft w:val="0"/>
              <w:marRight w:val="0"/>
              <w:marTop w:val="0"/>
              <w:marBottom w:val="0"/>
              <w:divBdr>
                <w:top w:val="none" w:sz="0" w:space="0" w:color="auto"/>
                <w:left w:val="none" w:sz="0" w:space="0" w:color="auto"/>
                <w:bottom w:val="none" w:sz="0" w:space="0" w:color="auto"/>
                <w:right w:val="none" w:sz="0" w:space="0" w:color="auto"/>
              </w:divBdr>
            </w:div>
            <w:div w:id="1506632810">
              <w:marLeft w:val="0"/>
              <w:marRight w:val="0"/>
              <w:marTop w:val="0"/>
              <w:marBottom w:val="0"/>
              <w:divBdr>
                <w:top w:val="none" w:sz="0" w:space="0" w:color="auto"/>
                <w:left w:val="none" w:sz="0" w:space="0" w:color="auto"/>
                <w:bottom w:val="none" w:sz="0" w:space="0" w:color="auto"/>
                <w:right w:val="none" w:sz="0" w:space="0" w:color="auto"/>
              </w:divBdr>
            </w:div>
            <w:div w:id="1773667677">
              <w:marLeft w:val="0"/>
              <w:marRight w:val="0"/>
              <w:marTop w:val="0"/>
              <w:marBottom w:val="0"/>
              <w:divBdr>
                <w:top w:val="none" w:sz="0" w:space="0" w:color="auto"/>
                <w:left w:val="none" w:sz="0" w:space="0" w:color="auto"/>
                <w:bottom w:val="none" w:sz="0" w:space="0" w:color="auto"/>
                <w:right w:val="none" w:sz="0" w:space="0" w:color="auto"/>
              </w:divBdr>
            </w:div>
            <w:div w:id="1177889114">
              <w:marLeft w:val="0"/>
              <w:marRight w:val="0"/>
              <w:marTop w:val="0"/>
              <w:marBottom w:val="0"/>
              <w:divBdr>
                <w:top w:val="none" w:sz="0" w:space="0" w:color="auto"/>
                <w:left w:val="none" w:sz="0" w:space="0" w:color="auto"/>
                <w:bottom w:val="none" w:sz="0" w:space="0" w:color="auto"/>
                <w:right w:val="none" w:sz="0" w:space="0" w:color="auto"/>
              </w:divBdr>
            </w:div>
            <w:div w:id="1743596834">
              <w:marLeft w:val="0"/>
              <w:marRight w:val="0"/>
              <w:marTop w:val="0"/>
              <w:marBottom w:val="0"/>
              <w:divBdr>
                <w:top w:val="none" w:sz="0" w:space="0" w:color="auto"/>
                <w:left w:val="none" w:sz="0" w:space="0" w:color="auto"/>
                <w:bottom w:val="none" w:sz="0" w:space="0" w:color="auto"/>
                <w:right w:val="none" w:sz="0" w:space="0" w:color="auto"/>
              </w:divBdr>
            </w:div>
            <w:div w:id="2013755833">
              <w:marLeft w:val="0"/>
              <w:marRight w:val="0"/>
              <w:marTop w:val="0"/>
              <w:marBottom w:val="0"/>
              <w:divBdr>
                <w:top w:val="none" w:sz="0" w:space="0" w:color="auto"/>
                <w:left w:val="none" w:sz="0" w:space="0" w:color="auto"/>
                <w:bottom w:val="none" w:sz="0" w:space="0" w:color="auto"/>
                <w:right w:val="none" w:sz="0" w:space="0" w:color="auto"/>
              </w:divBdr>
            </w:div>
            <w:div w:id="1495564235">
              <w:marLeft w:val="0"/>
              <w:marRight w:val="0"/>
              <w:marTop w:val="0"/>
              <w:marBottom w:val="0"/>
              <w:divBdr>
                <w:top w:val="none" w:sz="0" w:space="0" w:color="auto"/>
                <w:left w:val="none" w:sz="0" w:space="0" w:color="auto"/>
                <w:bottom w:val="none" w:sz="0" w:space="0" w:color="auto"/>
                <w:right w:val="none" w:sz="0" w:space="0" w:color="auto"/>
              </w:divBdr>
            </w:div>
            <w:div w:id="731273581">
              <w:marLeft w:val="0"/>
              <w:marRight w:val="0"/>
              <w:marTop w:val="0"/>
              <w:marBottom w:val="0"/>
              <w:divBdr>
                <w:top w:val="none" w:sz="0" w:space="0" w:color="auto"/>
                <w:left w:val="none" w:sz="0" w:space="0" w:color="auto"/>
                <w:bottom w:val="none" w:sz="0" w:space="0" w:color="auto"/>
                <w:right w:val="none" w:sz="0" w:space="0" w:color="auto"/>
              </w:divBdr>
            </w:div>
            <w:div w:id="1054348655">
              <w:marLeft w:val="0"/>
              <w:marRight w:val="0"/>
              <w:marTop w:val="0"/>
              <w:marBottom w:val="0"/>
              <w:divBdr>
                <w:top w:val="none" w:sz="0" w:space="0" w:color="auto"/>
                <w:left w:val="none" w:sz="0" w:space="0" w:color="auto"/>
                <w:bottom w:val="none" w:sz="0" w:space="0" w:color="auto"/>
                <w:right w:val="none" w:sz="0" w:space="0" w:color="auto"/>
              </w:divBdr>
            </w:div>
            <w:div w:id="1220243316">
              <w:marLeft w:val="0"/>
              <w:marRight w:val="0"/>
              <w:marTop w:val="0"/>
              <w:marBottom w:val="0"/>
              <w:divBdr>
                <w:top w:val="none" w:sz="0" w:space="0" w:color="auto"/>
                <w:left w:val="none" w:sz="0" w:space="0" w:color="auto"/>
                <w:bottom w:val="none" w:sz="0" w:space="0" w:color="auto"/>
                <w:right w:val="none" w:sz="0" w:space="0" w:color="auto"/>
              </w:divBdr>
            </w:div>
            <w:div w:id="1665278531">
              <w:marLeft w:val="0"/>
              <w:marRight w:val="0"/>
              <w:marTop w:val="0"/>
              <w:marBottom w:val="0"/>
              <w:divBdr>
                <w:top w:val="none" w:sz="0" w:space="0" w:color="auto"/>
                <w:left w:val="none" w:sz="0" w:space="0" w:color="auto"/>
                <w:bottom w:val="none" w:sz="0" w:space="0" w:color="auto"/>
                <w:right w:val="none" w:sz="0" w:space="0" w:color="auto"/>
              </w:divBdr>
            </w:div>
            <w:div w:id="1921717209">
              <w:marLeft w:val="0"/>
              <w:marRight w:val="0"/>
              <w:marTop w:val="0"/>
              <w:marBottom w:val="0"/>
              <w:divBdr>
                <w:top w:val="none" w:sz="0" w:space="0" w:color="auto"/>
                <w:left w:val="none" w:sz="0" w:space="0" w:color="auto"/>
                <w:bottom w:val="none" w:sz="0" w:space="0" w:color="auto"/>
                <w:right w:val="none" w:sz="0" w:space="0" w:color="auto"/>
              </w:divBdr>
            </w:div>
            <w:div w:id="59792073">
              <w:marLeft w:val="0"/>
              <w:marRight w:val="0"/>
              <w:marTop w:val="0"/>
              <w:marBottom w:val="0"/>
              <w:divBdr>
                <w:top w:val="none" w:sz="0" w:space="0" w:color="auto"/>
                <w:left w:val="none" w:sz="0" w:space="0" w:color="auto"/>
                <w:bottom w:val="none" w:sz="0" w:space="0" w:color="auto"/>
                <w:right w:val="none" w:sz="0" w:space="0" w:color="auto"/>
              </w:divBdr>
            </w:div>
            <w:div w:id="13193026">
              <w:marLeft w:val="0"/>
              <w:marRight w:val="0"/>
              <w:marTop w:val="0"/>
              <w:marBottom w:val="0"/>
              <w:divBdr>
                <w:top w:val="none" w:sz="0" w:space="0" w:color="auto"/>
                <w:left w:val="none" w:sz="0" w:space="0" w:color="auto"/>
                <w:bottom w:val="none" w:sz="0" w:space="0" w:color="auto"/>
                <w:right w:val="none" w:sz="0" w:space="0" w:color="auto"/>
              </w:divBdr>
            </w:div>
            <w:div w:id="972171860">
              <w:marLeft w:val="0"/>
              <w:marRight w:val="0"/>
              <w:marTop w:val="0"/>
              <w:marBottom w:val="0"/>
              <w:divBdr>
                <w:top w:val="none" w:sz="0" w:space="0" w:color="auto"/>
                <w:left w:val="none" w:sz="0" w:space="0" w:color="auto"/>
                <w:bottom w:val="none" w:sz="0" w:space="0" w:color="auto"/>
                <w:right w:val="none" w:sz="0" w:space="0" w:color="auto"/>
              </w:divBdr>
            </w:div>
            <w:div w:id="2137676377">
              <w:marLeft w:val="0"/>
              <w:marRight w:val="0"/>
              <w:marTop w:val="0"/>
              <w:marBottom w:val="0"/>
              <w:divBdr>
                <w:top w:val="none" w:sz="0" w:space="0" w:color="auto"/>
                <w:left w:val="none" w:sz="0" w:space="0" w:color="auto"/>
                <w:bottom w:val="none" w:sz="0" w:space="0" w:color="auto"/>
                <w:right w:val="none" w:sz="0" w:space="0" w:color="auto"/>
              </w:divBdr>
            </w:div>
            <w:div w:id="879363802">
              <w:marLeft w:val="0"/>
              <w:marRight w:val="0"/>
              <w:marTop w:val="0"/>
              <w:marBottom w:val="0"/>
              <w:divBdr>
                <w:top w:val="none" w:sz="0" w:space="0" w:color="auto"/>
                <w:left w:val="none" w:sz="0" w:space="0" w:color="auto"/>
                <w:bottom w:val="none" w:sz="0" w:space="0" w:color="auto"/>
                <w:right w:val="none" w:sz="0" w:space="0" w:color="auto"/>
              </w:divBdr>
            </w:div>
            <w:div w:id="1689939856">
              <w:marLeft w:val="0"/>
              <w:marRight w:val="0"/>
              <w:marTop w:val="0"/>
              <w:marBottom w:val="0"/>
              <w:divBdr>
                <w:top w:val="none" w:sz="0" w:space="0" w:color="auto"/>
                <w:left w:val="none" w:sz="0" w:space="0" w:color="auto"/>
                <w:bottom w:val="none" w:sz="0" w:space="0" w:color="auto"/>
                <w:right w:val="none" w:sz="0" w:space="0" w:color="auto"/>
              </w:divBdr>
            </w:div>
            <w:div w:id="207105913">
              <w:marLeft w:val="0"/>
              <w:marRight w:val="0"/>
              <w:marTop w:val="0"/>
              <w:marBottom w:val="0"/>
              <w:divBdr>
                <w:top w:val="none" w:sz="0" w:space="0" w:color="auto"/>
                <w:left w:val="none" w:sz="0" w:space="0" w:color="auto"/>
                <w:bottom w:val="none" w:sz="0" w:space="0" w:color="auto"/>
                <w:right w:val="none" w:sz="0" w:space="0" w:color="auto"/>
              </w:divBdr>
            </w:div>
            <w:div w:id="1223099053">
              <w:marLeft w:val="0"/>
              <w:marRight w:val="0"/>
              <w:marTop w:val="0"/>
              <w:marBottom w:val="0"/>
              <w:divBdr>
                <w:top w:val="none" w:sz="0" w:space="0" w:color="auto"/>
                <w:left w:val="none" w:sz="0" w:space="0" w:color="auto"/>
                <w:bottom w:val="none" w:sz="0" w:space="0" w:color="auto"/>
                <w:right w:val="none" w:sz="0" w:space="0" w:color="auto"/>
              </w:divBdr>
            </w:div>
            <w:div w:id="659505413">
              <w:marLeft w:val="0"/>
              <w:marRight w:val="0"/>
              <w:marTop w:val="0"/>
              <w:marBottom w:val="0"/>
              <w:divBdr>
                <w:top w:val="none" w:sz="0" w:space="0" w:color="auto"/>
                <w:left w:val="none" w:sz="0" w:space="0" w:color="auto"/>
                <w:bottom w:val="none" w:sz="0" w:space="0" w:color="auto"/>
                <w:right w:val="none" w:sz="0" w:space="0" w:color="auto"/>
              </w:divBdr>
            </w:div>
            <w:div w:id="2143621016">
              <w:marLeft w:val="0"/>
              <w:marRight w:val="0"/>
              <w:marTop w:val="0"/>
              <w:marBottom w:val="0"/>
              <w:divBdr>
                <w:top w:val="none" w:sz="0" w:space="0" w:color="auto"/>
                <w:left w:val="none" w:sz="0" w:space="0" w:color="auto"/>
                <w:bottom w:val="none" w:sz="0" w:space="0" w:color="auto"/>
                <w:right w:val="none" w:sz="0" w:space="0" w:color="auto"/>
              </w:divBdr>
            </w:div>
            <w:div w:id="951859397">
              <w:marLeft w:val="0"/>
              <w:marRight w:val="0"/>
              <w:marTop w:val="0"/>
              <w:marBottom w:val="0"/>
              <w:divBdr>
                <w:top w:val="none" w:sz="0" w:space="0" w:color="auto"/>
                <w:left w:val="none" w:sz="0" w:space="0" w:color="auto"/>
                <w:bottom w:val="none" w:sz="0" w:space="0" w:color="auto"/>
                <w:right w:val="none" w:sz="0" w:space="0" w:color="auto"/>
              </w:divBdr>
            </w:div>
            <w:div w:id="110976197">
              <w:marLeft w:val="0"/>
              <w:marRight w:val="0"/>
              <w:marTop w:val="0"/>
              <w:marBottom w:val="0"/>
              <w:divBdr>
                <w:top w:val="none" w:sz="0" w:space="0" w:color="auto"/>
                <w:left w:val="none" w:sz="0" w:space="0" w:color="auto"/>
                <w:bottom w:val="none" w:sz="0" w:space="0" w:color="auto"/>
                <w:right w:val="none" w:sz="0" w:space="0" w:color="auto"/>
              </w:divBdr>
            </w:div>
            <w:div w:id="244464646">
              <w:marLeft w:val="0"/>
              <w:marRight w:val="0"/>
              <w:marTop w:val="0"/>
              <w:marBottom w:val="0"/>
              <w:divBdr>
                <w:top w:val="none" w:sz="0" w:space="0" w:color="auto"/>
                <w:left w:val="none" w:sz="0" w:space="0" w:color="auto"/>
                <w:bottom w:val="none" w:sz="0" w:space="0" w:color="auto"/>
                <w:right w:val="none" w:sz="0" w:space="0" w:color="auto"/>
              </w:divBdr>
            </w:div>
            <w:div w:id="1120998134">
              <w:marLeft w:val="0"/>
              <w:marRight w:val="0"/>
              <w:marTop w:val="0"/>
              <w:marBottom w:val="0"/>
              <w:divBdr>
                <w:top w:val="none" w:sz="0" w:space="0" w:color="auto"/>
                <w:left w:val="none" w:sz="0" w:space="0" w:color="auto"/>
                <w:bottom w:val="none" w:sz="0" w:space="0" w:color="auto"/>
                <w:right w:val="none" w:sz="0" w:space="0" w:color="auto"/>
              </w:divBdr>
            </w:div>
            <w:div w:id="2115590325">
              <w:marLeft w:val="0"/>
              <w:marRight w:val="0"/>
              <w:marTop w:val="0"/>
              <w:marBottom w:val="0"/>
              <w:divBdr>
                <w:top w:val="none" w:sz="0" w:space="0" w:color="auto"/>
                <w:left w:val="none" w:sz="0" w:space="0" w:color="auto"/>
                <w:bottom w:val="none" w:sz="0" w:space="0" w:color="auto"/>
                <w:right w:val="none" w:sz="0" w:space="0" w:color="auto"/>
              </w:divBdr>
            </w:div>
            <w:div w:id="1185903288">
              <w:marLeft w:val="0"/>
              <w:marRight w:val="0"/>
              <w:marTop w:val="0"/>
              <w:marBottom w:val="0"/>
              <w:divBdr>
                <w:top w:val="none" w:sz="0" w:space="0" w:color="auto"/>
                <w:left w:val="none" w:sz="0" w:space="0" w:color="auto"/>
                <w:bottom w:val="none" w:sz="0" w:space="0" w:color="auto"/>
                <w:right w:val="none" w:sz="0" w:space="0" w:color="auto"/>
              </w:divBdr>
            </w:div>
            <w:div w:id="953562807">
              <w:marLeft w:val="0"/>
              <w:marRight w:val="0"/>
              <w:marTop w:val="0"/>
              <w:marBottom w:val="0"/>
              <w:divBdr>
                <w:top w:val="none" w:sz="0" w:space="0" w:color="auto"/>
                <w:left w:val="none" w:sz="0" w:space="0" w:color="auto"/>
                <w:bottom w:val="none" w:sz="0" w:space="0" w:color="auto"/>
                <w:right w:val="none" w:sz="0" w:space="0" w:color="auto"/>
              </w:divBdr>
            </w:div>
            <w:div w:id="5000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96018">
      <w:bodyDiv w:val="1"/>
      <w:marLeft w:val="0"/>
      <w:marRight w:val="0"/>
      <w:marTop w:val="0"/>
      <w:marBottom w:val="0"/>
      <w:divBdr>
        <w:top w:val="none" w:sz="0" w:space="0" w:color="auto"/>
        <w:left w:val="none" w:sz="0" w:space="0" w:color="auto"/>
        <w:bottom w:val="none" w:sz="0" w:space="0" w:color="auto"/>
        <w:right w:val="none" w:sz="0" w:space="0" w:color="auto"/>
      </w:divBdr>
    </w:div>
    <w:div w:id="841744562">
      <w:bodyDiv w:val="1"/>
      <w:marLeft w:val="0"/>
      <w:marRight w:val="0"/>
      <w:marTop w:val="0"/>
      <w:marBottom w:val="0"/>
      <w:divBdr>
        <w:top w:val="none" w:sz="0" w:space="0" w:color="auto"/>
        <w:left w:val="none" w:sz="0" w:space="0" w:color="auto"/>
        <w:bottom w:val="none" w:sz="0" w:space="0" w:color="auto"/>
        <w:right w:val="none" w:sz="0" w:space="0" w:color="auto"/>
      </w:divBdr>
    </w:div>
    <w:div w:id="842401440">
      <w:bodyDiv w:val="1"/>
      <w:marLeft w:val="0"/>
      <w:marRight w:val="0"/>
      <w:marTop w:val="0"/>
      <w:marBottom w:val="0"/>
      <w:divBdr>
        <w:top w:val="none" w:sz="0" w:space="0" w:color="auto"/>
        <w:left w:val="none" w:sz="0" w:space="0" w:color="auto"/>
        <w:bottom w:val="none" w:sz="0" w:space="0" w:color="auto"/>
        <w:right w:val="none" w:sz="0" w:space="0" w:color="auto"/>
      </w:divBdr>
    </w:div>
    <w:div w:id="844055707">
      <w:bodyDiv w:val="1"/>
      <w:marLeft w:val="0"/>
      <w:marRight w:val="0"/>
      <w:marTop w:val="0"/>
      <w:marBottom w:val="0"/>
      <w:divBdr>
        <w:top w:val="none" w:sz="0" w:space="0" w:color="auto"/>
        <w:left w:val="none" w:sz="0" w:space="0" w:color="auto"/>
        <w:bottom w:val="none" w:sz="0" w:space="0" w:color="auto"/>
        <w:right w:val="none" w:sz="0" w:space="0" w:color="auto"/>
      </w:divBdr>
    </w:div>
    <w:div w:id="860048069">
      <w:bodyDiv w:val="1"/>
      <w:marLeft w:val="0"/>
      <w:marRight w:val="0"/>
      <w:marTop w:val="0"/>
      <w:marBottom w:val="0"/>
      <w:divBdr>
        <w:top w:val="none" w:sz="0" w:space="0" w:color="auto"/>
        <w:left w:val="none" w:sz="0" w:space="0" w:color="auto"/>
        <w:bottom w:val="none" w:sz="0" w:space="0" w:color="auto"/>
        <w:right w:val="none" w:sz="0" w:space="0" w:color="auto"/>
      </w:divBdr>
    </w:div>
    <w:div w:id="876432737">
      <w:bodyDiv w:val="1"/>
      <w:marLeft w:val="0"/>
      <w:marRight w:val="0"/>
      <w:marTop w:val="0"/>
      <w:marBottom w:val="0"/>
      <w:divBdr>
        <w:top w:val="none" w:sz="0" w:space="0" w:color="auto"/>
        <w:left w:val="none" w:sz="0" w:space="0" w:color="auto"/>
        <w:bottom w:val="none" w:sz="0" w:space="0" w:color="auto"/>
        <w:right w:val="none" w:sz="0" w:space="0" w:color="auto"/>
      </w:divBdr>
    </w:div>
    <w:div w:id="877162711">
      <w:bodyDiv w:val="1"/>
      <w:marLeft w:val="0"/>
      <w:marRight w:val="0"/>
      <w:marTop w:val="0"/>
      <w:marBottom w:val="0"/>
      <w:divBdr>
        <w:top w:val="none" w:sz="0" w:space="0" w:color="auto"/>
        <w:left w:val="none" w:sz="0" w:space="0" w:color="auto"/>
        <w:bottom w:val="none" w:sz="0" w:space="0" w:color="auto"/>
        <w:right w:val="none" w:sz="0" w:space="0" w:color="auto"/>
      </w:divBdr>
    </w:div>
    <w:div w:id="878515851">
      <w:bodyDiv w:val="1"/>
      <w:marLeft w:val="0"/>
      <w:marRight w:val="0"/>
      <w:marTop w:val="0"/>
      <w:marBottom w:val="0"/>
      <w:divBdr>
        <w:top w:val="none" w:sz="0" w:space="0" w:color="auto"/>
        <w:left w:val="none" w:sz="0" w:space="0" w:color="auto"/>
        <w:bottom w:val="none" w:sz="0" w:space="0" w:color="auto"/>
        <w:right w:val="none" w:sz="0" w:space="0" w:color="auto"/>
      </w:divBdr>
    </w:div>
    <w:div w:id="883446205">
      <w:bodyDiv w:val="1"/>
      <w:marLeft w:val="0"/>
      <w:marRight w:val="0"/>
      <w:marTop w:val="0"/>
      <w:marBottom w:val="0"/>
      <w:divBdr>
        <w:top w:val="none" w:sz="0" w:space="0" w:color="auto"/>
        <w:left w:val="none" w:sz="0" w:space="0" w:color="auto"/>
        <w:bottom w:val="none" w:sz="0" w:space="0" w:color="auto"/>
        <w:right w:val="none" w:sz="0" w:space="0" w:color="auto"/>
      </w:divBdr>
    </w:div>
    <w:div w:id="884103175">
      <w:bodyDiv w:val="1"/>
      <w:marLeft w:val="0"/>
      <w:marRight w:val="0"/>
      <w:marTop w:val="0"/>
      <w:marBottom w:val="0"/>
      <w:divBdr>
        <w:top w:val="none" w:sz="0" w:space="0" w:color="auto"/>
        <w:left w:val="none" w:sz="0" w:space="0" w:color="auto"/>
        <w:bottom w:val="none" w:sz="0" w:space="0" w:color="auto"/>
        <w:right w:val="none" w:sz="0" w:space="0" w:color="auto"/>
      </w:divBdr>
    </w:div>
    <w:div w:id="884676512">
      <w:bodyDiv w:val="1"/>
      <w:marLeft w:val="0"/>
      <w:marRight w:val="0"/>
      <w:marTop w:val="0"/>
      <w:marBottom w:val="0"/>
      <w:divBdr>
        <w:top w:val="none" w:sz="0" w:space="0" w:color="auto"/>
        <w:left w:val="none" w:sz="0" w:space="0" w:color="auto"/>
        <w:bottom w:val="none" w:sz="0" w:space="0" w:color="auto"/>
        <w:right w:val="none" w:sz="0" w:space="0" w:color="auto"/>
      </w:divBdr>
    </w:div>
    <w:div w:id="892811248">
      <w:bodyDiv w:val="1"/>
      <w:marLeft w:val="0"/>
      <w:marRight w:val="0"/>
      <w:marTop w:val="0"/>
      <w:marBottom w:val="0"/>
      <w:divBdr>
        <w:top w:val="none" w:sz="0" w:space="0" w:color="auto"/>
        <w:left w:val="none" w:sz="0" w:space="0" w:color="auto"/>
        <w:bottom w:val="none" w:sz="0" w:space="0" w:color="auto"/>
        <w:right w:val="none" w:sz="0" w:space="0" w:color="auto"/>
      </w:divBdr>
    </w:div>
    <w:div w:id="904727768">
      <w:bodyDiv w:val="1"/>
      <w:marLeft w:val="0"/>
      <w:marRight w:val="0"/>
      <w:marTop w:val="0"/>
      <w:marBottom w:val="0"/>
      <w:divBdr>
        <w:top w:val="none" w:sz="0" w:space="0" w:color="auto"/>
        <w:left w:val="none" w:sz="0" w:space="0" w:color="auto"/>
        <w:bottom w:val="none" w:sz="0" w:space="0" w:color="auto"/>
        <w:right w:val="none" w:sz="0" w:space="0" w:color="auto"/>
      </w:divBdr>
    </w:div>
    <w:div w:id="910892720">
      <w:bodyDiv w:val="1"/>
      <w:marLeft w:val="0"/>
      <w:marRight w:val="0"/>
      <w:marTop w:val="0"/>
      <w:marBottom w:val="0"/>
      <w:divBdr>
        <w:top w:val="none" w:sz="0" w:space="0" w:color="auto"/>
        <w:left w:val="none" w:sz="0" w:space="0" w:color="auto"/>
        <w:bottom w:val="none" w:sz="0" w:space="0" w:color="auto"/>
        <w:right w:val="none" w:sz="0" w:space="0" w:color="auto"/>
      </w:divBdr>
    </w:div>
    <w:div w:id="913734620">
      <w:bodyDiv w:val="1"/>
      <w:marLeft w:val="0"/>
      <w:marRight w:val="0"/>
      <w:marTop w:val="0"/>
      <w:marBottom w:val="0"/>
      <w:divBdr>
        <w:top w:val="none" w:sz="0" w:space="0" w:color="auto"/>
        <w:left w:val="none" w:sz="0" w:space="0" w:color="auto"/>
        <w:bottom w:val="none" w:sz="0" w:space="0" w:color="auto"/>
        <w:right w:val="none" w:sz="0" w:space="0" w:color="auto"/>
      </w:divBdr>
    </w:div>
    <w:div w:id="9142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2558">
          <w:marLeft w:val="0"/>
          <w:marRight w:val="0"/>
          <w:marTop w:val="0"/>
          <w:marBottom w:val="240"/>
          <w:divBdr>
            <w:top w:val="none" w:sz="0" w:space="0" w:color="auto"/>
            <w:left w:val="none" w:sz="0" w:space="0" w:color="auto"/>
            <w:bottom w:val="none" w:sz="0" w:space="0" w:color="auto"/>
            <w:right w:val="none" w:sz="0" w:space="0" w:color="auto"/>
          </w:divBdr>
        </w:div>
        <w:div w:id="493690718">
          <w:marLeft w:val="0"/>
          <w:marRight w:val="0"/>
          <w:marTop w:val="0"/>
          <w:marBottom w:val="240"/>
          <w:divBdr>
            <w:top w:val="none" w:sz="0" w:space="0" w:color="auto"/>
            <w:left w:val="none" w:sz="0" w:space="0" w:color="auto"/>
            <w:bottom w:val="none" w:sz="0" w:space="0" w:color="auto"/>
            <w:right w:val="none" w:sz="0" w:space="0" w:color="auto"/>
          </w:divBdr>
        </w:div>
        <w:div w:id="1512142504">
          <w:marLeft w:val="0"/>
          <w:marRight w:val="0"/>
          <w:marTop w:val="0"/>
          <w:marBottom w:val="240"/>
          <w:divBdr>
            <w:top w:val="none" w:sz="0" w:space="0" w:color="auto"/>
            <w:left w:val="none" w:sz="0" w:space="0" w:color="auto"/>
            <w:bottom w:val="none" w:sz="0" w:space="0" w:color="auto"/>
            <w:right w:val="none" w:sz="0" w:space="0" w:color="auto"/>
          </w:divBdr>
        </w:div>
        <w:div w:id="898440384">
          <w:marLeft w:val="0"/>
          <w:marRight w:val="0"/>
          <w:marTop w:val="0"/>
          <w:marBottom w:val="240"/>
          <w:divBdr>
            <w:top w:val="none" w:sz="0" w:space="0" w:color="auto"/>
            <w:left w:val="none" w:sz="0" w:space="0" w:color="auto"/>
            <w:bottom w:val="none" w:sz="0" w:space="0" w:color="auto"/>
            <w:right w:val="none" w:sz="0" w:space="0" w:color="auto"/>
          </w:divBdr>
        </w:div>
        <w:div w:id="218326318">
          <w:marLeft w:val="0"/>
          <w:marRight w:val="0"/>
          <w:marTop w:val="0"/>
          <w:marBottom w:val="240"/>
          <w:divBdr>
            <w:top w:val="none" w:sz="0" w:space="0" w:color="auto"/>
            <w:left w:val="none" w:sz="0" w:space="0" w:color="auto"/>
            <w:bottom w:val="none" w:sz="0" w:space="0" w:color="auto"/>
            <w:right w:val="none" w:sz="0" w:space="0" w:color="auto"/>
          </w:divBdr>
        </w:div>
        <w:div w:id="774713102">
          <w:marLeft w:val="0"/>
          <w:marRight w:val="0"/>
          <w:marTop w:val="0"/>
          <w:marBottom w:val="240"/>
          <w:divBdr>
            <w:top w:val="none" w:sz="0" w:space="0" w:color="auto"/>
            <w:left w:val="none" w:sz="0" w:space="0" w:color="auto"/>
            <w:bottom w:val="none" w:sz="0" w:space="0" w:color="auto"/>
            <w:right w:val="none" w:sz="0" w:space="0" w:color="auto"/>
          </w:divBdr>
        </w:div>
        <w:div w:id="821850334">
          <w:marLeft w:val="0"/>
          <w:marRight w:val="0"/>
          <w:marTop w:val="0"/>
          <w:marBottom w:val="240"/>
          <w:divBdr>
            <w:top w:val="none" w:sz="0" w:space="0" w:color="auto"/>
            <w:left w:val="none" w:sz="0" w:space="0" w:color="auto"/>
            <w:bottom w:val="none" w:sz="0" w:space="0" w:color="auto"/>
            <w:right w:val="none" w:sz="0" w:space="0" w:color="auto"/>
          </w:divBdr>
        </w:div>
        <w:div w:id="627247006">
          <w:marLeft w:val="0"/>
          <w:marRight w:val="0"/>
          <w:marTop w:val="0"/>
          <w:marBottom w:val="240"/>
          <w:divBdr>
            <w:top w:val="none" w:sz="0" w:space="0" w:color="auto"/>
            <w:left w:val="none" w:sz="0" w:space="0" w:color="auto"/>
            <w:bottom w:val="none" w:sz="0" w:space="0" w:color="auto"/>
            <w:right w:val="none" w:sz="0" w:space="0" w:color="auto"/>
          </w:divBdr>
        </w:div>
        <w:div w:id="403995027">
          <w:marLeft w:val="0"/>
          <w:marRight w:val="0"/>
          <w:marTop w:val="0"/>
          <w:marBottom w:val="240"/>
          <w:divBdr>
            <w:top w:val="none" w:sz="0" w:space="0" w:color="auto"/>
            <w:left w:val="none" w:sz="0" w:space="0" w:color="auto"/>
            <w:bottom w:val="none" w:sz="0" w:space="0" w:color="auto"/>
            <w:right w:val="none" w:sz="0" w:space="0" w:color="auto"/>
          </w:divBdr>
        </w:div>
        <w:div w:id="518737208">
          <w:marLeft w:val="0"/>
          <w:marRight w:val="0"/>
          <w:marTop w:val="0"/>
          <w:marBottom w:val="240"/>
          <w:divBdr>
            <w:top w:val="none" w:sz="0" w:space="0" w:color="auto"/>
            <w:left w:val="none" w:sz="0" w:space="0" w:color="auto"/>
            <w:bottom w:val="none" w:sz="0" w:space="0" w:color="auto"/>
            <w:right w:val="none" w:sz="0" w:space="0" w:color="auto"/>
          </w:divBdr>
        </w:div>
        <w:div w:id="2084453111">
          <w:marLeft w:val="0"/>
          <w:marRight w:val="0"/>
          <w:marTop w:val="0"/>
          <w:marBottom w:val="240"/>
          <w:divBdr>
            <w:top w:val="none" w:sz="0" w:space="0" w:color="auto"/>
            <w:left w:val="none" w:sz="0" w:space="0" w:color="auto"/>
            <w:bottom w:val="none" w:sz="0" w:space="0" w:color="auto"/>
            <w:right w:val="none" w:sz="0" w:space="0" w:color="auto"/>
          </w:divBdr>
        </w:div>
        <w:div w:id="945773449">
          <w:marLeft w:val="0"/>
          <w:marRight w:val="0"/>
          <w:marTop w:val="0"/>
          <w:marBottom w:val="240"/>
          <w:divBdr>
            <w:top w:val="none" w:sz="0" w:space="0" w:color="auto"/>
            <w:left w:val="none" w:sz="0" w:space="0" w:color="auto"/>
            <w:bottom w:val="none" w:sz="0" w:space="0" w:color="auto"/>
            <w:right w:val="none" w:sz="0" w:space="0" w:color="auto"/>
          </w:divBdr>
        </w:div>
        <w:div w:id="852301571">
          <w:marLeft w:val="0"/>
          <w:marRight w:val="0"/>
          <w:marTop w:val="0"/>
          <w:marBottom w:val="240"/>
          <w:divBdr>
            <w:top w:val="none" w:sz="0" w:space="0" w:color="auto"/>
            <w:left w:val="none" w:sz="0" w:space="0" w:color="auto"/>
            <w:bottom w:val="none" w:sz="0" w:space="0" w:color="auto"/>
            <w:right w:val="none" w:sz="0" w:space="0" w:color="auto"/>
          </w:divBdr>
        </w:div>
        <w:div w:id="1758356423">
          <w:marLeft w:val="0"/>
          <w:marRight w:val="0"/>
          <w:marTop w:val="0"/>
          <w:marBottom w:val="240"/>
          <w:divBdr>
            <w:top w:val="none" w:sz="0" w:space="0" w:color="auto"/>
            <w:left w:val="none" w:sz="0" w:space="0" w:color="auto"/>
            <w:bottom w:val="none" w:sz="0" w:space="0" w:color="auto"/>
            <w:right w:val="none" w:sz="0" w:space="0" w:color="auto"/>
          </w:divBdr>
        </w:div>
        <w:div w:id="1698695217">
          <w:marLeft w:val="0"/>
          <w:marRight w:val="0"/>
          <w:marTop w:val="0"/>
          <w:marBottom w:val="240"/>
          <w:divBdr>
            <w:top w:val="none" w:sz="0" w:space="0" w:color="auto"/>
            <w:left w:val="none" w:sz="0" w:space="0" w:color="auto"/>
            <w:bottom w:val="none" w:sz="0" w:space="0" w:color="auto"/>
            <w:right w:val="none" w:sz="0" w:space="0" w:color="auto"/>
          </w:divBdr>
        </w:div>
        <w:div w:id="1682776763">
          <w:marLeft w:val="0"/>
          <w:marRight w:val="0"/>
          <w:marTop w:val="0"/>
          <w:marBottom w:val="240"/>
          <w:divBdr>
            <w:top w:val="none" w:sz="0" w:space="0" w:color="auto"/>
            <w:left w:val="none" w:sz="0" w:space="0" w:color="auto"/>
            <w:bottom w:val="none" w:sz="0" w:space="0" w:color="auto"/>
            <w:right w:val="none" w:sz="0" w:space="0" w:color="auto"/>
          </w:divBdr>
        </w:div>
        <w:div w:id="41636437">
          <w:marLeft w:val="0"/>
          <w:marRight w:val="0"/>
          <w:marTop w:val="0"/>
          <w:marBottom w:val="240"/>
          <w:divBdr>
            <w:top w:val="none" w:sz="0" w:space="0" w:color="auto"/>
            <w:left w:val="none" w:sz="0" w:space="0" w:color="auto"/>
            <w:bottom w:val="none" w:sz="0" w:space="0" w:color="auto"/>
            <w:right w:val="none" w:sz="0" w:space="0" w:color="auto"/>
          </w:divBdr>
        </w:div>
        <w:div w:id="704644935">
          <w:marLeft w:val="0"/>
          <w:marRight w:val="0"/>
          <w:marTop w:val="0"/>
          <w:marBottom w:val="240"/>
          <w:divBdr>
            <w:top w:val="none" w:sz="0" w:space="0" w:color="auto"/>
            <w:left w:val="none" w:sz="0" w:space="0" w:color="auto"/>
            <w:bottom w:val="none" w:sz="0" w:space="0" w:color="auto"/>
            <w:right w:val="none" w:sz="0" w:space="0" w:color="auto"/>
          </w:divBdr>
        </w:div>
      </w:divsChild>
    </w:div>
    <w:div w:id="914978581">
      <w:bodyDiv w:val="1"/>
      <w:marLeft w:val="0"/>
      <w:marRight w:val="0"/>
      <w:marTop w:val="0"/>
      <w:marBottom w:val="0"/>
      <w:divBdr>
        <w:top w:val="none" w:sz="0" w:space="0" w:color="auto"/>
        <w:left w:val="none" w:sz="0" w:space="0" w:color="auto"/>
        <w:bottom w:val="none" w:sz="0" w:space="0" w:color="auto"/>
        <w:right w:val="none" w:sz="0" w:space="0" w:color="auto"/>
      </w:divBdr>
    </w:div>
    <w:div w:id="917207317">
      <w:bodyDiv w:val="1"/>
      <w:marLeft w:val="0"/>
      <w:marRight w:val="0"/>
      <w:marTop w:val="0"/>
      <w:marBottom w:val="0"/>
      <w:divBdr>
        <w:top w:val="none" w:sz="0" w:space="0" w:color="auto"/>
        <w:left w:val="none" w:sz="0" w:space="0" w:color="auto"/>
        <w:bottom w:val="none" w:sz="0" w:space="0" w:color="auto"/>
        <w:right w:val="none" w:sz="0" w:space="0" w:color="auto"/>
      </w:divBdr>
    </w:div>
    <w:div w:id="917787175">
      <w:bodyDiv w:val="1"/>
      <w:marLeft w:val="0"/>
      <w:marRight w:val="0"/>
      <w:marTop w:val="0"/>
      <w:marBottom w:val="0"/>
      <w:divBdr>
        <w:top w:val="none" w:sz="0" w:space="0" w:color="auto"/>
        <w:left w:val="none" w:sz="0" w:space="0" w:color="auto"/>
        <w:bottom w:val="none" w:sz="0" w:space="0" w:color="auto"/>
        <w:right w:val="none" w:sz="0" w:space="0" w:color="auto"/>
      </w:divBdr>
    </w:div>
    <w:div w:id="922299014">
      <w:bodyDiv w:val="1"/>
      <w:marLeft w:val="0"/>
      <w:marRight w:val="0"/>
      <w:marTop w:val="0"/>
      <w:marBottom w:val="0"/>
      <w:divBdr>
        <w:top w:val="none" w:sz="0" w:space="0" w:color="auto"/>
        <w:left w:val="none" w:sz="0" w:space="0" w:color="auto"/>
        <w:bottom w:val="none" w:sz="0" w:space="0" w:color="auto"/>
        <w:right w:val="none" w:sz="0" w:space="0" w:color="auto"/>
      </w:divBdr>
    </w:div>
    <w:div w:id="925580350">
      <w:bodyDiv w:val="1"/>
      <w:marLeft w:val="0"/>
      <w:marRight w:val="0"/>
      <w:marTop w:val="0"/>
      <w:marBottom w:val="0"/>
      <w:divBdr>
        <w:top w:val="none" w:sz="0" w:space="0" w:color="auto"/>
        <w:left w:val="none" w:sz="0" w:space="0" w:color="auto"/>
        <w:bottom w:val="none" w:sz="0" w:space="0" w:color="auto"/>
        <w:right w:val="none" w:sz="0" w:space="0" w:color="auto"/>
      </w:divBdr>
    </w:div>
    <w:div w:id="931427051">
      <w:bodyDiv w:val="1"/>
      <w:marLeft w:val="0"/>
      <w:marRight w:val="0"/>
      <w:marTop w:val="0"/>
      <w:marBottom w:val="0"/>
      <w:divBdr>
        <w:top w:val="none" w:sz="0" w:space="0" w:color="auto"/>
        <w:left w:val="none" w:sz="0" w:space="0" w:color="auto"/>
        <w:bottom w:val="none" w:sz="0" w:space="0" w:color="auto"/>
        <w:right w:val="none" w:sz="0" w:space="0" w:color="auto"/>
      </w:divBdr>
    </w:div>
    <w:div w:id="941110117">
      <w:bodyDiv w:val="1"/>
      <w:marLeft w:val="0"/>
      <w:marRight w:val="0"/>
      <w:marTop w:val="0"/>
      <w:marBottom w:val="0"/>
      <w:divBdr>
        <w:top w:val="none" w:sz="0" w:space="0" w:color="auto"/>
        <w:left w:val="none" w:sz="0" w:space="0" w:color="auto"/>
        <w:bottom w:val="none" w:sz="0" w:space="0" w:color="auto"/>
        <w:right w:val="none" w:sz="0" w:space="0" w:color="auto"/>
      </w:divBdr>
    </w:div>
    <w:div w:id="941450819">
      <w:bodyDiv w:val="1"/>
      <w:marLeft w:val="0"/>
      <w:marRight w:val="0"/>
      <w:marTop w:val="0"/>
      <w:marBottom w:val="0"/>
      <w:divBdr>
        <w:top w:val="none" w:sz="0" w:space="0" w:color="auto"/>
        <w:left w:val="none" w:sz="0" w:space="0" w:color="auto"/>
        <w:bottom w:val="none" w:sz="0" w:space="0" w:color="auto"/>
        <w:right w:val="none" w:sz="0" w:space="0" w:color="auto"/>
      </w:divBdr>
    </w:div>
    <w:div w:id="949245033">
      <w:bodyDiv w:val="1"/>
      <w:marLeft w:val="0"/>
      <w:marRight w:val="0"/>
      <w:marTop w:val="0"/>
      <w:marBottom w:val="0"/>
      <w:divBdr>
        <w:top w:val="none" w:sz="0" w:space="0" w:color="auto"/>
        <w:left w:val="none" w:sz="0" w:space="0" w:color="auto"/>
        <w:bottom w:val="none" w:sz="0" w:space="0" w:color="auto"/>
        <w:right w:val="none" w:sz="0" w:space="0" w:color="auto"/>
      </w:divBdr>
    </w:div>
    <w:div w:id="950547216">
      <w:bodyDiv w:val="1"/>
      <w:marLeft w:val="0"/>
      <w:marRight w:val="0"/>
      <w:marTop w:val="0"/>
      <w:marBottom w:val="0"/>
      <w:divBdr>
        <w:top w:val="none" w:sz="0" w:space="0" w:color="auto"/>
        <w:left w:val="none" w:sz="0" w:space="0" w:color="auto"/>
        <w:bottom w:val="none" w:sz="0" w:space="0" w:color="auto"/>
        <w:right w:val="none" w:sz="0" w:space="0" w:color="auto"/>
      </w:divBdr>
    </w:div>
    <w:div w:id="955136438">
      <w:bodyDiv w:val="1"/>
      <w:marLeft w:val="0"/>
      <w:marRight w:val="0"/>
      <w:marTop w:val="0"/>
      <w:marBottom w:val="0"/>
      <w:divBdr>
        <w:top w:val="none" w:sz="0" w:space="0" w:color="auto"/>
        <w:left w:val="none" w:sz="0" w:space="0" w:color="auto"/>
        <w:bottom w:val="none" w:sz="0" w:space="0" w:color="auto"/>
        <w:right w:val="none" w:sz="0" w:space="0" w:color="auto"/>
      </w:divBdr>
    </w:div>
    <w:div w:id="955332087">
      <w:bodyDiv w:val="1"/>
      <w:marLeft w:val="0"/>
      <w:marRight w:val="0"/>
      <w:marTop w:val="0"/>
      <w:marBottom w:val="0"/>
      <w:divBdr>
        <w:top w:val="none" w:sz="0" w:space="0" w:color="auto"/>
        <w:left w:val="none" w:sz="0" w:space="0" w:color="auto"/>
        <w:bottom w:val="none" w:sz="0" w:space="0" w:color="auto"/>
        <w:right w:val="none" w:sz="0" w:space="0" w:color="auto"/>
      </w:divBdr>
      <w:divsChild>
        <w:div w:id="1492217612">
          <w:marLeft w:val="0"/>
          <w:marRight w:val="0"/>
          <w:marTop w:val="0"/>
          <w:marBottom w:val="0"/>
          <w:divBdr>
            <w:top w:val="none" w:sz="0" w:space="0" w:color="auto"/>
            <w:left w:val="none" w:sz="0" w:space="0" w:color="auto"/>
            <w:bottom w:val="none" w:sz="0" w:space="0" w:color="auto"/>
            <w:right w:val="none" w:sz="0" w:space="0" w:color="auto"/>
          </w:divBdr>
          <w:divsChild>
            <w:div w:id="383451195">
              <w:marLeft w:val="0"/>
              <w:marRight w:val="0"/>
              <w:marTop w:val="0"/>
              <w:marBottom w:val="0"/>
              <w:divBdr>
                <w:top w:val="none" w:sz="0" w:space="0" w:color="auto"/>
                <w:left w:val="none" w:sz="0" w:space="0" w:color="auto"/>
                <w:bottom w:val="none" w:sz="0" w:space="0" w:color="auto"/>
                <w:right w:val="none" w:sz="0" w:space="0" w:color="auto"/>
              </w:divBdr>
              <w:divsChild>
                <w:div w:id="1110705450">
                  <w:marLeft w:val="0"/>
                  <w:marRight w:val="0"/>
                  <w:marTop w:val="0"/>
                  <w:marBottom w:val="0"/>
                  <w:divBdr>
                    <w:top w:val="none" w:sz="0" w:space="0" w:color="auto"/>
                    <w:left w:val="none" w:sz="0" w:space="0" w:color="auto"/>
                    <w:bottom w:val="none" w:sz="0" w:space="0" w:color="auto"/>
                    <w:right w:val="none" w:sz="0" w:space="0" w:color="auto"/>
                  </w:divBdr>
                  <w:divsChild>
                    <w:div w:id="1091657489">
                      <w:marLeft w:val="0"/>
                      <w:marRight w:val="0"/>
                      <w:marTop w:val="0"/>
                      <w:marBottom w:val="0"/>
                      <w:divBdr>
                        <w:top w:val="none" w:sz="0" w:space="0" w:color="auto"/>
                        <w:left w:val="none" w:sz="0" w:space="0" w:color="auto"/>
                        <w:bottom w:val="none" w:sz="0" w:space="0" w:color="auto"/>
                        <w:right w:val="none" w:sz="0" w:space="0" w:color="auto"/>
                      </w:divBdr>
                      <w:divsChild>
                        <w:div w:id="627204618">
                          <w:marLeft w:val="0"/>
                          <w:marRight w:val="0"/>
                          <w:marTop w:val="0"/>
                          <w:marBottom w:val="0"/>
                          <w:divBdr>
                            <w:top w:val="none" w:sz="0" w:space="0" w:color="auto"/>
                            <w:left w:val="none" w:sz="0" w:space="0" w:color="auto"/>
                            <w:bottom w:val="none" w:sz="0" w:space="0" w:color="auto"/>
                            <w:right w:val="none" w:sz="0" w:space="0" w:color="auto"/>
                          </w:divBdr>
                          <w:divsChild>
                            <w:div w:id="14904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403291">
      <w:bodyDiv w:val="1"/>
      <w:marLeft w:val="0"/>
      <w:marRight w:val="0"/>
      <w:marTop w:val="0"/>
      <w:marBottom w:val="0"/>
      <w:divBdr>
        <w:top w:val="none" w:sz="0" w:space="0" w:color="auto"/>
        <w:left w:val="none" w:sz="0" w:space="0" w:color="auto"/>
        <w:bottom w:val="none" w:sz="0" w:space="0" w:color="auto"/>
        <w:right w:val="none" w:sz="0" w:space="0" w:color="auto"/>
      </w:divBdr>
    </w:div>
    <w:div w:id="956834126">
      <w:bodyDiv w:val="1"/>
      <w:marLeft w:val="0"/>
      <w:marRight w:val="0"/>
      <w:marTop w:val="0"/>
      <w:marBottom w:val="0"/>
      <w:divBdr>
        <w:top w:val="none" w:sz="0" w:space="0" w:color="auto"/>
        <w:left w:val="none" w:sz="0" w:space="0" w:color="auto"/>
        <w:bottom w:val="none" w:sz="0" w:space="0" w:color="auto"/>
        <w:right w:val="none" w:sz="0" w:space="0" w:color="auto"/>
      </w:divBdr>
    </w:div>
    <w:div w:id="960653459">
      <w:bodyDiv w:val="1"/>
      <w:marLeft w:val="0"/>
      <w:marRight w:val="0"/>
      <w:marTop w:val="0"/>
      <w:marBottom w:val="0"/>
      <w:divBdr>
        <w:top w:val="none" w:sz="0" w:space="0" w:color="auto"/>
        <w:left w:val="none" w:sz="0" w:space="0" w:color="auto"/>
        <w:bottom w:val="none" w:sz="0" w:space="0" w:color="auto"/>
        <w:right w:val="none" w:sz="0" w:space="0" w:color="auto"/>
      </w:divBdr>
    </w:div>
    <w:div w:id="962809519">
      <w:bodyDiv w:val="1"/>
      <w:marLeft w:val="0"/>
      <w:marRight w:val="0"/>
      <w:marTop w:val="0"/>
      <w:marBottom w:val="0"/>
      <w:divBdr>
        <w:top w:val="none" w:sz="0" w:space="0" w:color="auto"/>
        <w:left w:val="none" w:sz="0" w:space="0" w:color="auto"/>
        <w:bottom w:val="none" w:sz="0" w:space="0" w:color="auto"/>
        <w:right w:val="none" w:sz="0" w:space="0" w:color="auto"/>
      </w:divBdr>
    </w:div>
    <w:div w:id="963924111">
      <w:bodyDiv w:val="1"/>
      <w:marLeft w:val="0"/>
      <w:marRight w:val="0"/>
      <w:marTop w:val="0"/>
      <w:marBottom w:val="0"/>
      <w:divBdr>
        <w:top w:val="none" w:sz="0" w:space="0" w:color="auto"/>
        <w:left w:val="none" w:sz="0" w:space="0" w:color="auto"/>
        <w:bottom w:val="none" w:sz="0" w:space="0" w:color="auto"/>
        <w:right w:val="none" w:sz="0" w:space="0" w:color="auto"/>
      </w:divBdr>
    </w:div>
    <w:div w:id="964964985">
      <w:bodyDiv w:val="1"/>
      <w:marLeft w:val="0"/>
      <w:marRight w:val="0"/>
      <w:marTop w:val="0"/>
      <w:marBottom w:val="0"/>
      <w:divBdr>
        <w:top w:val="none" w:sz="0" w:space="0" w:color="auto"/>
        <w:left w:val="none" w:sz="0" w:space="0" w:color="auto"/>
        <w:bottom w:val="none" w:sz="0" w:space="0" w:color="auto"/>
        <w:right w:val="none" w:sz="0" w:space="0" w:color="auto"/>
      </w:divBdr>
    </w:div>
    <w:div w:id="967588305">
      <w:bodyDiv w:val="1"/>
      <w:marLeft w:val="0"/>
      <w:marRight w:val="0"/>
      <w:marTop w:val="0"/>
      <w:marBottom w:val="0"/>
      <w:divBdr>
        <w:top w:val="none" w:sz="0" w:space="0" w:color="auto"/>
        <w:left w:val="none" w:sz="0" w:space="0" w:color="auto"/>
        <w:bottom w:val="none" w:sz="0" w:space="0" w:color="auto"/>
        <w:right w:val="none" w:sz="0" w:space="0" w:color="auto"/>
      </w:divBdr>
    </w:div>
    <w:div w:id="973216342">
      <w:bodyDiv w:val="1"/>
      <w:marLeft w:val="0"/>
      <w:marRight w:val="0"/>
      <w:marTop w:val="0"/>
      <w:marBottom w:val="0"/>
      <w:divBdr>
        <w:top w:val="none" w:sz="0" w:space="0" w:color="auto"/>
        <w:left w:val="none" w:sz="0" w:space="0" w:color="auto"/>
        <w:bottom w:val="none" w:sz="0" w:space="0" w:color="auto"/>
        <w:right w:val="none" w:sz="0" w:space="0" w:color="auto"/>
      </w:divBdr>
    </w:div>
    <w:div w:id="975069423">
      <w:bodyDiv w:val="1"/>
      <w:marLeft w:val="0"/>
      <w:marRight w:val="0"/>
      <w:marTop w:val="0"/>
      <w:marBottom w:val="0"/>
      <w:divBdr>
        <w:top w:val="none" w:sz="0" w:space="0" w:color="auto"/>
        <w:left w:val="none" w:sz="0" w:space="0" w:color="auto"/>
        <w:bottom w:val="none" w:sz="0" w:space="0" w:color="auto"/>
        <w:right w:val="none" w:sz="0" w:space="0" w:color="auto"/>
      </w:divBdr>
    </w:div>
    <w:div w:id="976109062">
      <w:bodyDiv w:val="1"/>
      <w:marLeft w:val="0"/>
      <w:marRight w:val="0"/>
      <w:marTop w:val="0"/>
      <w:marBottom w:val="0"/>
      <w:divBdr>
        <w:top w:val="none" w:sz="0" w:space="0" w:color="auto"/>
        <w:left w:val="none" w:sz="0" w:space="0" w:color="auto"/>
        <w:bottom w:val="none" w:sz="0" w:space="0" w:color="auto"/>
        <w:right w:val="none" w:sz="0" w:space="0" w:color="auto"/>
      </w:divBdr>
    </w:div>
    <w:div w:id="993021749">
      <w:bodyDiv w:val="1"/>
      <w:marLeft w:val="0"/>
      <w:marRight w:val="0"/>
      <w:marTop w:val="0"/>
      <w:marBottom w:val="0"/>
      <w:divBdr>
        <w:top w:val="none" w:sz="0" w:space="0" w:color="auto"/>
        <w:left w:val="none" w:sz="0" w:space="0" w:color="auto"/>
        <w:bottom w:val="none" w:sz="0" w:space="0" w:color="auto"/>
        <w:right w:val="none" w:sz="0" w:space="0" w:color="auto"/>
      </w:divBdr>
    </w:div>
    <w:div w:id="993610466">
      <w:bodyDiv w:val="1"/>
      <w:marLeft w:val="0"/>
      <w:marRight w:val="0"/>
      <w:marTop w:val="0"/>
      <w:marBottom w:val="0"/>
      <w:divBdr>
        <w:top w:val="none" w:sz="0" w:space="0" w:color="auto"/>
        <w:left w:val="none" w:sz="0" w:space="0" w:color="auto"/>
        <w:bottom w:val="none" w:sz="0" w:space="0" w:color="auto"/>
        <w:right w:val="none" w:sz="0" w:space="0" w:color="auto"/>
      </w:divBdr>
    </w:div>
    <w:div w:id="993947498">
      <w:bodyDiv w:val="1"/>
      <w:marLeft w:val="0"/>
      <w:marRight w:val="0"/>
      <w:marTop w:val="0"/>
      <w:marBottom w:val="0"/>
      <w:divBdr>
        <w:top w:val="none" w:sz="0" w:space="0" w:color="auto"/>
        <w:left w:val="none" w:sz="0" w:space="0" w:color="auto"/>
        <w:bottom w:val="none" w:sz="0" w:space="0" w:color="auto"/>
        <w:right w:val="none" w:sz="0" w:space="0" w:color="auto"/>
      </w:divBdr>
    </w:div>
    <w:div w:id="995645754">
      <w:bodyDiv w:val="1"/>
      <w:marLeft w:val="0"/>
      <w:marRight w:val="0"/>
      <w:marTop w:val="0"/>
      <w:marBottom w:val="0"/>
      <w:divBdr>
        <w:top w:val="none" w:sz="0" w:space="0" w:color="auto"/>
        <w:left w:val="none" w:sz="0" w:space="0" w:color="auto"/>
        <w:bottom w:val="none" w:sz="0" w:space="0" w:color="auto"/>
        <w:right w:val="none" w:sz="0" w:space="0" w:color="auto"/>
      </w:divBdr>
    </w:div>
    <w:div w:id="997272574">
      <w:bodyDiv w:val="1"/>
      <w:marLeft w:val="0"/>
      <w:marRight w:val="0"/>
      <w:marTop w:val="0"/>
      <w:marBottom w:val="0"/>
      <w:divBdr>
        <w:top w:val="none" w:sz="0" w:space="0" w:color="auto"/>
        <w:left w:val="none" w:sz="0" w:space="0" w:color="auto"/>
        <w:bottom w:val="none" w:sz="0" w:space="0" w:color="auto"/>
        <w:right w:val="none" w:sz="0" w:space="0" w:color="auto"/>
      </w:divBdr>
    </w:div>
    <w:div w:id="1005746831">
      <w:bodyDiv w:val="1"/>
      <w:marLeft w:val="0"/>
      <w:marRight w:val="0"/>
      <w:marTop w:val="0"/>
      <w:marBottom w:val="0"/>
      <w:divBdr>
        <w:top w:val="none" w:sz="0" w:space="0" w:color="auto"/>
        <w:left w:val="none" w:sz="0" w:space="0" w:color="auto"/>
        <w:bottom w:val="none" w:sz="0" w:space="0" w:color="auto"/>
        <w:right w:val="none" w:sz="0" w:space="0" w:color="auto"/>
      </w:divBdr>
    </w:div>
    <w:div w:id="1009139215">
      <w:bodyDiv w:val="1"/>
      <w:marLeft w:val="0"/>
      <w:marRight w:val="0"/>
      <w:marTop w:val="0"/>
      <w:marBottom w:val="0"/>
      <w:divBdr>
        <w:top w:val="none" w:sz="0" w:space="0" w:color="auto"/>
        <w:left w:val="none" w:sz="0" w:space="0" w:color="auto"/>
        <w:bottom w:val="none" w:sz="0" w:space="0" w:color="auto"/>
        <w:right w:val="none" w:sz="0" w:space="0" w:color="auto"/>
      </w:divBdr>
    </w:div>
    <w:div w:id="1010058393">
      <w:bodyDiv w:val="1"/>
      <w:marLeft w:val="0"/>
      <w:marRight w:val="0"/>
      <w:marTop w:val="0"/>
      <w:marBottom w:val="0"/>
      <w:divBdr>
        <w:top w:val="none" w:sz="0" w:space="0" w:color="auto"/>
        <w:left w:val="none" w:sz="0" w:space="0" w:color="auto"/>
        <w:bottom w:val="none" w:sz="0" w:space="0" w:color="auto"/>
        <w:right w:val="none" w:sz="0" w:space="0" w:color="auto"/>
      </w:divBdr>
    </w:div>
    <w:div w:id="1012878637">
      <w:bodyDiv w:val="1"/>
      <w:marLeft w:val="0"/>
      <w:marRight w:val="0"/>
      <w:marTop w:val="0"/>
      <w:marBottom w:val="0"/>
      <w:divBdr>
        <w:top w:val="none" w:sz="0" w:space="0" w:color="auto"/>
        <w:left w:val="none" w:sz="0" w:space="0" w:color="auto"/>
        <w:bottom w:val="none" w:sz="0" w:space="0" w:color="auto"/>
        <w:right w:val="none" w:sz="0" w:space="0" w:color="auto"/>
      </w:divBdr>
    </w:div>
    <w:div w:id="1013384391">
      <w:bodyDiv w:val="1"/>
      <w:marLeft w:val="0"/>
      <w:marRight w:val="0"/>
      <w:marTop w:val="0"/>
      <w:marBottom w:val="0"/>
      <w:divBdr>
        <w:top w:val="none" w:sz="0" w:space="0" w:color="auto"/>
        <w:left w:val="none" w:sz="0" w:space="0" w:color="auto"/>
        <w:bottom w:val="none" w:sz="0" w:space="0" w:color="auto"/>
        <w:right w:val="none" w:sz="0" w:space="0" w:color="auto"/>
      </w:divBdr>
    </w:div>
    <w:div w:id="1016425926">
      <w:bodyDiv w:val="1"/>
      <w:marLeft w:val="0"/>
      <w:marRight w:val="0"/>
      <w:marTop w:val="0"/>
      <w:marBottom w:val="0"/>
      <w:divBdr>
        <w:top w:val="none" w:sz="0" w:space="0" w:color="auto"/>
        <w:left w:val="none" w:sz="0" w:space="0" w:color="auto"/>
        <w:bottom w:val="none" w:sz="0" w:space="0" w:color="auto"/>
        <w:right w:val="none" w:sz="0" w:space="0" w:color="auto"/>
      </w:divBdr>
    </w:div>
    <w:div w:id="1022048904">
      <w:bodyDiv w:val="1"/>
      <w:marLeft w:val="0"/>
      <w:marRight w:val="0"/>
      <w:marTop w:val="0"/>
      <w:marBottom w:val="0"/>
      <w:divBdr>
        <w:top w:val="none" w:sz="0" w:space="0" w:color="auto"/>
        <w:left w:val="none" w:sz="0" w:space="0" w:color="auto"/>
        <w:bottom w:val="none" w:sz="0" w:space="0" w:color="auto"/>
        <w:right w:val="none" w:sz="0" w:space="0" w:color="auto"/>
      </w:divBdr>
    </w:div>
    <w:div w:id="1022056104">
      <w:bodyDiv w:val="1"/>
      <w:marLeft w:val="0"/>
      <w:marRight w:val="0"/>
      <w:marTop w:val="0"/>
      <w:marBottom w:val="0"/>
      <w:divBdr>
        <w:top w:val="none" w:sz="0" w:space="0" w:color="auto"/>
        <w:left w:val="none" w:sz="0" w:space="0" w:color="auto"/>
        <w:bottom w:val="none" w:sz="0" w:space="0" w:color="auto"/>
        <w:right w:val="none" w:sz="0" w:space="0" w:color="auto"/>
      </w:divBdr>
    </w:div>
    <w:div w:id="1024786913">
      <w:bodyDiv w:val="1"/>
      <w:marLeft w:val="0"/>
      <w:marRight w:val="0"/>
      <w:marTop w:val="0"/>
      <w:marBottom w:val="0"/>
      <w:divBdr>
        <w:top w:val="none" w:sz="0" w:space="0" w:color="auto"/>
        <w:left w:val="none" w:sz="0" w:space="0" w:color="auto"/>
        <w:bottom w:val="none" w:sz="0" w:space="0" w:color="auto"/>
        <w:right w:val="none" w:sz="0" w:space="0" w:color="auto"/>
      </w:divBdr>
    </w:div>
    <w:div w:id="1029186823">
      <w:bodyDiv w:val="1"/>
      <w:marLeft w:val="0"/>
      <w:marRight w:val="0"/>
      <w:marTop w:val="0"/>
      <w:marBottom w:val="0"/>
      <w:divBdr>
        <w:top w:val="none" w:sz="0" w:space="0" w:color="auto"/>
        <w:left w:val="none" w:sz="0" w:space="0" w:color="auto"/>
        <w:bottom w:val="none" w:sz="0" w:space="0" w:color="auto"/>
        <w:right w:val="none" w:sz="0" w:space="0" w:color="auto"/>
      </w:divBdr>
    </w:div>
    <w:div w:id="1029405848">
      <w:bodyDiv w:val="1"/>
      <w:marLeft w:val="0"/>
      <w:marRight w:val="0"/>
      <w:marTop w:val="0"/>
      <w:marBottom w:val="0"/>
      <w:divBdr>
        <w:top w:val="none" w:sz="0" w:space="0" w:color="auto"/>
        <w:left w:val="none" w:sz="0" w:space="0" w:color="auto"/>
        <w:bottom w:val="none" w:sz="0" w:space="0" w:color="auto"/>
        <w:right w:val="none" w:sz="0" w:space="0" w:color="auto"/>
      </w:divBdr>
    </w:div>
    <w:div w:id="1031342321">
      <w:bodyDiv w:val="1"/>
      <w:marLeft w:val="0"/>
      <w:marRight w:val="0"/>
      <w:marTop w:val="0"/>
      <w:marBottom w:val="0"/>
      <w:divBdr>
        <w:top w:val="none" w:sz="0" w:space="0" w:color="auto"/>
        <w:left w:val="none" w:sz="0" w:space="0" w:color="auto"/>
        <w:bottom w:val="none" w:sz="0" w:space="0" w:color="auto"/>
        <w:right w:val="none" w:sz="0" w:space="0" w:color="auto"/>
      </w:divBdr>
    </w:div>
    <w:div w:id="1035350203">
      <w:bodyDiv w:val="1"/>
      <w:marLeft w:val="0"/>
      <w:marRight w:val="0"/>
      <w:marTop w:val="0"/>
      <w:marBottom w:val="0"/>
      <w:divBdr>
        <w:top w:val="none" w:sz="0" w:space="0" w:color="auto"/>
        <w:left w:val="none" w:sz="0" w:space="0" w:color="auto"/>
        <w:bottom w:val="none" w:sz="0" w:space="0" w:color="auto"/>
        <w:right w:val="none" w:sz="0" w:space="0" w:color="auto"/>
      </w:divBdr>
    </w:div>
    <w:div w:id="1035423266">
      <w:bodyDiv w:val="1"/>
      <w:marLeft w:val="0"/>
      <w:marRight w:val="0"/>
      <w:marTop w:val="0"/>
      <w:marBottom w:val="0"/>
      <w:divBdr>
        <w:top w:val="none" w:sz="0" w:space="0" w:color="auto"/>
        <w:left w:val="none" w:sz="0" w:space="0" w:color="auto"/>
        <w:bottom w:val="none" w:sz="0" w:space="0" w:color="auto"/>
        <w:right w:val="none" w:sz="0" w:space="0" w:color="auto"/>
      </w:divBdr>
    </w:div>
    <w:div w:id="1035696337">
      <w:bodyDiv w:val="1"/>
      <w:marLeft w:val="0"/>
      <w:marRight w:val="0"/>
      <w:marTop w:val="0"/>
      <w:marBottom w:val="0"/>
      <w:divBdr>
        <w:top w:val="none" w:sz="0" w:space="0" w:color="auto"/>
        <w:left w:val="none" w:sz="0" w:space="0" w:color="auto"/>
        <w:bottom w:val="none" w:sz="0" w:space="0" w:color="auto"/>
        <w:right w:val="none" w:sz="0" w:space="0" w:color="auto"/>
      </w:divBdr>
    </w:div>
    <w:div w:id="1042290869">
      <w:bodyDiv w:val="1"/>
      <w:marLeft w:val="0"/>
      <w:marRight w:val="0"/>
      <w:marTop w:val="0"/>
      <w:marBottom w:val="0"/>
      <w:divBdr>
        <w:top w:val="none" w:sz="0" w:space="0" w:color="auto"/>
        <w:left w:val="none" w:sz="0" w:space="0" w:color="auto"/>
        <w:bottom w:val="none" w:sz="0" w:space="0" w:color="auto"/>
        <w:right w:val="none" w:sz="0" w:space="0" w:color="auto"/>
      </w:divBdr>
    </w:div>
    <w:div w:id="1042553729">
      <w:bodyDiv w:val="1"/>
      <w:marLeft w:val="0"/>
      <w:marRight w:val="0"/>
      <w:marTop w:val="0"/>
      <w:marBottom w:val="0"/>
      <w:divBdr>
        <w:top w:val="none" w:sz="0" w:space="0" w:color="auto"/>
        <w:left w:val="none" w:sz="0" w:space="0" w:color="auto"/>
        <w:bottom w:val="none" w:sz="0" w:space="0" w:color="auto"/>
        <w:right w:val="none" w:sz="0" w:space="0" w:color="auto"/>
      </w:divBdr>
    </w:div>
    <w:div w:id="1042901298">
      <w:bodyDiv w:val="1"/>
      <w:marLeft w:val="0"/>
      <w:marRight w:val="0"/>
      <w:marTop w:val="0"/>
      <w:marBottom w:val="0"/>
      <w:divBdr>
        <w:top w:val="none" w:sz="0" w:space="0" w:color="auto"/>
        <w:left w:val="none" w:sz="0" w:space="0" w:color="auto"/>
        <w:bottom w:val="none" w:sz="0" w:space="0" w:color="auto"/>
        <w:right w:val="none" w:sz="0" w:space="0" w:color="auto"/>
      </w:divBdr>
    </w:div>
    <w:div w:id="1048190893">
      <w:bodyDiv w:val="1"/>
      <w:marLeft w:val="0"/>
      <w:marRight w:val="0"/>
      <w:marTop w:val="0"/>
      <w:marBottom w:val="0"/>
      <w:divBdr>
        <w:top w:val="none" w:sz="0" w:space="0" w:color="auto"/>
        <w:left w:val="none" w:sz="0" w:space="0" w:color="auto"/>
        <w:bottom w:val="none" w:sz="0" w:space="0" w:color="auto"/>
        <w:right w:val="none" w:sz="0" w:space="0" w:color="auto"/>
      </w:divBdr>
    </w:div>
    <w:div w:id="1053429309">
      <w:bodyDiv w:val="1"/>
      <w:marLeft w:val="0"/>
      <w:marRight w:val="0"/>
      <w:marTop w:val="0"/>
      <w:marBottom w:val="0"/>
      <w:divBdr>
        <w:top w:val="none" w:sz="0" w:space="0" w:color="auto"/>
        <w:left w:val="none" w:sz="0" w:space="0" w:color="auto"/>
        <w:bottom w:val="none" w:sz="0" w:space="0" w:color="auto"/>
        <w:right w:val="none" w:sz="0" w:space="0" w:color="auto"/>
      </w:divBdr>
    </w:div>
    <w:div w:id="1057052467">
      <w:bodyDiv w:val="1"/>
      <w:marLeft w:val="0"/>
      <w:marRight w:val="0"/>
      <w:marTop w:val="0"/>
      <w:marBottom w:val="0"/>
      <w:divBdr>
        <w:top w:val="none" w:sz="0" w:space="0" w:color="auto"/>
        <w:left w:val="none" w:sz="0" w:space="0" w:color="auto"/>
        <w:bottom w:val="none" w:sz="0" w:space="0" w:color="auto"/>
        <w:right w:val="none" w:sz="0" w:space="0" w:color="auto"/>
      </w:divBdr>
    </w:div>
    <w:div w:id="1061710597">
      <w:bodyDiv w:val="1"/>
      <w:marLeft w:val="0"/>
      <w:marRight w:val="0"/>
      <w:marTop w:val="0"/>
      <w:marBottom w:val="0"/>
      <w:divBdr>
        <w:top w:val="none" w:sz="0" w:space="0" w:color="auto"/>
        <w:left w:val="none" w:sz="0" w:space="0" w:color="auto"/>
        <w:bottom w:val="none" w:sz="0" w:space="0" w:color="auto"/>
        <w:right w:val="none" w:sz="0" w:space="0" w:color="auto"/>
      </w:divBdr>
    </w:div>
    <w:div w:id="1064647915">
      <w:bodyDiv w:val="1"/>
      <w:marLeft w:val="0"/>
      <w:marRight w:val="0"/>
      <w:marTop w:val="0"/>
      <w:marBottom w:val="0"/>
      <w:divBdr>
        <w:top w:val="none" w:sz="0" w:space="0" w:color="auto"/>
        <w:left w:val="none" w:sz="0" w:space="0" w:color="auto"/>
        <w:bottom w:val="none" w:sz="0" w:space="0" w:color="auto"/>
        <w:right w:val="none" w:sz="0" w:space="0" w:color="auto"/>
      </w:divBdr>
    </w:div>
    <w:div w:id="1065879764">
      <w:bodyDiv w:val="1"/>
      <w:marLeft w:val="0"/>
      <w:marRight w:val="0"/>
      <w:marTop w:val="0"/>
      <w:marBottom w:val="0"/>
      <w:divBdr>
        <w:top w:val="none" w:sz="0" w:space="0" w:color="auto"/>
        <w:left w:val="none" w:sz="0" w:space="0" w:color="auto"/>
        <w:bottom w:val="none" w:sz="0" w:space="0" w:color="auto"/>
        <w:right w:val="none" w:sz="0" w:space="0" w:color="auto"/>
      </w:divBdr>
    </w:div>
    <w:div w:id="1072317445">
      <w:bodyDiv w:val="1"/>
      <w:marLeft w:val="0"/>
      <w:marRight w:val="0"/>
      <w:marTop w:val="0"/>
      <w:marBottom w:val="0"/>
      <w:divBdr>
        <w:top w:val="none" w:sz="0" w:space="0" w:color="auto"/>
        <w:left w:val="none" w:sz="0" w:space="0" w:color="auto"/>
        <w:bottom w:val="none" w:sz="0" w:space="0" w:color="auto"/>
        <w:right w:val="none" w:sz="0" w:space="0" w:color="auto"/>
      </w:divBdr>
    </w:div>
    <w:div w:id="1072432207">
      <w:bodyDiv w:val="1"/>
      <w:marLeft w:val="0"/>
      <w:marRight w:val="0"/>
      <w:marTop w:val="0"/>
      <w:marBottom w:val="0"/>
      <w:divBdr>
        <w:top w:val="none" w:sz="0" w:space="0" w:color="auto"/>
        <w:left w:val="none" w:sz="0" w:space="0" w:color="auto"/>
        <w:bottom w:val="none" w:sz="0" w:space="0" w:color="auto"/>
        <w:right w:val="none" w:sz="0" w:space="0" w:color="auto"/>
      </w:divBdr>
    </w:div>
    <w:div w:id="1073433730">
      <w:bodyDiv w:val="1"/>
      <w:marLeft w:val="0"/>
      <w:marRight w:val="0"/>
      <w:marTop w:val="0"/>
      <w:marBottom w:val="0"/>
      <w:divBdr>
        <w:top w:val="none" w:sz="0" w:space="0" w:color="auto"/>
        <w:left w:val="none" w:sz="0" w:space="0" w:color="auto"/>
        <w:bottom w:val="none" w:sz="0" w:space="0" w:color="auto"/>
        <w:right w:val="none" w:sz="0" w:space="0" w:color="auto"/>
      </w:divBdr>
    </w:div>
    <w:div w:id="1077291776">
      <w:bodyDiv w:val="1"/>
      <w:marLeft w:val="0"/>
      <w:marRight w:val="0"/>
      <w:marTop w:val="0"/>
      <w:marBottom w:val="0"/>
      <w:divBdr>
        <w:top w:val="none" w:sz="0" w:space="0" w:color="auto"/>
        <w:left w:val="none" w:sz="0" w:space="0" w:color="auto"/>
        <w:bottom w:val="none" w:sz="0" w:space="0" w:color="auto"/>
        <w:right w:val="none" w:sz="0" w:space="0" w:color="auto"/>
      </w:divBdr>
    </w:div>
    <w:div w:id="1078789715">
      <w:bodyDiv w:val="1"/>
      <w:marLeft w:val="0"/>
      <w:marRight w:val="0"/>
      <w:marTop w:val="0"/>
      <w:marBottom w:val="0"/>
      <w:divBdr>
        <w:top w:val="none" w:sz="0" w:space="0" w:color="auto"/>
        <w:left w:val="none" w:sz="0" w:space="0" w:color="auto"/>
        <w:bottom w:val="none" w:sz="0" w:space="0" w:color="auto"/>
        <w:right w:val="none" w:sz="0" w:space="0" w:color="auto"/>
      </w:divBdr>
    </w:div>
    <w:div w:id="1082798585">
      <w:bodyDiv w:val="1"/>
      <w:marLeft w:val="0"/>
      <w:marRight w:val="0"/>
      <w:marTop w:val="0"/>
      <w:marBottom w:val="0"/>
      <w:divBdr>
        <w:top w:val="none" w:sz="0" w:space="0" w:color="auto"/>
        <w:left w:val="none" w:sz="0" w:space="0" w:color="auto"/>
        <w:bottom w:val="none" w:sz="0" w:space="0" w:color="auto"/>
        <w:right w:val="none" w:sz="0" w:space="0" w:color="auto"/>
      </w:divBdr>
    </w:div>
    <w:div w:id="1086029412">
      <w:bodyDiv w:val="1"/>
      <w:marLeft w:val="0"/>
      <w:marRight w:val="0"/>
      <w:marTop w:val="0"/>
      <w:marBottom w:val="0"/>
      <w:divBdr>
        <w:top w:val="none" w:sz="0" w:space="0" w:color="auto"/>
        <w:left w:val="none" w:sz="0" w:space="0" w:color="auto"/>
        <w:bottom w:val="none" w:sz="0" w:space="0" w:color="auto"/>
        <w:right w:val="none" w:sz="0" w:space="0" w:color="auto"/>
      </w:divBdr>
    </w:div>
    <w:div w:id="1088422267">
      <w:bodyDiv w:val="1"/>
      <w:marLeft w:val="0"/>
      <w:marRight w:val="0"/>
      <w:marTop w:val="0"/>
      <w:marBottom w:val="0"/>
      <w:divBdr>
        <w:top w:val="none" w:sz="0" w:space="0" w:color="auto"/>
        <w:left w:val="none" w:sz="0" w:space="0" w:color="auto"/>
        <w:bottom w:val="none" w:sz="0" w:space="0" w:color="auto"/>
        <w:right w:val="none" w:sz="0" w:space="0" w:color="auto"/>
      </w:divBdr>
    </w:div>
    <w:div w:id="1090468294">
      <w:bodyDiv w:val="1"/>
      <w:marLeft w:val="0"/>
      <w:marRight w:val="0"/>
      <w:marTop w:val="0"/>
      <w:marBottom w:val="0"/>
      <w:divBdr>
        <w:top w:val="none" w:sz="0" w:space="0" w:color="auto"/>
        <w:left w:val="none" w:sz="0" w:space="0" w:color="auto"/>
        <w:bottom w:val="none" w:sz="0" w:space="0" w:color="auto"/>
        <w:right w:val="none" w:sz="0" w:space="0" w:color="auto"/>
      </w:divBdr>
    </w:div>
    <w:div w:id="1090617115">
      <w:bodyDiv w:val="1"/>
      <w:marLeft w:val="0"/>
      <w:marRight w:val="0"/>
      <w:marTop w:val="0"/>
      <w:marBottom w:val="0"/>
      <w:divBdr>
        <w:top w:val="none" w:sz="0" w:space="0" w:color="auto"/>
        <w:left w:val="none" w:sz="0" w:space="0" w:color="auto"/>
        <w:bottom w:val="none" w:sz="0" w:space="0" w:color="auto"/>
        <w:right w:val="none" w:sz="0" w:space="0" w:color="auto"/>
      </w:divBdr>
      <w:divsChild>
        <w:div w:id="1720665154">
          <w:marLeft w:val="0"/>
          <w:marRight w:val="0"/>
          <w:marTop w:val="0"/>
          <w:marBottom w:val="0"/>
          <w:divBdr>
            <w:top w:val="none" w:sz="0" w:space="0" w:color="auto"/>
            <w:left w:val="none" w:sz="0" w:space="0" w:color="auto"/>
            <w:bottom w:val="none" w:sz="0" w:space="0" w:color="auto"/>
            <w:right w:val="none" w:sz="0" w:space="0" w:color="auto"/>
          </w:divBdr>
        </w:div>
      </w:divsChild>
    </w:div>
    <w:div w:id="1098215000">
      <w:bodyDiv w:val="1"/>
      <w:marLeft w:val="0"/>
      <w:marRight w:val="0"/>
      <w:marTop w:val="0"/>
      <w:marBottom w:val="0"/>
      <w:divBdr>
        <w:top w:val="none" w:sz="0" w:space="0" w:color="auto"/>
        <w:left w:val="none" w:sz="0" w:space="0" w:color="auto"/>
        <w:bottom w:val="none" w:sz="0" w:space="0" w:color="auto"/>
        <w:right w:val="none" w:sz="0" w:space="0" w:color="auto"/>
      </w:divBdr>
    </w:div>
    <w:div w:id="1102146819">
      <w:bodyDiv w:val="1"/>
      <w:marLeft w:val="0"/>
      <w:marRight w:val="0"/>
      <w:marTop w:val="0"/>
      <w:marBottom w:val="0"/>
      <w:divBdr>
        <w:top w:val="none" w:sz="0" w:space="0" w:color="auto"/>
        <w:left w:val="none" w:sz="0" w:space="0" w:color="auto"/>
        <w:bottom w:val="none" w:sz="0" w:space="0" w:color="auto"/>
        <w:right w:val="none" w:sz="0" w:space="0" w:color="auto"/>
      </w:divBdr>
    </w:div>
    <w:div w:id="1103958177">
      <w:bodyDiv w:val="1"/>
      <w:marLeft w:val="0"/>
      <w:marRight w:val="0"/>
      <w:marTop w:val="0"/>
      <w:marBottom w:val="0"/>
      <w:divBdr>
        <w:top w:val="none" w:sz="0" w:space="0" w:color="auto"/>
        <w:left w:val="none" w:sz="0" w:space="0" w:color="auto"/>
        <w:bottom w:val="none" w:sz="0" w:space="0" w:color="auto"/>
        <w:right w:val="none" w:sz="0" w:space="0" w:color="auto"/>
      </w:divBdr>
    </w:div>
    <w:div w:id="1114400744">
      <w:bodyDiv w:val="1"/>
      <w:marLeft w:val="0"/>
      <w:marRight w:val="0"/>
      <w:marTop w:val="0"/>
      <w:marBottom w:val="0"/>
      <w:divBdr>
        <w:top w:val="none" w:sz="0" w:space="0" w:color="auto"/>
        <w:left w:val="none" w:sz="0" w:space="0" w:color="auto"/>
        <w:bottom w:val="none" w:sz="0" w:space="0" w:color="auto"/>
        <w:right w:val="none" w:sz="0" w:space="0" w:color="auto"/>
      </w:divBdr>
    </w:div>
    <w:div w:id="1118721053">
      <w:bodyDiv w:val="1"/>
      <w:marLeft w:val="0"/>
      <w:marRight w:val="0"/>
      <w:marTop w:val="0"/>
      <w:marBottom w:val="0"/>
      <w:divBdr>
        <w:top w:val="none" w:sz="0" w:space="0" w:color="auto"/>
        <w:left w:val="none" w:sz="0" w:space="0" w:color="auto"/>
        <w:bottom w:val="none" w:sz="0" w:space="0" w:color="auto"/>
        <w:right w:val="none" w:sz="0" w:space="0" w:color="auto"/>
      </w:divBdr>
    </w:div>
    <w:div w:id="1119103934">
      <w:bodyDiv w:val="1"/>
      <w:marLeft w:val="0"/>
      <w:marRight w:val="0"/>
      <w:marTop w:val="0"/>
      <w:marBottom w:val="0"/>
      <w:divBdr>
        <w:top w:val="none" w:sz="0" w:space="0" w:color="auto"/>
        <w:left w:val="none" w:sz="0" w:space="0" w:color="auto"/>
        <w:bottom w:val="none" w:sz="0" w:space="0" w:color="auto"/>
        <w:right w:val="none" w:sz="0" w:space="0" w:color="auto"/>
      </w:divBdr>
    </w:div>
    <w:div w:id="1132476764">
      <w:bodyDiv w:val="1"/>
      <w:marLeft w:val="0"/>
      <w:marRight w:val="0"/>
      <w:marTop w:val="0"/>
      <w:marBottom w:val="0"/>
      <w:divBdr>
        <w:top w:val="none" w:sz="0" w:space="0" w:color="auto"/>
        <w:left w:val="none" w:sz="0" w:space="0" w:color="auto"/>
        <w:bottom w:val="none" w:sz="0" w:space="0" w:color="auto"/>
        <w:right w:val="none" w:sz="0" w:space="0" w:color="auto"/>
      </w:divBdr>
    </w:div>
    <w:div w:id="1135683986">
      <w:bodyDiv w:val="1"/>
      <w:marLeft w:val="0"/>
      <w:marRight w:val="0"/>
      <w:marTop w:val="0"/>
      <w:marBottom w:val="0"/>
      <w:divBdr>
        <w:top w:val="none" w:sz="0" w:space="0" w:color="auto"/>
        <w:left w:val="none" w:sz="0" w:space="0" w:color="auto"/>
        <w:bottom w:val="none" w:sz="0" w:space="0" w:color="auto"/>
        <w:right w:val="none" w:sz="0" w:space="0" w:color="auto"/>
      </w:divBdr>
    </w:div>
    <w:div w:id="1137574986">
      <w:bodyDiv w:val="1"/>
      <w:marLeft w:val="0"/>
      <w:marRight w:val="0"/>
      <w:marTop w:val="0"/>
      <w:marBottom w:val="0"/>
      <w:divBdr>
        <w:top w:val="none" w:sz="0" w:space="0" w:color="auto"/>
        <w:left w:val="none" w:sz="0" w:space="0" w:color="auto"/>
        <w:bottom w:val="none" w:sz="0" w:space="0" w:color="auto"/>
        <w:right w:val="none" w:sz="0" w:space="0" w:color="auto"/>
      </w:divBdr>
    </w:div>
    <w:div w:id="1138299282">
      <w:bodyDiv w:val="1"/>
      <w:marLeft w:val="0"/>
      <w:marRight w:val="0"/>
      <w:marTop w:val="0"/>
      <w:marBottom w:val="0"/>
      <w:divBdr>
        <w:top w:val="none" w:sz="0" w:space="0" w:color="auto"/>
        <w:left w:val="none" w:sz="0" w:space="0" w:color="auto"/>
        <w:bottom w:val="none" w:sz="0" w:space="0" w:color="auto"/>
        <w:right w:val="none" w:sz="0" w:space="0" w:color="auto"/>
      </w:divBdr>
    </w:div>
    <w:div w:id="1139763270">
      <w:bodyDiv w:val="1"/>
      <w:marLeft w:val="0"/>
      <w:marRight w:val="0"/>
      <w:marTop w:val="0"/>
      <w:marBottom w:val="0"/>
      <w:divBdr>
        <w:top w:val="none" w:sz="0" w:space="0" w:color="auto"/>
        <w:left w:val="none" w:sz="0" w:space="0" w:color="auto"/>
        <w:bottom w:val="none" w:sz="0" w:space="0" w:color="auto"/>
        <w:right w:val="none" w:sz="0" w:space="0" w:color="auto"/>
      </w:divBdr>
    </w:div>
    <w:div w:id="1139999650">
      <w:bodyDiv w:val="1"/>
      <w:marLeft w:val="0"/>
      <w:marRight w:val="0"/>
      <w:marTop w:val="0"/>
      <w:marBottom w:val="0"/>
      <w:divBdr>
        <w:top w:val="none" w:sz="0" w:space="0" w:color="auto"/>
        <w:left w:val="none" w:sz="0" w:space="0" w:color="auto"/>
        <w:bottom w:val="none" w:sz="0" w:space="0" w:color="auto"/>
        <w:right w:val="none" w:sz="0" w:space="0" w:color="auto"/>
      </w:divBdr>
    </w:div>
    <w:div w:id="1142692221">
      <w:bodyDiv w:val="1"/>
      <w:marLeft w:val="0"/>
      <w:marRight w:val="0"/>
      <w:marTop w:val="0"/>
      <w:marBottom w:val="0"/>
      <w:divBdr>
        <w:top w:val="none" w:sz="0" w:space="0" w:color="auto"/>
        <w:left w:val="none" w:sz="0" w:space="0" w:color="auto"/>
        <w:bottom w:val="none" w:sz="0" w:space="0" w:color="auto"/>
        <w:right w:val="none" w:sz="0" w:space="0" w:color="auto"/>
      </w:divBdr>
    </w:div>
    <w:div w:id="1145320160">
      <w:bodyDiv w:val="1"/>
      <w:marLeft w:val="0"/>
      <w:marRight w:val="0"/>
      <w:marTop w:val="0"/>
      <w:marBottom w:val="0"/>
      <w:divBdr>
        <w:top w:val="none" w:sz="0" w:space="0" w:color="auto"/>
        <w:left w:val="none" w:sz="0" w:space="0" w:color="auto"/>
        <w:bottom w:val="none" w:sz="0" w:space="0" w:color="auto"/>
        <w:right w:val="none" w:sz="0" w:space="0" w:color="auto"/>
      </w:divBdr>
    </w:div>
    <w:div w:id="1149592944">
      <w:bodyDiv w:val="1"/>
      <w:marLeft w:val="0"/>
      <w:marRight w:val="0"/>
      <w:marTop w:val="0"/>
      <w:marBottom w:val="0"/>
      <w:divBdr>
        <w:top w:val="none" w:sz="0" w:space="0" w:color="auto"/>
        <w:left w:val="none" w:sz="0" w:space="0" w:color="auto"/>
        <w:bottom w:val="none" w:sz="0" w:space="0" w:color="auto"/>
        <w:right w:val="none" w:sz="0" w:space="0" w:color="auto"/>
      </w:divBdr>
    </w:div>
    <w:div w:id="1151554298">
      <w:bodyDiv w:val="1"/>
      <w:marLeft w:val="0"/>
      <w:marRight w:val="0"/>
      <w:marTop w:val="0"/>
      <w:marBottom w:val="0"/>
      <w:divBdr>
        <w:top w:val="none" w:sz="0" w:space="0" w:color="auto"/>
        <w:left w:val="none" w:sz="0" w:space="0" w:color="auto"/>
        <w:bottom w:val="none" w:sz="0" w:space="0" w:color="auto"/>
        <w:right w:val="none" w:sz="0" w:space="0" w:color="auto"/>
      </w:divBdr>
    </w:div>
    <w:div w:id="1152332015">
      <w:bodyDiv w:val="1"/>
      <w:marLeft w:val="0"/>
      <w:marRight w:val="0"/>
      <w:marTop w:val="0"/>
      <w:marBottom w:val="0"/>
      <w:divBdr>
        <w:top w:val="none" w:sz="0" w:space="0" w:color="auto"/>
        <w:left w:val="none" w:sz="0" w:space="0" w:color="auto"/>
        <w:bottom w:val="none" w:sz="0" w:space="0" w:color="auto"/>
        <w:right w:val="none" w:sz="0" w:space="0" w:color="auto"/>
      </w:divBdr>
    </w:div>
    <w:div w:id="1155994294">
      <w:bodyDiv w:val="1"/>
      <w:marLeft w:val="0"/>
      <w:marRight w:val="0"/>
      <w:marTop w:val="0"/>
      <w:marBottom w:val="0"/>
      <w:divBdr>
        <w:top w:val="none" w:sz="0" w:space="0" w:color="auto"/>
        <w:left w:val="none" w:sz="0" w:space="0" w:color="auto"/>
        <w:bottom w:val="none" w:sz="0" w:space="0" w:color="auto"/>
        <w:right w:val="none" w:sz="0" w:space="0" w:color="auto"/>
      </w:divBdr>
    </w:div>
    <w:div w:id="1159879568">
      <w:bodyDiv w:val="1"/>
      <w:marLeft w:val="0"/>
      <w:marRight w:val="0"/>
      <w:marTop w:val="0"/>
      <w:marBottom w:val="0"/>
      <w:divBdr>
        <w:top w:val="none" w:sz="0" w:space="0" w:color="auto"/>
        <w:left w:val="none" w:sz="0" w:space="0" w:color="auto"/>
        <w:bottom w:val="none" w:sz="0" w:space="0" w:color="auto"/>
        <w:right w:val="none" w:sz="0" w:space="0" w:color="auto"/>
      </w:divBdr>
    </w:div>
    <w:div w:id="1163861334">
      <w:bodyDiv w:val="1"/>
      <w:marLeft w:val="0"/>
      <w:marRight w:val="0"/>
      <w:marTop w:val="0"/>
      <w:marBottom w:val="0"/>
      <w:divBdr>
        <w:top w:val="none" w:sz="0" w:space="0" w:color="auto"/>
        <w:left w:val="none" w:sz="0" w:space="0" w:color="auto"/>
        <w:bottom w:val="none" w:sz="0" w:space="0" w:color="auto"/>
        <w:right w:val="none" w:sz="0" w:space="0" w:color="auto"/>
      </w:divBdr>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
    <w:div w:id="1165969986">
      <w:bodyDiv w:val="1"/>
      <w:marLeft w:val="0"/>
      <w:marRight w:val="0"/>
      <w:marTop w:val="0"/>
      <w:marBottom w:val="0"/>
      <w:divBdr>
        <w:top w:val="none" w:sz="0" w:space="0" w:color="auto"/>
        <w:left w:val="none" w:sz="0" w:space="0" w:color="auto"/>
        <w:bottom w:val="none" w:sz="0" w:space="0" w:color="auto"/>
        <w:right w:val="none" w:sz="0" w:space="0" w:color="auto"/>
      </w:divBdr>
    </w:div>
    <w:div w:id="1168525009">
      <w:bodyDiv w:val="1"/>
      <w:marLeft w:val="0"/>
      <w:marRight w:val="0"/>
      <w:marTop w:val="0"/>
      <w:marBottom w:val="0"/>
      <w:divBdr>
        <w:top w:val="none" w:sz="0" w:space="0" w:color="auto"/>
        <w:left w:val="none" w:sz="0" w:space="0" w:color="auto"/>
        <w:bottom w:val="none" w:sz="0" w:space="0" w:color="auto"/>
        <w:right w:val="none" w:sz="0" w:space="0" w:color="auto"/>
      </w:divBdr>
    </w:div>
    <w:div w:id="1168909877">
      <w:bodyDiv w:val="1"/>
      <w:marLeft w:val="0"/>
      <w:marRight w:val="0"/>
      <w:marTop w:val="0"/>
      <w:marBottom w:val="0"/>
      <w:divBdr>
        <w:top w:val="none" w:sz="0" w:space="0" w:color="auto"/>
        <w:left w:val="none" w:sz="0" w:space="0" w:color="auto"/>
        <w:bottom w:val="none" w:sz="0" w:space="0" w:color="auto"/>
        <w:right w:val="none" w:sz="0" w:space="0" w:color="auto"/>
      </w:divBdr>
    </w:div>
    <w:div w:id="1171917283">
      <w:bodyDiv w:val="1"/>
      <w:marLeft w:val="0"/>
      <w:marRight w:val="0"/>
      <w:marTop w:val="0"/>
      <w:marBottom w:val="0"/>
      <w:divBdr>
        <w:top w:val="none" w:sz="0" w:space="0" w:color="auto"/>
        <w:left w:val="none" w:sz="0" w:space="0" w:color="auto"/>
        <w:bottom w:val="none" w:sz="0" w:space="0" w:color="auto"/>
        <w:right w:val="none" w:sz="0" w:space="0" w:color="auto"/>
      </w:divBdr>
      <w:divsChild>
        <w:div w:id="2015524017">
          <w:marLeft w:val="0"/>
          <w:marRight w:val="0"/>
          <w:marTop w:val="0"/>
          <w:marBottom w:val="0"/>
          <w:divBdr>
            <w:top w:val="none" w:sz="0" w:space="0" w:color="auto"/>
            <w:left w:val="none" w:sz="0" w:space="0" w:color="auto"/>
            <w:bottom w:val="none" w:sz="0" w:space="0" w:color="auto"/>
            <w:right w:val="none" w:sz="0" w:space="0" w:color="auto"/>
          </w:divBdr>
        </w:div>
      </w:divsChild>
    </w:div>
    <w:div w:id="1172837808">
      <w:bodyDiv w:val="1"/>
      <w:marLeft w:val="0"/>
      <w:marRight w:val="0"/>
      <w:marTop w:val="0"/>
      <w:marBottom w:val="0"/>
      <w:divBdr>
        <w:top w:val="none" w:sz="0" w:space="0" w:color="auto"/>
        <w:left w:val="none" w:sz="0" w:space="0" w:color="auto"/>
        <w:bottom w:val="none" w:sz="0" w:space="0" w:color="auto"/>
        <w:right w:val="none" w:sz="0" w:space="0" w:color="auto"/>
      </w:divBdr>
    </w:div>
    <w:div w:id="1176001705">
      <w:bodyDiv w:val="1"/>
      <w:marLeft w:val="0"/>
      <w:marRight w:val="0"/>
      <w:marTop w:val="0"/>
      <w:marBottom w:val="0"/>
      <w:divBdr>
        <w:top w:val="none" w:sz="0" w:space="0" w:color="auto"/>
        <w:left w:val="none" w:sz="0" w:space="0" w:color="auto"/>
        <w:bottom w:val="none" w:sz="0" w:space="0" w:color="auto"/>
        <w:right w:val="none" w:sz="0" w:space="0" w:color="auto"/>
      </w:divBdr>
    </w:div>
    <w:div w:id="1180392987">
      <w:bodyDiv w:val="1"/>
      <w:marLeft w:val="0"/>
      <w:marRight w:val="0"/>
      <w:marTop w:val="0"/>
      <w:marBottom w:val="0"/>
      <w:divBdr>
        <w:top w:val="none" w:sz="0" w:space="0" w:color="auto"/>
        <w:left w:val="none" w:sz="0" w:space="0" w:color="auto"/>
        <w:bottom w:val="none" w:sz="0" w:space="0" w:color="auto"/>
        <w:right w:val="none" w:sz="0" w:space="0" w:color="auto"/>
      </w:divBdr>
    </w:div>
    <w:div w:id="1190487166">
      <w:bodyDiv w:val="1"/>
      <w:marLeft w:val="0"/>
      <w:marRight w:val="0"/>
      <w:marTop w:val="0"/>
      <w:marBottom w:val="0"/>
      <w:divBdr>
        <w:top w:val="none" w:sz="0" w:space="0" w:color="auto"/>
        <w:left w:val="none" w:sz="0" w:space="0" w:color="auto"/>
        <w:bottom w:val="none" w:sz="0" w:space="0" w:color="auto"/>
        <w:right w:val="none" w:sz="0" w:space="0" w:color="auto"/>
      </w:divBdr>
    </w:div>
    <w:div w:id="1201433681">
      <w:bodyDiv w:val="1"/>
      <w:marLeft w:val="0"/>
      <w:marRight w:val="0"/>
      <w:marTop w:val="0"/>
      <w:marBottom w:val="0"/>
      <w:divBdr>
        <w:top w:val="none" w:sz="0" w:space="0" w:color="auto"/>
        <w:left w:val="none" w:sz="0" w:space="0" w:color="auto"/>
        <w:bottom w:val="none" w:sz="0" w:space="0" w:color="auto"/>
        <w:right w:val="none" w:sz="0" w:space="0" w:color="auto"/>
      </w:divBdr>
    </w:div>
    <w:div w:id="1208302941">
      <w:bodyDiv w:val="1"/>
      <w:marLeft w:val="0"/>
      <w:marRight w:val="0"/>
      <w:marTop w:val="0"/>
      <w:marBottom w:val="0"/>
      <w:divBdr>
        <w:top w:val="none" w:sz="0" w:space="0" w:color="auto"/>
        <w:left w:val="none" w:sz="0" w:space="0" w:color="auto"/>
        <w:bottom w:val="none" w:sz="0" w:space="0" w:color="auto"/>
        <w:right w:val="none" w:sz="0" w:space="0" w:color="auto"/>
      </w:divBdr>
    </w:div>
    <w:div w:id="1208369199">
      <w:bodyDiv w:val="1"/>
      <w:marLeft w:val="0"/>
      <w:marRight w:val="0"/>
      <w:marTop w:val="0"/>
      <w:marBottom w:val="0"/>
      <w:divBdr>
        <w:top w:val="none" w:sz="0" w:space="0" w:color="auto"/>
        <w:left w:val="none" w:sz="0" w:space="0" w:color="auto"/>
        <w:bottom w:val="none" w:sz="0" w:space="0" w:color="auto"/>
        <w:right w:val="none" w:sz="0" w:space="0" w:color="auto"/>
      </w:divBdr>
    </w:div>
    <w:div w:id="1227256413">
      <w:bodyDiv w:val="1"/>
      <w:marLeft w:val="0"/>
      <w:marRight w:val="0"/>
      <w:marTop w:val="0"/>
      <w:marBottom w:val="0"/>
      <w:divBdr>
        <w:top w:val="none" w:sz="0" w:space="0" w:color="auto"/>
        <w:left w:val="none" w:sz="0" w:space="0" w:color="auto"/>
        <w:bottom w:val="none" w:sz="0" w:space="0" w:color="auto"/>
        <w:right w:val="none" w:sz="0" w:space="0" w:color="auto"/>
      </w:divBdr>
    </w:div>
    <w:div w:id="1227885131">
      <w:bodyDiv w:val="1"/>
      <w:marLeft w:val="0"/>
      <w:marRight w:val="0"/>
      <w:marTop w:val="0"/>
      <w:marBottom w:val="0"/>
      <w:divBdr>
        <w:top w:val="none" w:sz="0" w:space="0" w:color="auto"/>
        <w:left w:val="none" w:sz="0" w:space="0" w:color="auto"/>
        <w:bottom w:val="none" w:sz="0" w:space="0" w:color="auto"/>
        <w:right w:val="none" w:sz="0" w:space="0" w:color="auto"/>
      </w:divBdr>
    </w:div>
    <w:div w:id="1227956997">
      <w:bodyDiv w:val="1"/>
      <w:marLeft w:val="0"/>
      <w:marRight w:val="0"/>
      <w:marTop w:val="0"/>
      <w:marBottom w:val="0"/>
      <w:divBdr>
        <w:top w:val="none" w:sz="0" w:space="0" w:color="auto"/>
        <w:left w:val="none" w:sz="0" w:space="0" w:color="auto"/>
        <w:bottom w:val="none" w:sz="0" w:space="0" w:color="auto"/>
        <w:right w:val="none" w:sz="0" w:space="0" w:color="auto"/>
      </w:divBdr>
    </w:div>
    <w:div w:id="1228227180">
      <w:bodyDiv w:val="1"/>
      <w:marLeft w:val="0"/>
      <w:marRight w:val="0"/>
      <w:marTop w:val="0"/>
      <w:marBottom w:val="0"/>
      <w:divBdr>
        <w:top w:val="none" w:sz="0" w:space="0" w:color="auto"/>
        <w:left w:val="none" w:sz="0" w:space="0" w:color="auto"/>
        <w:bottom w:val="none" w:sz="0" w:space="0" w:color="auto"/>
        <w:right w:val="none" w:sz="0" w:space="0" w:color="auto"/>
      </w:divBdr>
    </w:div>
    <w:div w:id="1242638549">
      <w:bodyDiv w:val="1"/>
      <w:marLeft w:val="0"/>
      <w:marRight w:val="0"/>
      <w:marTop w:val="0"/>
      <w:marBottom w:val="0"/>
      <w:divBdr>
        <w:top w:val="none" w:sz="0" w:space="0" w:color="auto"/>
        <w:left w:val="none" w:sz="0" w:space="0" w:color="auto"/>
        <w:bottom w:val="none" w:sz="0" w:space="0" w:color="auto"/>
        <w:right w:val="none" w:sz="0" w:space="0" w:color="auto"/>
      </w:divBdr>
    </w:div>
    <w:div w:id="1244952044">
      <w:bodyDiv w:val="1"/>
      <w:marLeft w:val="0"/>
      <w:marRight w:val="0"/>
      <w:marTop w:val="0"/>
      <w:marBottom w:val="0"/>
      <w:divBdr>
        <w:top w:val="none" w:sz="0" w:space="0" w:color="auto"/>
        <w:left w:val="none" w:sz="0" w:space="0" w:color="auto"/>
        <w:bottom w:val="none" w:sz="0" w:space="0" w:color="auto"/>
        <w:right w:val="none" w:sz="0" w:space="0" w:color="auto"/>
      </w:divBdr>
    </w:div>
    <w:div w:id="1248269327">
      <w:bodyDiv w:val="1"/>
      <w:marLeft w:val="0"/>
      <w:marRight w:val="0"/>
      <w:marTop w:val="0"/>
      <w:marBottom w:val="0"/>
      <w:divBdr>
        <w:top w:val="none" w:sz="0" w:space="0" w:color="auto"/>
        <w:left w:val="none" w:sz="0" w:space="0" w:color="auto"/>
        <w:bottom w:val="none" w:sz="0" w:space="0" w:color="auto"/>
        <w:right w:val="none" w:sz="0" w:space="0" w:color="auto"/>
      </w:divBdr>
    </w:div>
    <w:div w:id="1250850763">
      <w:bodyDiv w:val="1"/>
      <w:marLeft w:val="0"/>
      <w:marRight w:val="0"/>
      <w:marTop w:val="0"/>
      <w:marBottom w:val="0"/>
      <w:divBdr>
        <w:top w:val="none" w:sz="0" w:space="0" w:color="auto"/>
        <w:left w:val="none" w:sz="0" w:space="0" w:color="auto"/>
        <w:bottom w:val="none" w:sz="0" w:space="0" w:color="auto"/>
        <w:right w:val="none" w:sz="0" w:space="0" w:color="auto"/>
      </w:divBdr>
    </w:div>
    <w:div w:id="1252935071">
      <w:bodyDiv w:val="1"/>
      <w:marLeft w:val="0"/>
      <w:marRight w:val="0"/>
      <w:marTop w:val="0"/>
      <w:marBottom w:val="0"/>
      <w:divBdr>
        <w:top w:val="none" w:sz="0" w:space="0" w:color="auto"/>
        <w:left w:val="none" w:sz="0" w:space="0" w:color="auto"/>
        <w:bottom w:val="none" w:sz="0" w:space="0" w:color="auto"/>
        <w:right w:val="none" w:sz="0" w:space="0" w:color="auto"/>
      </w:divBdr>
    </w:div>
    <w:div w:id="1253590239">
      <w:bodyDiv w:val="1"/>
      <w:marLeft w:val="0"/>
      <w:marRight w:val="0"/>
      <w:marTop w:val="0"/>
      <w:marBottom w:val="0"/>
      <w:divBdr>
        <w:top w:val="none" w:sz="0" w:space="0" w:color="auto"/>
        <w:left w:val="none" w:sz="0" w:space="0" w:color="auto"/>
        <w:bottom w:val="none" w:sz="0" w:space="0" w:color="auto"/>
        <w:right w:val="none" w:sz="0" w:space="0" w:color="auto"/>
      </w:divBdr>
    </w:div>
    <w:div w:id="1254512245">
      <w:bodyDiv w:val="1"/>
      <w:marLeft w:val="0"/>
      <w:marRight w:val="0"/>
      <w:marTop w:val="0"/>
      <w:marBottom w:val="0"/>
      <w:divBdr>
        <w:top w:val="none" w:sz="0" w:space="0" w:color="auto"/>
        <w:left w:val="none" w:sz="0" w:space="0" w:color="auto"/>
        <w:bottom w:val="none" w:sz="0" w:space="0" w:color="auto"/>
        <w:right w:val="none" w:sz="0" w:space="0" w:color="auto"/>
      </w:divBdr>
      <w:divsChild>
        <w:div w:id="1831100002">
          <w:marLeft w:val="0"/>
          <w:marRight w:val="0"/>
          <w:marTop w:val="0"/>
          <w:marBottom w:val="240"/>
          <w:divBdr>
            <w:top w:val="none" w:sz="0" w:space="0" w:color="auto"/>
            <w:left w:val="none" w:sz="0" w:space="0" w:color="auto"/>
            <w:bottom w:val="none" w:sz="0" w:space="0" w:color="auto"/>
            <w:right w:val="none" w:sz="0" w:space="0" w:color="auto"/>
          </w:divBdr>
        </w:div>
      </w:divsChild>
    </w:div>
    <w:div w:id="1257012632">
      <w:bodyDiv w:val="1"/>
      <w:marLeft w:val="0"/>
      <w:marRight w:val="0"/>
      <w:marTop w:val="0"/>
      <w:marBottom w:val="0"/>
      <w:divBdr>
        <w:top w:val="none" w:sz="0" w:space="0" w:color="auto"/>
        <w:left w:val="none" w:sz="0" w:space="0" w:color="auto"/>
        <w:bottom w:val="none" w:sz="0" w:space="0" w:color="auto"/>
        <w:right w:val="none" w:sz="0" w:space="0" w:color="auto"/>
      </w:divBdr>
    </w:div>
    <w:div w:id="1257785845">
      <w:bodyDiv w:val="1"/>
      <w:marLeft w:val="0"/>
      <w:marRight w:val="0"/>
      <w:marTop w:val="0"/>
      <w:marBottom w:val="0"/>
      <w:divBdr>
        <w:top w:val="none" w:sz="0" w:space="0" w:color="auto"/>
        <w:left w:val="none" w:sz="0" w:space="0" w:color="auto"/>
        <w:bottom w:val="none" w:sz="0" w:space="0" w:color="auto"/>
        <w:right w:val="none" w:sz="0" w:space="0" w:color="auto"/>
      </w:divBdr>
    </w:div>
    <w:div w:id="1261065677">
      <w:bodyDiv w:val="1"/>
      <w:marLeft w:val="0"/>
      <w:marRight w:val="0"/>
      <w:marTop w:val="0"/>
      <w:marBottom w:val="0"/>
      <w:divBdr>
        <w:top w:val="none" w:sz="0" w:space="0" w:color="auto"/>
        <w:left w:val="none" w:sz="0" w:space="0" w:color="auto"/>
        <w:bottom w:val="none" w:sz="0" w:space="0" w:color="auto"/>
        <w:right w:val="none" w:sz="0" w:space="0" w:color="auto"/>
      </w:divBdr>
    </w:div>
    <w:div w:id="1263225289">
      <w:bodyDiv w:val="1"/>
      <w:marLeft w:val="0"/>
      <w:marRight w:val="0"/>
      <w:marTop w:val="0"/>
      <w:marBottom w:val="0"/>
      <w:divBdr>
        <w:top w:val="none" w:sz="0" w:space="0" w:color="auto"/>
        <w:left w:val="none" w:sz="0" w:space="0" w:color="auto"/>
        <w:bottom w:val="none" w:sz="0" w:space="0" w:color="auto"/>
        <w:right w:val="none" w:sz="0" w:space="0" w:color="auto"/>
      </w:divBdr>
    </w:div>
    <w:div w:id="1266379202">
      <w:bodyDiv w:val="1"/>
      <w:marLeft w:val="0"/>
      <w:marRight w:val="0"/>
      <w:marTop w:val="0"/>
      <w:marBottom w:val="0"/>
      <w:divBdr>
        <w:top w:val="none" w:sz="0" w:space="0" w:color="auto"/>
        <w:left w:val="none" w:sz="0" w:space="0" w:color="auto"/>
        <w:bottom w:val="none" w:sz="0" w:space="0" w:color="auto"/>
        <w:right w:val="none" w:sz="0" w:space="0" w:color="auto"/>
      </w:divBdr>
    </w:div>
    <w:div w:id="1274560268">
      <w:bodyDiv w:val="1"/>
      <w:marLeft w:val="0"/>
      <w:marRight w:val="0"/>
      <w:marTop w:val="0"/>
      <w:marBottom w:val="0"/>
      <w:divBdr>
        <w:top w:val="none" w:sz="0" w:space="0" w:color="auto"/>
        <w:left w:val="none" w:sz="0" w:space="0" w:color="auto"/>
        <w:bottom w:val="none" w:sz="0" w:space="0" w:color="auto"/>
        <w:right w:val="none" w:sz="0" w:space="0" w:color="auto"/>
      </w:divBdr>
    </w:div>
    <w:div w:id="1274753101">
      <w:bodyDiv w:val="1"/>
      <w:marLeft w:val="0"/>
      <w:marRight w:val="0"/>
      <w:marTop w:val="0"/>
      <w:marBottom w:val="0"/>
      <w:divBdr>
        <w:top w:val="none" w:sz="0" w:space="0" w:color="auto"/>
        <w:left w:val="none" w:sz="0" w:space="0" w:color="auto"/>
        <w:bottom w:val="none" w:sz="0" w:space="0" w:color="auto"/>
        <w:right w:val="none" w:sz="0" w:space="0" w:color="auto"/>
      </w:divBdr>
    </w:div>
    <w:div w:id="1275333949">
      <w:bodyDiv w:val="1"/>
      <w:marLeft w:val="0"/>
      <w:marRight w:val="0"/>
      <w:marTop w:val="0"/>
      <w:marBottom w:val="0"/>
      <w:divBdr>
        <w:top w:val="none" w:sz="0" w:space="0" w:color="auto"/>
        <w:left w:val="none" w:sz="0" w:space="0" w:color="auto"/>
        <w:bottom w:val="none" w:sz="0" w:space="0" w:color="auto"/>
        <w:right w:val="none" w:sz="0" w:space="0" w:color="auto"/>
      </w:divBdr>
    </w:div>
    <w:div w:id="1283071837">
      <w:bodyDiv w:val="1"/>
      <w:marLeft w:val="0"/>
      <w:marRight w:val="0"/>
      <w:marTop w:val="0"/>
      <w:marBottom w:val="0"/>
      <w:divBdr>
        <w:top w:val="none" w:sz="0" w:space="0" w:color="auto"/>
        <w:left w:val="none" w:sz="0" w:space="0" w:color="auto"/>
        <w:bottom w:val="none" w:sz="0" w:space="0" w:color="auto"/>
        <w:right w:val="none" w:sz="0" w:space="0" w:color="auto"/>
      </w:divBdr>
    </w:div>
    <w:div w:id="1286741772">
      <w:bodyDiv w:val="1"/>
      <w:marLeft w:val="0"/>
      <w:marRight w:val="0"/>
      <w:marTop w:val="0"/>
      <w:marBottom w:val="0"/>
      <w:divBdr>
        <w:top w:val="none" w:sz="0" w:space="0" w:color="auto"/>
        <w:left w:val="none" w:sz="0" w:space="0" w:color="auto"/>
        <w:bottom w:val="none" w:sz="0" w:space="0" w:color="auto"/>
        <w:right w:val="none" w:sz="0" w:space="0" w:color="auto"/>
      </w:divBdr>
    </w:div>
    <w:div w:id="1290472754">
      <w:bodyDiv w:val="1"/>
      <w:marLeft w:val="0"/>
      <w:marRight w:val="0"/>
      <w:marTop w:val="0"/>
      <w:marBottom w:val="0"/>
      <w:divBdr>
        <w:top w:val="none" w:sz="0" w:space="0" w:color="auto"/>
        <w:left w:val="none" w:sz="0" w:space="0" w:color="auto"/>
        <w:bottom w:val="none" w:sz="0" w:space="0" w:color="auto"/>
        <w:right w:val="none" w:sz="0" w:space="0" w:color="auto"/>
      </w:divBdr>
    </w:div>
    <w:div w:id="1290863374">
      <w:bodyDiv w:val="1"/>
      <w:marLeft w:val="0"/>
      <w:marRight w:val="0"/>
      <w:marTop w:val="0"/>
      <w:marBottom w:val="0"/>
      <w:divBdr>
        <w:top w:val="none" w:sz="0" w:space="0" w:color="auto"/>
        <w:left w:val="none" w:sz="0" w:space="0" w:color="auto"/>
        <w:bottom w:val="none" w:sz="0" w:space="0" w:color="auto"/>
        <w:right w:val="none" w:sz="0" w:space="0" w:color="auto"/>
      </w:divBdr>
    </w:div>
    <w:div w:id="1291202300">
      <w:bodyDiv w:val="1"/>
      <w:marLeft w:val="0"/>
      <w:marRight w:val="0"/>
      <w:marTop w:val="0"/>
      <w:marBottom w:val="0"/>
      <w:divBdr>
        <w:top w:val="none" w:sz="0" w:space="0" w:color="auto"/>
        <w:left w:val="none" w:sz="0" w:space="0" w:color="auto"/>
        <w:bottom w:val="none" w:sz="0" w:space="0" w:color="auto"/>
        <w:right w:val="none" w:sz="0" w:space="0" w:color="auto"/>
      </w:divBdr>
    </w:div>
    <w:div w:id="1293906388">
      <w:bodyDiv w:val="1"/>
      <w:marLeft w:val="0"/>
      <w:marRight w:val="0"/>
      <w:marTop w:val="0"/>
      <w:marBottom w:val="0"/>
      <w:divBdr>
        <w:top w:val="none" w:sz="0" w:space="0" w:color="auto"/>
        <w:left w:val="none" w:sz="0" w:space="0" w:color="auto"/>
        <w:bottom w:val="none" w:sz="0" w:space="0" w:color="auto"/>
        <w:right w:val="none" w:sz="0" w:space="0" w:color="auto"/>
      </w:divBdr>
    </w:div>
    <w:div w:id="1300645487">
      <w:bodyDiv w:val="1"/>
      <w:marLeft w:val="0"/>
      <w:marRight w:val="0"/>
      <w:marTop w:val="0"/>
      <w:marBottom w:val="0"/>
      <w:divBdr>
        <w:top w:val="none" w:sz="0" w:space="0" w:color="auto"/>
        <w:left w:val="none" w:sz="0" w:space="0" w:color="auto"/>
        <w:bottom w:val="none" w:sz="0" w:space="0" w:color="auto"/>
        <w:right w:val="none" w:sz="0" w:space="0" w:color="auto"/>
      </w:divBdr>
    </w:div>
    <w:div w:id="1300839133">
      <w:bodyDiv w:val="1"/>
      <w:marLeft w:val="0"/>
      <w:marRight w:val="0"/>
      <w:marTop w:val="0"/>
      <w:marBottom w:val="0"/>
      <w:divBdr>
        <w:top w:val="none" w:sz="0" w:space="0" w:color="auto"/>
        <w:left w:val="none" w:sz="0" w:space="0" w:color="auto"/>
        <w:bottom w:val="none" w:sz="0" w:space="0" w:color="auto"/>
        <w:right w:val="none" w:sz="0" w:space="0" w:color="auto"/>
      </w:divBdr>
    </w:div>
    <w:div w:id="1305116597">
      <w:bodyDiv w:val="1"/>
      <w:marLeft w:val="0"/>
      <w:marRight w:val="0"/>
      <w:marTop w:val="0"/>
      <w:marBottom w:val="0"/>
      <w:divBdr>
        <w:top w:val="none" w:sz="0" w:space="0" w:color="auto"/>
        <w:left w:val="none" w:sz="0" w:space="0" w:color="auto"/>
        <w:bottom w:val="none" w:sz="0" w:space="0" w:color="auto"/>
        <w:right w:val="none" w:sz="0" w:space="0" w:color="auto"/>
      </w:divBdr>
    </w:div>
    <w:div w:id="1306010823">
      <w:bodyDiv w:val="1"/>
      <w:marLeft w:val="0"/>
      <w:marRight w:val="0"/>
      <w:marTop w:val="0"/>
      <w:marBottom w:val="0"/>
      <w:divBdr>
        <w:top w:val="none" w:sz="0" w:space="0" w:color="auto"/>
        <w:left w:val="none" w:sz="0" w:space="0" w:color="auto"/>
        <w:bottom w:val="none" w:sz="0" w:space="0" w:color="auto"/>
        <w:right w:val="none" w:sz="0" w:space="0" w:color="auto"/>
      </w:divBdr>
    </w:div>
    <w:div w:id="1312441957">
      <w:bodyDiv w:val="1"/>
      <w:marLeft w:val="0"/>
      <w:marRight w:val="0"/>
      <w:marTop w:val="0"/>
      <w:marBottom w:val="0"/>
      <w:divBdr>
        <w:top w:val="none" w:sz="0" w:space="0" w:color="auto"/>
        <w:left w:val="none" w:sz="0" w:space="0" w:color="auto"/>
        <w:bottom w:val="none" w:sz="0" w:space="0" w:color="auto"/>
        <w:right w:val="none" w:sz="0" w:space="0" w:color="auto"/>
      </w:divBdr>
    </w:div>
    <w:div w:id="1312489588">
      <w:bodyDiv w:val="1"/>
      <w:marLeft w:val="0"/>
      <w:marRight w:val="0"/>
      <w:marTop w:val="0"/>
      <w:marBottom w:val="0"/>
      <w:divBdr>
        <w:top w:val="none" w:sz="0" w:space="0" w:color="auto"/>
        <w:left w:val="none" w:sz="0" w:space="0" w:color="auto"/>
        <w:bottom w:val="none" w:sz="0" w:space="0" w:color="auto"/>
        <w:right w:val="none" w:sz="0" w:space="0" w:color="auto"/>
      </w:divBdr>
    </w:div>
    <w:div w:id="1313096552">
      <w:bodyDiv w:val="1"/>
      <w:marLeft w:val="0"/>
      <w:marRight w:val="0"/>
      <w:marTop w:val="0"/>
      <w:marBottom w:val="0"/>
      <w:divBdr>
        <w:top w:val="none" w:sz="0" w:space="0" w:color="auto"/>
        <w:left w:val="none" w:sz="0" w:space="0" w:color="auto"/>
        <w:bottom w:val="none" w:sz="0" w:space="0" w:color="auto"/>
        <w:right w:val="none" w:sz="0" w:space="0" w:color="auto"/>
      </w:divBdr>
    </w:div>
    <w:div w:id="1314332992">
      <w:bodyDiv w:val="1"/>
      <w:marLeft w:val="0"/>
      <w:marRight w:val="0"/>
      <w:marTop w:val="0"/>
      <w:marBottom w:val="0"/>
      <w:divBdr>
        <w:top w:val="none" w:sz="0" w:space="0" w:color="auto"/>
        <w:left w:val="none" w:sz="0" w:space="0" w:color="auto"/>
        <w:bottom w:val="none" w:sz="0" w:space="0" w:color="auto"/>
        <w:right w:val="none" w:sz="0" w:space="0" w:color="auto"/>
      </w:divBdr>
    </w:div>
    <w:div w:id="1319765380">
      <w:bodyDiv w:val="1"/>
      <w:marLeft w:val="0"/>
      <w:marRight w:val="0"/>
      <w:marTop w:val="0"/>
      <w:marBottom w:val="0"/>
      <w:divBdr>
        <w:top w:val="none" w:sz="0" w:space="0" w:color="auto"/>
        <w:left w:val="none" w:sz="0" w:space="0" w:color="auto"/>
        <w:bottom w:val="none" w:sz="0" w:space="0" w:color="auto"/>
        <w:right w:val="none" w:sz="0" w:space="0" w:color="auto"/>
      </w:divBdr>
    </w:div>
    <w:div w:id="1324310860">
      <w:bodyDiv w:val="1"/>
      <w:marLeft w:val="0"/>
      <w:marRight w:val="0"/>
      <w:marTop w:val="0"/>
      <w:marBottom w:val="0"/>
      <w:divBdr>
        <w:top w:val="none" w:sz="0" w:space="0" w:color="auto"/>
        <w:left w:val="none" w:sz="0" w:space="0" w:color="auto"/>
        <w:bottom w:val="none" w:sz="0" w:space="0" w:color="auto"/>
        <w:right w:val="none" w:sz="0" w:space="0" w:color="auto"/>
      </w:divBdr>
    </w:div>
    <w:div w:id="1326517779">
      <w:bodyDiv w:val="1"/>
      <w:marLeft w:val="0"/>
      <w:marRight w:val="0"/>
      <w:marTop w:val="0"/>
      <w:marBottom w:val="0"/>
      <w:divBdr>
        <w:top w:val="none" w:sz="0" w:space="0" w:color="auto"/>
        <w:left w:val="none" w:sz="0" w:space="0" w:color="auto"/>
        <w:bottom w:val="none" w:sz="0" w:space="0" w:color="auto"/>
        <w:right w:val="none" w:sz="0" w:space="0" w:color="auto"/>
      </w:divBdr>
    </w:div>
    <w:div w:id="1326590014">
      <w:bodyDiv w:val="1"/>
      <w:marLeft w:val="0"/>
      <w:marRight w:val="0"/>
      <w:marTop w:val="0"/>
      <w:marBottom w:val="0"/>
      <w:divBdr>
        <w:top w:val="none" w:sz="0" w:space="0" w:color="auto"/>
        <w:left w:val="none" w:sz="0" w:space="0" w:color="auto"/>
        <w:bottom w:val="none" w:sz="0" w:space="0" w:color="auto"/>
        <w:right w:val="none" w:sz="0" w:space="0" w:color="auto"/>
      </w:divBdr>
    </w:div>
    <w:div w:id="1331828490">
      <w:bodyDiv w:val="1"/>
      <w:marLeft w:val="0"/>
      <w:marRight w:val="0"/>
      <w:marTop w:val="0"/>
      <w:marBottom w:val="0"/>
      <w:divBdr>
        <w:top w:val="none" w:sz="0" w:space="0" w:color="auto"/>
        <w:left w:val="none" w:sz="0" w:space="0" w:color="auto"/>
        <w:bottom w:val="none" w:sz="0" w:space="0" w:color="auto"/>
        <w:right w:val="none" w:sz="0" w:space="0" w:color="auto"/>
      </w:divBdr>
    </w:div>
    <w:div w:id="1332684429">
      <w:bodyDiv w:val="1"/>
      <w:marLeft w:val="0"/>
      <w:marRight w:val="0"/>
      <w:marTop w:val="0"/>
      <w:marBottom w:val="0"/>
      <w:divBdr>
        <w:top w:val="none" w:sz="0" w:space="0" w:color="auto"/>
        <w:left w:val="none" w:sz="0" w:space="0" w:color="auto"/>
        <w:bottom w:val="none" w:sz="0" w:space="0" w:color="auto"/>
        <w:right w:val="none" w:sz="0" w:space="0" w:color="auto"/>
      </w:divBdr>
    </w:div>
    <w:div w:id="1333296663">
      <w:bodyDiv w:val="1"/>
      <w:marLeft w:val="0"/>
      <w:marRight w:val="0"/>
      <w:marTop w:val="0"/>
      <w:marBottom w:val="0"/>
      <w:divBdr>
        <w:top w:val="none" w:sz="0" w:space="0" w:color="auto"/>
        <w:left w:val="none" w:sz="0" w:space="0" w:color="auto"/>
        <w:bottom w:val="none" w:sz="0" w:space="0" w:color="auto"/>
        <w:right w:val="none" w:sz="0" w:space="0" w:color="auto"/>
      </w:divBdr>
    </w:div>
    <w:div w:id="1345859236">
      <w:bodyDiv w:val="1"/>
      <w:marLeft w:val="0"/>
      <w:marRight w:val="0"/>
      <w:marTop w:val="0"/>
      <w:marBottom w:val="0"/>
      <w:divBdr>
        <w:top w:val="none" w:sz="0" w:space="0" w:color="auto"/>
        <w:left w:val="none" w:sz="0" w:space="0" w:color="auto"/>
        <w:bottom w:val="none" w:sz="0" w:space="0" w:color="auto"/>
        <w:right w:val="none" w:sz="0" w:space="0" w:color="auto"/>
      </w:divBdr>
    </w:div>
    <w:div w:id="1346399554">
      <w:bodyDiv w:val="1"/>
      <w:marLeft w:val="0"/>
      <w:marRight w:val="0"/>
      <w:marTop w:val="0"/>
      <w:marBottom w:val="0"/>
      <w:divBdr>
        <w:top w:val="none" w:sz="0" w:space="0" w:color="auto"/>
        <w:left w:val="none" w:sz="0" w:space="0" w:color="auto"/>
        <w:bottom w:val="none" w:sz="0" w:space="0" w:color="auto"/>
        <w:right w:val="none" w:sz="0" w:space="0" w:color="auto"/>
      </w:divBdr>
    </w:div>
    <w:div w:id="1348410547">
      <w:bodyDiv w:val="1"/>
      <w:marLeft w:val="0"/>
      <w:marRight w:val="0"/>
      <w:marTop w:val="0"/>
      <w:marBottom w:val="0"/>
      <w:divBdr>
        <w:top w:val="none" w:sz="0" w:space="0" w:color="auto"/>
        <w:left w:val="none" w:sz="0" w:space="0" w:color="auto"/>
        <w:bottom w:val="none" w:sz="0" w:space="0" w:color="auto"/>
        <w:right w:val="none" w:sz="0" w:space="0" w:color="auto"/>
      </w:divBdr>
    </w:div>
    <w:div w:id="1348480335">
      <w:bodyDiv w:val="1"/>
      <w:marLeft w:val="0"/>
      <w:marRight w:val="0"/>
      <w:marTop w:val="0"/>
      <w:marBottom w:val="0"/>
      <w:divBdr>
        <w:top w:val="none" w:sz="0" w:space="0" w:color="auto"/>
        <w:left w:val="none" w:sz="0" w:space="0" w:color="auto"/>
        <w:bottom w:val="none" w:sz="0" w:space="0" w:color="auto"/>
        <w:right w:val="none" w:sz="0" w:space="0" w:color="auto"/>
      </w:divBdr>
    </w:div>
    <w:div w:id="1349524994">
      <w:bodyDiv w:val="1"/>
      <w:marLeft w:val="0"/>
      <w:marRight w:val="0"/>
      <w:marTop w:val="0"/>
      <w:marBottom w:val="0"/>
      <w:divBdr>
        <w:top w:val="none" w:sz="0" w:space="0" w:color="auto"/>
        <w:left w:val="none" w:sz="0" w:space="0" w:color="auto"/>
        <w:bottom w:val="none" w:sz="0" w:space="0" w:color="auto"/>
        <w:right w:val="none" w:sz="0" w:space="0" w:color="auto"/>
      </w:divBdr>
    </w:div>
    <w:div w:id="1349604801">
      <w:bodyDiv w:val="1"/>
      <w:marLeft w:val="0"/>
      <w:marRight w:val="0"/>
      <w:marTop w:val="0"/>
      <w:marBottom w:val="0"/>
      <w:divBdr>
        <w:top w:val="none" w:sz="0" w:space="0" w:color="auto"/>
        <w:left w:val="none" w:sz="0" w:space="0" w:color="auto"/>
        <w:bottom w:val="none" w:sz="0" w:space="0" w:color="auto"/>
        <w:right w:val="none" w:sz="0" w:space="0" w:color="auto"/>
      </w:divBdr>
    </w:div>
    <w:div w:id="1353148179">
      <w:bodyDiv w:val="1"/>
      <w:marLeft w:val="0"/>
      <w:marRight w:val="0"/>
      <w:marTop w:val="0"/>
      <w:marBottom w:val="0"/>
      <w:divBdr>
        <w:top w:val="none" w:sz="0" w:space="0" w:color="auto"/>
        <w:left w:val="none" w:sz="0" w:space="0" w:color="auto"/>
        <w:bottom w:val="none" w:sz="0" w:space="0" w:color="auto"/>
        <w:right w:val="none" w:sz="0" w:space="0" w:color="auto"/>
      </w:divBdr>
    </w:div>
    <w:div w:id="1356036830">
      <w:bodyDiv w:val="1"/>
      <w:marLeft w:val="0"/>
      <w:marRight w:val="0"/>
      <w:marTop w:val="0"/>
      <w:marBottom w:val="0"/>
      <w:divBdr>
        <w:top w:val="none" w:sz="0" w:space="0" w:color="auto"/>
        <w:left w:val="none" w:sz="0" w:space="0" w:color="auto"/>
        <w:bottom w:val="none" w:sz="0" w:space="0" w:color="auto"/>
        <w:right w:val="none" w:sz="0" w:space="0" w:color="auto"/>
      </w:divBdr>
    </w:div>
    <w:div w:id="1360817951">
      <w:bodyDiv w:val="1"/>
      <w:marLeft w:val="0"/>
      <w:marRight w:val="0"/>
      <w:marTop w:val="0"/>
      <w:marBottom w:val="0"/>
      <w:divBdr>
        <w:top w:val="none" w:sz="0" w:space="0" w:color="auto"/>
        <w:left w:val="none" w:sz="0" w:space="0" w:color="auto"/>
        <w:bottom w:val="none" w:sz="0" w:space="0" w:color="auto"/>
        <w:right w:val="none" w:sz="0" w:space="0" w:color="auto"/>
      </w:divBdr>
    </w:div>
    <w:div w:id="1362129047">
      <w:bodyDiv w:val="1"/>
      <w:marLeft w:val="0"/>
      <w:marRight w:val="0"/>
      <w:marTop w:val="0"/>
      <w:marBottom w:val="0"/>
      <w:divBdr>
        <w:top w:val="none" w:sz="0" w:space="0" w:color="auto"/>
        <w:left w:val="none" w:sz="0" w:space="0" w:color="auto"/>
        <w:bottom w:val="none" w:sz="0" w:space="0" w:color="auto"/>
        <w:right w:val="none" w:sz="0" w:space="0" w:color="auto"/>
      </w:divBdr>
    </w:div>
    <w:div w:id="1362511126">
      <w:bodyDiv w:val="1"/>
      <w:marLeft w:val="0"/>
      <w:marRight w:val="0"/>
      <w:marTop w:val="0"/>
      <w:marBottom w:val="0"/>
      <w:divBdr>
        <w:top w:val="none" w:sz="0" w:space="0" w:color="auto"/>
        <w:left w:val="none" w:sz="0" w:space="0" w:color="auto"/>
        <w:bottom w:val="none" w:sz="0" w:space="0" w:color="auto"/>
        <w:right w:val="none" w:sz="0" w:space="0" w:color="auto"/>
      </w:divBdr>
    </w:div>
    <w:div w:id="1366566115">
      <w:bodyDiv w:val="1"/>
      <w:marLeft w:val="0"/>
      <w:marRight w:val="0"/>
      <w:marTop w:val="0"/>
      <w:marBottom w:val="0"/>
      <w:divBdr>
        <w:top w:val="none" w:sz="0" w:space="0" w:color="auto"/>
        <w:left w:val="none" w:sz="0" w:space="0" w:color="auto"/>
        <w:bottom w:val="none" w:sz="0" w:space="0" w:color="auto"/>
        <w:right w:val="none" w:sz="0" w:space="0" w:color="auto"/>
      </w:divBdr>
    </w:div>
    <w:div w:id="1368144081">
      <w:bodyDiv w:val="1"/>
      <w:marLeft w:val="0"/>
      <w:marRight w:val="0"/>
      <w:marTop w:val="0"/>
      <w:marBottom w:val="0"/>
      <w:divBdr>
        <w:top w:val="none" w:sz="0" w:space="0" w:color="auto"/>
        <w:left w:val="none" w:sz="0" w:space="0" w:color="auto"/>
        <w:bottom w:val="none" w:sz="0" w:space="0" w:color="auto"/>
        <w:right w:val="none" w:sz="0" w:space="0" w:color="auto"/>
      </w:divBdr>
    </w:div>
    <w:div w:id="1369917738">
      <w:bodyDiv w:val="1"/>
      <w:marLeft w:val="0"/>
      <w:marRight w:val="0"/>
      <w:marTop w:val="0"/>
      <w:marBottom w:val="0"/>
      <w:divBdr>
        <w:top w:val="none" w:sz="0" w:space="0" w:color="auto"/>
        <w:left w:val="none" w:sz="0" w:space="0" w:color="auto"/>
        <w:bottom w:val="none" w:sz="0" w:space="0" w:color="auto"/>
        <w:right w:val="none" w:sz="0" w:space="0" w:color="auto"/>
      </w:divBdr>
    </w:div>
    <w:div w:id="1374234177">
      <w:bodyDiv w:val="1"/>
      <w:marLeft w:val="0"/>
      <w:marRight w:val="0"/>
      <w:marTop w:val="0"/>
      <w:marBottom w:val="0"/>
      <w:divBdr>
        <w:top w:val="none" w:sz="0" w:space="0" w:color="auto"/>
        <w:left w:val="none" w:sz="0" w:space="0" w:color="auto"/>
        <w:bottom w:val="none" w:sz="0" w:space="0" w:color="auto"/>
        <w:right w:val="none" w:sz="0" w:space="0" w:color="auto"/>
      </w:divBdr>
    </w:div>
    <w:div w:id="1378310878">
      <w:bodyDiv w:val="1"/>
      <w:marLeft w:val="0"/>
      <w:marRight w:val="0"/>
      <w:marTop w:val="0"/>
      <w:marBottom w:val="0"/>
      <w:divBdr>
        <w:top w:val="none" w:sz="0" w:space="0" w:color="auto"/>
        <w:left w:val="none" w:sz="0" w:space="0" w:color="auto"/>
        <w:bottom w:val="none" w:sz="0" w:space="0" w:color="auto"/>
        <w:right w:val="none" w:sz="0" w:space="0" w:color="auto"/>
      </w:divBdr>
    </w:div>
    <w:div w:id="1393498787">
      <w:bodyDiv w:val="1"/>
      <w:marLeft w:val="0"/>
      <w:marRight w:val="0"/>
      <w:marTop w:val="0"/>
      <w:marBottom w:val="0"/>
      <w:divBdr>
        <w:top w:val="none" w:sz="0" w:space="0" w:color="auto"/>
        <w:left w:val="none" w:sz="0" w:space="0" w:color="auto"/>
        <w:bottom w:val="none" w:sz="0" w:space="0" w:color="auto"/>
        <w:right w:val="none" w:sz="0" w:space="0" w:color="auto"/>
      </w:divBdr>
    </w:div>
    <w:div w:id="1395276325">
      <w:bodyDiv w:val="1"/>
      <w:marLeft w:val="0"/>
      <w:marRight w:val="0"/>
      <w:marTop w:val="0"/>
      <w:marBottom w:val="0"/>
      <w:divBdr>
        <w:top w:val="none" w:sz="0" w:space="0" w:color="auto"/>
        <w:left w:val="none" w:sz="0" w:space="0" w:color="auto"/>
        <w:bottom w:val="none" w:sz="0" w:space="0" w:color="auto"/>
        <w:right w:val="none" w:sz="0" w:space="0" w:color="auto"/>
      </w:divBdr>
    </w:div>
    <w:div w:id="1402295351">
      <w:bodyDiv w:val="1"/>
      <w:marLeft w:val="0"/>
      <w:marRight w:val="0"/>
      <w:marTop w:val="0"/>
      <w:marBottom w:val="0"/>
      <w:divBdr>
        <w:top w:val="none" w:sz="0" w:space="0" w:color="auto"/>
        <w:left w:val="none" w:sz="0" w:space="0" w:color="auto"/>
        <w:bottom w:val="none" w:sz="0" w:space="0" w:color="auto"/>
        <w:right w:val="none" w:sz="0" w:space="0" w:color="auto"/>
      </w:divBdr>
    </w:div>
    <w:div w:id="1409963122">
      <w:bodyDiv w:val="1"/>
      <w:marLeft w:val="0"/>
      <w:marRight w:val="0"/>
      <w:marTop w:val="0"/>
      <w:marBottom w:val="0"/>
      <w:divBdr>
        <w:top w:val="none" w:sz="0" w:space="0" w:color="auto"/>
        <w:left w:val="none" w:sz="0" w:space="0" w:color="auto"/>
        <w:bottom w:val="none" w:sz="0" w:space="0" w:color="auto"/>
        <w:right w:val="none" w:sz="0" w:space="0" w:color="auto"/>
      </w:divBdr>
    </w:div>
    <w:div w:id="1411275778">
      <w:bodyDiv w:val="1"/>
      <w:marLeft w:val="0"/>
      <w:marRight w:val="0"/>
      <w:marTop w:val="0"/>
      <w:marBottom w:val="0"/>
      <w:divBdr>
        <w:top w:val="none" w:sz="0" w:space="0" w:color="auto"/>
        <w:left w:val="none" w:sz="0" w:space="0" w:color="auto"/>
        <w:bottom w:val="none" w:sz="0" w:space="0" w:color="auto"/>
        <w:right w:val="none" w:sz="0" w:space="0" w:color="auto"/>
      </w:divBdr>
    </w:div>
    <w:div w:id="1424110660">
      <w:bodyDiv w:val="1"/>
      <w:marLeft w:val="0"/>
      <w:marRight w:val="0"/>
      <w:marTop w:val="0"/>
      <w:marBottom w:val="0"/>
      <w:divBdr>
        <w:top w:val="none" w:sz="0" w:space="0" w:color="auto"/>
        <w:left w:val="none" w:sz="0" w:space="0" w:color="auto"/>
        <w:bottom w:val="none" w:sz="0" w:space="0" w:color="auto"/>
        <w:right w:val="none" w:sz="0" w:space="0" w:color="auto"/>
      </w:divBdr>
    </w:div>
    <w:div w:id="1425612724">
      <w:bodyDiv w:val="1"/>
      <w:marLeft w:val="0"/>
      <w:marRight w:val="0"/>
      <w:marTop w:val="0"/>
      <w:marBottom w:val="0"/>
      <w:divBdr>
        <w:top w:val="none" w:sz="0" w:space="0" w:color="auto"/>
        <w:left w:val="none" w:sz="0" w:space="0" w:color="auto"/>
        <w:bottom w:val="none" w:sz="0" w:space="0" w:color="auto"/>
        <w:right w:val="none" w:sz="0" w:space="0" w:color="auto"/>
      </w:divBdr>
    </w:div>
    <w:div w:id="1440569703">
      <w:bodyDiv w:val="1"/>
      <w:marLeft w:val="0"/>
      <w:marRight w:val="0"/>
      <w:marTop w:val="0"/>
      <w:marBottom w:val="0"/>
      <w:divBdr>
        <w:top w:val="none" w:sz="0" w:space="0" w:color="auto"/>
        <w:left w:val="none" w:sz="0" w:space="0" w:color="auto"/>
        <w:bottom w:val="none" w:sz="0" w:space="0" w:color="auto"/>
        <w:right w:val="none" w:sz="0" w:space="0" w:color="auto"/>
      </w:divBdr>
    </w:div>
    <w:div w:id="1446585331">
      <w:bodyDiv w:val="1"/>
      <w:marLeft w:val="0"/>
      <w:marRight w:val="0"/>
      <w:marTop w:val="0"/>
      <w:marBottom w:val="0"/>
      <w:divBdr>
        <w:top w:val="none" w:sz="0" w:space="0" w:color="auto"/>
        <w:left w:val="none" w:sz="0" w:space="0" w:color="auto"/>
        <w:bottom w:val="none" w:sz="0" w:space="0" w:color="auto"/>
        <w:right w:val="none" w:sz="0" w:space="0" w:color="auto"/>
      </w:divBdr>
    </w:div>
    <w:div w:id="1447113714">
      <w:bodyDiv w:val="1"/>
      <w:marLeft w:val="0"/>
      <w:marRight w:val="0"/>
      <w:marTop w:val="0"/>
      <w:marBottom w:val="0"/>
      <w:divBdr>
        <w:top w:val="none" w:sz="0" w:space="0" w:color="auto"/>
        <w:left w:val="none" w:sz="0" w:space="0" w:color="auto"/>
        <w:bottom w:val="none" w:sz="0" w:space="0" w:color="auto"/>
        <w:right w:val="none" w:sz="0" w:space="0" w:color="auto"/>
      </w:divBdr>
    </w:div>
    <w:div w:id="1449467273">
      <w:bodyDiv w:val="1"/>
      <w:marLeft w:val="0"/>
      <w:marRight w:val="0"/>
      <w:marTop w:val="0"/>
      <w:marBottom w:val="0"/>
      <w:divBdr>
        <w:top w:val="none" w:sz="0" w:space="0" w:color="auto"/>
        <w:left w:val="none" w:sz="0" w:space="0" w:color="auto"/>
        <w:bottom w:val="none" w:sz="0" w:space="0" w:color="auto"/>
        <w:right w:val="none" w:sz="0" w:space="0" w:color="auto"/>
      </w:divBdr>
    </w:div>
    <w:div w:id="1449667464">
      <w:bodyDiv w:val="1"/>
      <w:marLeft w:val="0"/>
      <w:marRight w:val="0"/>
      <w:marTop w:val="0"/>
      <w:marBottom w:val="0"/>
      <w:divBdr>
        <w:top w:val="none" w:sz="0" w:space="0" w:color="auto"/>
        <w:left w:val="none" w:sz="0" w:space="0" w:color="auto"/>
        <w:bottom w:val="none" w:sz="0" w:space="0" w:color="auto"/>
        <w:right w:val="none" w:sz="0" w:space="0" w:color="auto"/>
      </w:divBdr>
    </w:div>
    <w:div w:id="1450053877">
      <w:bodyDiv w:val="1"/>
      <w:marLeft w:val="0"/>
      <w:marRight w:val="0"/>
      <w:marTop w:val="0"/>
      <w:marBottom w:val="0"/>
      <w:divBdr>
        <w:top w:val="none" w:sz="0" w:space="0" w:color="auto"/>
        <w:left w:val="none" w:sz="0" w:space="0" w:color="auto"/>
        <w:bottom w:val="none" w:sz="0" w:space="0" w:color="auto"/>
        <w:right w:val="none" w:sz="0" w:space="0" w:color="auto"/>
      </w:divBdr>
    </w:div>
    <w:div w:id="1451514723">
      <w:bodyDiv w:val="1"/>
      <w:marLeft w:val="0"/>
      <w:marRight w:val="0"/>
      <w:marTop w:val="0"/>
      <w:marBottom w:val="0"/>
      <w:divBdr>
        <w:top w:val="none" w:sz="0" w:space="0" w:color="auto"/>
        <w:left w:val="none" w:sz="0" w:space="0" w:color="auto"/>
        <w:bottom w:val="none" w:sz="0" w:space="0" w:color="auto"/>
        <w:right w:val="none" w:sz="0" w:space="0" w:color="auto"/>
      </w:divBdr>
    </w:div>
    <w:div w:id="1452935703">
      <w:bodyDiv w:val="1"/>
      <w:marLeft w:val="0"/>
      <w:marRight w:val="0"/>
      <w:marTop w:val="0"/>
      <w:marBottom w:val="0"/>
      <w:divBdr>
        <w:top w:val="none" w:sz="0" w:space="0" w:color="auto"/>
        <w:left w:val="none" w:sz="0" w:space="0" w:color="auto"/>
        <w:bottom w:val="none" w:sz="0" w:space="0" w:color="auto"/>
        <w:right w:val="none" w:sz="0" w:space="0" w:color="auto"/>
      </w:divBdr>
    </w:div>
    <w:div w:id="1453673852">
      <w:bodyDiv w:val="1"/>
      <w:marLeft w:val="0"/>
      <w:marRight w:val="0"/>
      <w:marTop w:val="0"/>
      <w:marBottom w:val="0"/>
      <w:divBdr>
        <w:top w:val="none" w:sz="0" w:space="0" w:color="auto"/>
        <w:left w:val="none" w:sz="0" w:space="0" w:color="auto"/>
        <w:bottom w:val="none" w:sz="0" w:space="0" w:color="auto"/>
        <w:right w:val="none" w:sz="0" w:space="0" w:color="auto"/>
      </w:divBdr>
    </w:div>
    <w:div w:id="1460800262">
      <w:bodyDiv w:val="1"/>
      <w:marLeft w:val="0"/>
      <w:marRight w:val="0"/>
      <w:marTop w:val="0"/>
      <w:marBottom w:val="0"/>
      <w:divBdr>
        <w:top w:val="none" w:sz="0" w:space="0" w:color="auto"/>
        <w:left w:val="none" w:sz="0" w:space="0" w:color="auto"/>
        <w:bottom w:val="none" w:sz="0" w:space="0" w:color="auto"/>
        <w:right w:val="none" w:sz="0" w:space="0" w:color="auto"/>
      </w:divBdr>
    </w:div>
    <w:div w:id="1461268688">
      <w:bodyDiv w:val="1"/>
      <w:marLeft w:val="0"/>
      <w:marRight w:val="0"/>
      <w:marTop w:val="0"/>
      <w:marBottom w:val="0"/>
      <w:divBdr>
        <w:top w:val="none" w:sz="0" w:space="0" w:color="auto"/>
        <w:left w:val="none" w:sz="0" w:space="0" w:color="auto"/>
        <w:bottom w:val="none" w:sz="0" w:space="0" w:color="auto"/>
        <w:right w:val="none" w:sz="0" w:space="0" w:color="auto"/>
      </w:divBdr>
    </w:div>
    <w:div w:id="1461729207">
      <w:bodyDiv w:val="1"/>
      <w:marLeft w:val="0"/>
      <w:marRight w:val="0"/>
      <w:marTop w:val="0"/>
      <w:marBottom w:val="0"/>
      <w:divBdr>
        <w:top w:val="none" w:sz="0" w:space="0" w:color="auto"/>
        <w:left w:val="none" w:sz="0" w:space="0" w:color="auto"/>
        <w:bottom w:val="none" w:sz="0" w:space="0" w:color="auto"/>
        <w:right w:val="none" w:sz="0" w:space="0" w:color="auto"/>
      </w:divBdr>
    </w:div>
    <w:div w:id="1465271308">
      <w:bodyDiv w:val="1"/>
      <w:marLeft w:val="0"/>
      <w:marRight w:val="0"/>
      <w:marTop w:val="0"/>
      <w:marBottom w:val="0"/>
      <w:divBdr>
        <w:top w:val="none" w:sz="0" w:space="0" w:color="auto"/>
        <w:left w:val="none" w:sz="0" w:space="0" w:color="auto"/>
        <w:bottom w:val="none" w:sz="0" w:space="0" w:color="auto"/>
        <w:right w:val="none" w:sz="0" w:space="0" w:color="auto"/>
      </w:divBdr>
    </w:div>
    <w:div w:id="1465736110">
      <w:bodyDiv w:val="1"/>
      <w:marLeft w:val="0"/>
      <w:marRight w:val="0"/>
      <w:marTop w:val="0"/>
      <w:marBottom w:val="0"/>
      <w:divBdr>
        <w:top w:val="none" w:sz="0" w:space="0" w:color="auto"/>
        <w:left w:val="none" w:sz="0" w:space="0" w:color="auto"/>
        <w:bottom w:val="none" w:sz="0" w:space="0" w:color="auto"/>
        <w:right w:val="none" w:sz="0" w:space="0" w:color="auto"/>
      </w:divBdr>
    </w:div>
    <w:div w:id="1467159335">
      <w:bodyDiv w:val="1"/>
      <w:marLeft w:val="0"/>
      <w:marRight w:val="0"/>
      <w:marTop w:val="0"/>
      <w:marBottom w:val="0"/>
      <w:divBdr>
        <w:top w:val="none" w:sz="0" w:space="0" w:color="auto"/>
        <w:left w:val="none" w:sz="0" w:space="0" w:color="auto"/>
        <w:bottom w:val="none" w:sz="0" w:space="0" w:color="auto"/>
        <w:right w:val="none" w:sz="0" w:space="0" w:color="auto"/>
      </w:divBdr>
    </w:div>
    <w:div w:id="1469739184">
      <w:bodyDiv w:val="1"/>
      <w:marLeft w:val="0"/>
      <w:marRight w:val="0"/>
      <w:marTop w:val="0"/>
      <w:marBottom w:val="0"/>
      <w:divBdr>
        <w:top w:val="none" w:sz="0" w:space="0" w:color="auto"/>
        <w:left w:val="none" w:sz="0" w:space="0" w:color="auto"/>
        <w:bottom w:val="none" w:sz="0" w:space="0" w:color="auto"/>
        <w:right w:val="none" w:sz="0" w:space="0" w:color="auto"/>
      </w:divBdr>
    </w:div>
    <w:div w:id="1477794369">
      <w:bodyDiv w:val="1"/>
      <w:marLeft w:val="0"/>
      <w:marRight w:val="0"/>
      <w:marTop w:val="0"/>
      <w:marBottom w:val="0"/>
      <w:divBdr>
        <w:top w:val="none" w:sz="0" w:space="0" w:color="auto"/>
        <w:left w:val="none" w:sz="0" w:space="0" w:color="auto"/>
        <w:bottom w:val="none" w:sz="0" w:space="0" w:color="auto"/>
        <w:right w:val="none" w:sz="0" w:space="0" w:color="auto"/>
      </w:divBdr>
    </w:div>
    <w:div w:id="1485273783">
      <w:bodyDiv w:val="1"/>
      <w:marLeft w:val="0"/>
      <w:marRight w:val="0"/>
      <w:marTop w:val="0"/>
      <w:marBottom w:val="0"/>
      <w:divBdr>
        <w:top w:val="none" w:sz="0" w:space="0" w:color="auto"/>
        <w:left w:val="none" w:sz="0" w:space="0" w:color="auto"/>
        <w:bottom w:val="none" w:sz="0" w:space="0" w:color="auto"/>
        <w:right w:val="none" w:sz="0" w:space="0" w:color="auto"/>
      </w:divBdr>
    </w:div>
    <w:div w:id="1487164692">
      <w:bodyDiv w:val="1"/>
      <w:marLeft w:val="0"/>
      <w:marRight w:val="0"/>
      <w:marTop w:val="0"/>
      <w:marBottom w:val="0"/>
      <w:divBdr>
        <w:top w:val="none" w:sz="0" w:space="0" w:color="auto"/>
        <w:left w:val="none" w:sz="0" w:space="0" w:color="auto"/>
        <w:bottom w:val="none" w:sz="0" w:space="0" w:color="auto"/>
        <w:right w:val="none" w:sz="0" w:space="0" w:color="auto"/>
      </w:divBdr>
    </w:div>
    <w:div w:id="1493714558">
      <w:bodyDiv w:val="1"/>
      <w:marLeft w:val="0"/>
      <w:marRight w:val="0"/>
      <w:marTop w:val="0"/>
      <w:marBottom w:val="0"/>
      <w:divBdr>
        <w:top w:val="none" w:sz="0" w:space="0" w:color="auto"/>
        <w:left w:val="none" w:sz="0" w:space="0" w:color="auto"/>
        <w:bottom w:val="none" w:sz="0" w:space="0" w:color="auto"/>
        <w:right w:val="none" w:sz="0" w:space="0" w:color="auto"/>
      </w:divBdr>
    </w:div>
    <w:div w:id="1494490219">
      <w:bodyDiv w:val="1"/>
      <w:marLeft w:val="0"/>
      <w:marRight w:val="0"/>
      <w:marTop w:val="0"/>
      <w:marBottom w:val="0"/>
      <w:divBdr>
        <w:top w:val="none" w:sz="0" w:space="0" w:color="auto"/>
        <w:left w:val="none" w:sz="0" w:space="0" w:color="auto"/>
        <w:bottom w:val="none" w:sz="0" w:space="0" w:color="auto"/>
        <w:right w:val="none" w:sz="0" w:space="0" w:color="auto"/>
      </w:divBdr>
    </w:div>
    <w:div w:id="1495492395">
      <w:bodyDiv w:val="1"/>
      <w:marLeft w:val="0"/>
      <w:marRight w:val="0"/>
      <w:marTop w:val="0"/>
      <w:marBottom w:val="0"/>
      <w:divBdr>
        <w:top w:val="none" w:sz="0" w:space="0" w:color="auto"/>
        <w:left w:val="none" w:sz="0" w:space="0" w:color="auto"/>
        <w:bottom w:val="none" w:sz="0" w:space="0" w:color="auto"/>
        <w:right w:val="none" w:sz="0" w:space="0" w:color="auto"/>
      </w:divBdr>
    </w:div>
    <w:div w:id="1507867234">
      <w:bodyDiv w:val="1"/>
      <w:marLeft w:val="0"/>
      <w:marRight w:val="0"/>
      <w:marTop w:val="0"/>
      <w:marBottom w:val="0"/>
      <w:divBdr>
        <w:top w:val="none" w:sz="0" w:space="0" w:color="auto"/>
        <w:left w:val="none" w:sz="0" w:space="0" w:color="auto"/>
        <w:bottom w:val="none" w:sz="0" w:space="0" w:color="auto"/>
        <w:right w:val="none" w:sz="0" w:space="0" w:color="auto"/>
      </w:divBdr>
    </w:div>
    <w:div w:id="1523666013">
      <w:bodyDiv w:val="1"/>
      <w:marLeft w:val="0"/>
      <w:marRight w:val="0"/>
      <w:marTop w:val="0"/>
      <w:marBottom w:val="0"/>
      <w:divBdr>
        <w:top w:val="none" w:sz="0" w:space="0" w:color="auto"/>
        <w:left w:val="none" w:sz="0" w:space="0" w:color="auto"/>
        <w:bottom w:val="none" w:sz="0" w:space="0" w:color="auto"/>
        <w:right w:val="none" w:sz="0" w:space="0" w:color="auto"/>
      </w:divBdr>
    </w:div>
    <w:div w:id="1538854946">
      <w:bodyDiv w:val="1"/>
      <w:marLeft w:val="0"/>
      <w:marRight w:val="0"/>
      <w:marTop w:val="0"/>
      <w:marBottom w:val="0"/>
      <w:divBdr>
        <w:top w:val="none" w:sz="0" w:space="0" w:color="auto"/>
        <w:left w:val="none" w:sz="0" w:space="0" w:color="auto"/>
        <w:bottom w:val="none" w:sz="0" w:space="0" w:color="auto"/>
        <w:right w:val="none" w:sz="0" w:space="0" w:color="auto"/>
      </w:divBdr>
    </w:div>
    <w:div w:id="1539859068">
      <w:bodyDiv w:val="1"/>
      <w:marLeft w:val="0"/>
      <w:marRight w:val="0"/>
      <w:marTop w:val="0"/>
      <w:marBottom w:val="0"/>
      <w:divBdr>
        <w:top w:val="none" w:sz="0" w:space="0" w:color="auto"/>
        <w:left w:val="none" w:sz="0" w:space="0" w:color="auto"/>
        <w:bottom w:val="none" w:sz="0" w:space="0" w:color="auto"/>
        <w:right w:val="none" w:sz="0" w:space="0" w:color="auto"/>
      </w:divBdr>
    </w:div>
    <w:div w:id="1546408118">
      <w:bodyDiv w:val="1"/>
      <w:marLeft w:val="0"/>
      <w:marRight w:val="0"/>
      <w:marTop w:val="0"/>
      <w:marBottom w:val="0"/>
      <w:divBdr>
        <w:top w:val="none" w:sz="0" w:space="0" w:color="auto"/>
        <w:left w:val="none" w:sz="0" w:space="0" w:color="auto"/>
        <w:bottom w:val="none" w:sz="0" w:space="0" w:color="auto"/>
        <w:right w:val="none" w:sz="0" w:space="0" w:color="auto"/>
      </w:divBdr>
    </w:div>
    <w:div w:id="1547716974">
      <w:bodyDiv w:val="1"/>
      <w:marLeft w:val="0"/>
      <w:marRight w:val="0"/>
      <w:marTop w:val="0"/>
      <w:marBottom w:val="0"/>
      <w:divBdr>
        <w:top w:val="none" w:sz="0" w:space="0" w:color="auto"/>
        <w:left w:val="none" w:sz="0" w:space="0" w:color="auto"/>
        <w:bottom w:val="none" w:sz="0" w:space="0" w:color="auto"/>
        <w:right w:val="none" w:sz="0" w:space="0" w:color="auto"/>
      </w:divBdr>
    </w:div>
    <w:div w:id="1549486556">
      <w:bodyDiv w:val="1"/>
      <w:marLeft w:val="0"/>
      <w:marRight w:val="0"/>
      <w:marTop w:val="0"/>
      <w:marBottom w:val="0"/>
      <w:divBdr>
        <w:top w:val="none" w:sz="0" w:space="0" w:color="auto"/>
        <w:left w:val="none" w:sz="0" w:space="0" w:color="auto"/>
        <w:bottom w:val="none" w:sz="0" w:space="0" w:color="auto"/>
        <w:right w:val="none" w:sz="0" w:space="0" w:color="auto"/>
      </w:divBdr>
    </w:div>
    <w:div w:id="1549490947">
      <w:bodyDiv w:val="1"/>
      <w:marLeft w:val="0"/>
      <w:marRight w:val="0"/>
      <w:marTop w:val="0"/>
      <w:marBottom w:val="0"/>
      <w:divBdr>
        <w:top w:val="none" w:sz="0" w:space="0" w:color="auto"/>
        <w:left w:val="none" w:sz="0" w:space="0" w:color="auto"/>
        <w:bottom w:val="none" w:sz="0" w:space="0" w:color="auto"/>
        <w:right w:val="none" w:sz="0" w:space="0" w:color="auto"/>
      </w:divBdr>
    </w:div>
    <w:div w:id="1556700671">
      <w:bodyDiv w:val="1"/>
      <w:marLeft w:val="0"/>
      <w:marRight w:val="0"/>
      <w:marTop w:val="0"/>
      <w:marBottom w:val="0"/>
      <w:divBdr>
        <w:top w:val="none" w:sz="0" w:space="0" w:color="auto"/>
        <w:left w:val="none" w:sz="0" w:space="0" w:color="auto"/>
        <w:bottom w:val="none" w:sz="0" w:space="0" w:color="auto"/>
        <w:right w:val="none" w:sz="0" w:space="0" w:color="auto"/>
      </w:divBdr>
    </w:div>
    <w:div w:id="1557399185">
      <w:bodyDiv w:val="1"/>
      <w:marLeft w:val="0"/>
      <w:marRight w:val="0"/>
      <w:marTop w:val="0"/>
      <w:marBottom w:val="0"/>
      <w:divBdr>
        <w:top w:val="none" w:sz="0" w:space="0" w:color="auto"/>
        <w:left w:val="none" w:sz="0" w:space="0" w:color="auto"/>
        <w:bottom w:val="none" w:sz="0" w:space="0" w:color="auto"/>
        <w:right w:val="none" w:sz="0" w:space="0" w:color="auto"/>
      </w:divBdr>
    </w:div>
    <w:div w:id="1561014974">
      <w:bodyDiv w:val="1"/>
      <w:marLeft w:val="0"/>
      <w:marRight w:val="0"/>
      <w:marTop w:val="0"/>
      <w:marBottom w:val="0"/>
      <w:divBdr>
        <w:top w:val="none" w:sz="0" w:space="0" w:color="auto"/>
        <w:left w:val="none" w:sz="0" w:space="0" w:color="auto"/>
        <w:bottom w:val="none" w:sz="0" w:space="0" w:color="auto"/>
        <w:right w:val="none" w:sz="0" w:space="0" w:color="auto"/>
      </w:divBdr>
    </w:div>
    <w:div w:id="1575503492">
      <w:bodyDiv w:val="1"/>
      <w:marLeft w:val="0"/>
      <w:marRight w:val="0"/>
      <w:marTop w:val="0"/>
      <w:marBottom w:val="0"/>
      <w:divBdr>
        <w:top w:val="none" w:sz="0" w:space="0" w:color="auto"/>
        <w:left w:val="none" w:sz="0" w:space="0" w:color="auto"/>
        <w:bottom w:val="none" w:sz="0" w:space="0" w:color="auto"/>
        <w:right w:val="none" w:sz="0" w:space="0" w:color="auto"/>
      </w:divBdr>
    </w:div>
    <w:div w:id="1587229128">
      <w:bodyDiv w:val="1"/>
      <w:marLeft w:val="0"/>
      <w:marRight w:val="0"/>
      <w:marTop w:val="0"/>
      <w:marBottom w:val="0"/>
      <w:divBdr>
        <w:top w:val="none" w:sz="0" w:space="0" w:color="auto"/>
        <w:left w:val="none" w:sz="0" w:space="0" w:color="auto"/>
        <w:bottom w:val="none" w:sz="0" w:space="0" w:color="auto"/>
        <w:right w:val="none" w:sz="0" w:space="0" w:color="auto"/>
      </w:divBdr>
    </w:div>
    <w:div w:id="1589728795">
      <w:bodyDiv w:val="1"/>
      <w:marLeft w:val="0"/>
      <w:marRight w:val="0"/>
      <w:marTop w:val="0"/>
      <w:marBottom w:val="0"/>
      <w:divBdr>
        <w:top w:val="none" w:sz="0" w:space="0" w:color="auto"/>
        <w:left w:val="none" w:sz="0" w:space="0" w:color="auto"/>
        <w:bottom w:val="none" w:sz="0" w:space="0" w:color="auto"/>
        <w:right w:val="none" w:sz="0" w:space="0" w:color="auto"/>
      </w:divBdr>
    </w:div>
    <w:div w:id="1594776746">
      <w:bodyDiv w:val="1"/>
      <w:marLeft w:val="0"/>
      <w:marRight w:val="0"/>
      <w:marTop w:val="0"/>
      <w:marBottom w:val="0"/>
      <w:divBdr>
        <w:top w:val="none" w:sz="0" w:space="0" w:color="auto"/>
        <w:left w:val="none" w:sz="0" w:space="0" w:color="auto"/>
        <w:bottom w:val="none" w:sz="0" w:space="0" w:color="auto"/>
        <w:right w:val="none" w:sz="0" w:space="0" w:color="auto"/>
      </w:divBdr>
    </w:div>
    <w:div w:id="1594824184">
      <w:bodyDiv w:val="1"/>
      <w:marLeft w:val="0"/>
      <w:marRight w:val="0"/>
      <w:marTop w:val="0"/>
      <w:marBottom w:val="0"/>
      <w:divBdr>
        <w:top w:val="none" w:sz="0" w:space="0" w:color="auto"/>
        <w:left w:val="none" w:sz="0" w:space="0" w:color="auto"/>
        <w:bottom w:val="none" w:sz="0" w:space="0" w:color="auto"/>
        <w:right w:val="none" w:sz="0" w:space="0" w:color="auto"/>
      </w:divBdr>
    </w:div>
    <w:div w:id="1595357362">
      <w:bodyDiv w:val="1"/>
      <w:marLeft w:val="0"/>
      <w:marRight w:val="0"/>
      <w:marTop w:val="0"/>
      <w:marBottom w:val="0"/>
      <w:divBdr>
        <w:top w:val="none" w:sz="0" w:space="0" w:color="auto"/>
        <w:left w:val="none" w:sz="0" w:space="0" w:color="auto"/>
        <w:bottom w:val="none" w:sz="0" w:space="0" w:color="auto"/>
        <w:right w:val="none" w:sz="0" w:space="0" w:color="auto"/>
      </w:divBdr>
    </w:div>
    <w:div w:id="1596089180">
      <w:bodyDiv w:val="1"/>
      <w:marLeft w:val="0"/>
      <w:marRight w:val="0"/>
      <w:marTop w:val="0"/>
      <w:marBottom w:val="0"/>
      <w:divBdr>
        <w:top w:val="none" w:sz="0" w:space="0" w:color="auto"/>
        <w:left w:val="none" w:sz="0" w:space="0" w:color="auto"/>
        <w:bottom w:val="none" w:sz="0" w:space="0" w:color="auto"/>
        <w:right w:val="none" w:sz="0" w:space="0" w:color="auto"/>
      </w:divBdr>
    </w:div>
    <w:div w:id="1602646608">
      <w:bodyDiv w:val="1"/>
      <w:marLeft w:val="0"/>
      <w:marRight w:val="0"/>
      <w:marTop w:val="0"/>
      <w:marBottom w:val="0"/>
      <w:divBdr>
        <w:top w:val="none" w:sz="0" w:space="0" w:color="auto"/>
        <w:left w:val="none" w:sz="0" w:space="0" w:color="auto"/>
        <w:bottom w:val="none" w:sz="0" w:space="0" w:color="auto"/>
        <w:right w:val="none" w:sz="0" w:space="0" w:color="auto"/>
      </w:divBdr>
    </w:div>
    <w:div w:id="1607077716">
      <w:bodyDiv w:val="1"/>
      <w:marLeft w:val="0"/>
      <w:marRight w:val="0"/>
      <w:marTop w:val="0"/>
      <w:marBottom w:val="0"/>
      <w:divBdr>
        <w:top w:val="none" w:sz="0" w:space="0" w:color="auto"/>
        <w:left w:val="none" w:sz="0" w:space="0" w:color="auto"/>
        <w:bottom w:val="none" w:sz="0" w:space="0" w:color="auto"/>
        <w:right w:val="none" w:sz="0" w:space="0" w:color="auto"/>
      </w:divBdr>
    </w:div>
    <w:div w:id="1607496288">
      <w:bodyDiv w:val="1"/>
      <w:marLeft w:val="0"/>
      <w:marRight w:val="0"/>
      <w:marTop w:val="0"/>
      <w:marBottom w:val="0"/>
      <w:divBdr>
        <w:top w:val="none" w:sz="0" w:space="0" w:color="auto"/>
        <w:left w:val="none" w:sz="0" w:space="0" w:color="auto"/>
        <w:bottom w:val="none" w:sz="0" w:space="0" w:color="auto"/>
        <w:right w:val="none" w:sz="0" w:space="0" w:color="auto"/>
      </w:divBdr>
    </w:div>
    <w:div w:id="1607809323">
      <w:bodyDiv w:val="1"/>
      <w:marLeft w:val="0"/>
      <w:marRight w:val="0"/>
      <w:marTop w:val="0"/>
      <w:marBottom w:val="0"/>
      <w:divBdr>
        <w:top w:val="none" w:sz="0" w:space="0" w:color="auto"/>
        <w:left w:val="none" w:sz="0" w:space="0" w:color="auto"/>
        <w:bottom w:val="none" w:sz="0" w:space="0" w:color="auto"/>
        <w:right w:val="none" w:sz="0" w:space="0" w:color="auto"/>
      </w:divBdr>
    </w:div>
    <w:div w:id="1609507422">
      <w:bodyDiv w:val="1"/>
      <w:marLeft w:val="0"/>
      <w:marRight w:val="0"/>
      <w:marTop w:val="0"/>
      <w:marBottom w:val="0"/>
      <w:divBdr>
        <w:top w:val="none" w:sz="0" w:space="0" w:color="auto"/>
        <w:left w:val="none" w:sz="0" w:space="0" w:color="auto"/>
        <w:bottom w:val="none" w:sz="0" w:space="0" w:color="auto"/>
        <w:right w:val="none" w:sz="0" w:space="0" w:color="auto"/>
      </w:divBdr>
    </w:div>
    <w:div w:id="1609846242">
      <w:bodyDiv w:val="1"/>
      <w:marLeft w:val="0"/>
      <w:marRight w:val="0"/>
      <w:marTop w:val="0"/>
      <w:marBottom w:val="0"/>
      <w:divBdr>
        <w:top w:val="none" w:sz="0" w:space="0" w:color="auto"/>
        <w:left w:val="none" w:sz="0" w:space="0" w:color="auto"/>
        <w:bottom w:val="none" w:sz="0" w:space="0" w:color="auto"/>
        <w:right w:val="none" w:sz="0" w:space="0" w:color="auto"/>
      </w:divBdr>
    </w:div>
    <w:div w:id="1613517791">
      <w:bodyDiv w:val="1"/>
      <w:marLeft w:val="0"/>
      <w:marRight w:val="0"/>
      <w:marTop w:val="0"/>
      <w:marBottom w:val="0"/>
      <w:divBdr>
        <w:top w:val="none" w:sz="0" w:space="0" w:color="auto"/>
        <w:left w:val="none" w:sz="0" w:space="0" w:color="auto"/>
        <w:bottom w:val="none" w:sz="0" w:space="0" w:color="auto"/>
        <w:right w:val="none" w:sz="0" w:space="0" w:color="auto"/>
      </w:divBdr>
    </w:div>
    <w:div w:id="1613590630">
      <w:bodyDiv w:val="1"/>
      <w:marLeft w:val="0"/>
      <w:marRight w:val="0"/>
      <w:marTop w:val="0"/>
      <w:marBottom w:val="0"/>
      <w:divBdr>
        <w:top w:val="none" w:sz="0" w:space="0" w:color="auto"/>
        <w:left w:val="none" w:sz="0" w:space="0" w:color="auto"/>
        <w:bottom w:val="none" w:sz="0" w:space="0" w:color="auto"/>
        <w:right w:val="none" w:sz="0" w:space="0" w:color="auto"/>
      </w:divBdr>
    </w:div>
    <w:div w:id="1616912321">
      <w:bodyDiv w:val="1"/>
      <w:marLeft w:val="0"/>
      <w:marRight w:val="0"/>
      <w:marTop w:val="0"/>
      <w:marBottom w:val="0"/>
      <w:divBdr>
        <w:top w:val="none" w:sz="0" w:space="0" w:color="auto"/>
        <w:left w:val="none" w:sz="0" w:space="0" w:color="auto"/>
        <w:bottom w:val="none" w:sz="0" w:space="0" w:color="auto"/>
        <w:right w:val="none" w:sz="0" w:space="0" w:color="auto"/>
      </w:divBdr>
    </w:div>
    <w:div w:id="1623730615">
      <w:bodyDiv w:val="1"/>
      <w:marLeft w:val="0"/>
      <w:marRight w:val="0"/>
      <w:marTop w:val="0"/>
      <w:marBottom w:val="0"/>
      <w:divBdr>
        <w:top w:val="none" w:sz="0" w:space="0" w:color="auto"/>
        <w:left w:val="none" w:sz="0" w:space="0" w:color="auto"/>
        <w:bottom w:val="none" w:sz="0" w:space="0" w:color="auto"/>
        <w:right w:val="none" w:sz="0" w:space="0" w:color="auto"/>
      </w:divBdr>
    </w:div>
    <w:div w:id="1633437546">
      <w:bodyDiv w:val="1"/>
      <w:marLeft w:val="0"/>
      <w:marRight w:val="0"/>
      <w:marTop w:val="0"/>
      <w:marBottom w:val="0"/>
      <w:divBdr>
        <w:top w:val="none" w:sz="0" w:space="0" w:color="auto"/>
        <w:left w:val="none" w:sz="0" w:space="0" w:color="auto"/>
        <w:bottom w:val="none" w:sz="0" w:space="0" w:color="auto"/>
        <w:right w:val="none" w:sz="0" w:space="0" w:color="auto"/>
      </w:divBdr>
    </w:div>
    <w:div w:id="1633826410">
      <w:bodyDiv w:val="1"/>
      <w:marLeft w:val="0"/>
      <w:marRight w:val="0"/>
      <w:marTop w:val="0"/>
      <w:marBottom w:val="0"/>
      <w:divBdr>
        <w:top w:val="none" w:sz="0" w:space="0" w:color="auto"/>
        <w:left w:val="none" w:sz="0" w:space="0" w:color="auto"/>
        <w:bottom w:val="none" w:sz="0" w:space="0" w:color="auto"/>
        <w:right w:val="none" w:sz="0" w:space="0" w:color="auto"/>
      </w:divBdr>
    </w:div>
    <w:div w:id="1634865528">
      <w:bodyDiv w:val="1"/>
      <w:marLeft w:val="0"/>
      <w:marRight w:val="0"/>
      <w:marTop w:val="0"/>
      <w:marBottom w:val="0"/>
      <w:divBdr>
        <w:top w:val="none" w:sz="0" w:space="0" w:color="auto"/>
        <w:left w:val="none" w:sz="0" w:space="0" w:color="auto"/>
        <w:bottom w:val="none" w:sz="0" w:space="0" w:color="auto"/>
        <w:right w:val="none" w:sz="0" w:space="0" w:color="auto"/>
      </w:divBdr>
    </w:div>
    <w:div w:id="1638147662">
      <w:bodyDiv w:val="1"/>
      <w:marLeft w:val="0"/>
      <w:marRight w:val="0"/>
      <w:marTop w:val="0"/>
      <w:marBottom w:val="0"/>
      <w:divBdr>
        <w:top w:val="none" w:sz="0" w:space="0" w:color="auto"/>
        <w:left w:val="none" w:sz="0" w:space="0" w:color="auto"/>
        <w:bottom w:val="none" w:sz="0" w:space="0" w:color="auto"/>
        <w:right w:val="none" w:sz="0" w:space="0" w:color="auto"/>
      </w:divBdr>
    </w:div>
    <w:div w:id="1645698923">
      <w:bodyDiv w:val="1"/>
      <w:marLeft w:val="0"/>
      <w:marRight w:val="0"/>
      <w:marTop w:val="0"/>
      <w:marBottom w:val="0"/>
      <w:divBdr>
        <w:top w:val="none" w:sz="0" w:space="0" w:color="auto"/>
        <w:left w:val="none" w:sz="0" w:space="0" w:color="auto"/>
        <w:bottom w:val="none" w:sz="0" w:space="0" w:color="auto"/>
        <w:right w:val="none" w:sz="0" w:space="0" w:color="auto"/>
      </w:divBdr>
    </w:div>
    <w:div w:id="1645701688">
      <w:bodyDiv w:val="1"/>
      <w:marLeft w:val="0"/>
      <w:marRight w:val="0"/>
      <w:marTop w:val="0"/>
      <w:marBottom w:val="0"/>
      <w:divBdr>
        <w:top w:val="none" w:sz="0" w:space="0" w:color="auto"/>
        <w:left w:val="none" w:sz="0" w:space="0" w:color="auto"/>
        <w:bottom w:val="none" w:sz="0" w:space="0" w:color="auto"/>
        <w:right w:val="none" w:sz="0" w:space="0" w:color="auto"/>
      </w:divBdr>
    </w:div>
    <w:div w:id="1647859875">
      <w:bodyDiv w:val="1"/>
      <w:marLeft w:val="0"/>
      <w:marRight w:val="0"/>
      <w:marTop w:val="0"/>
      <w:marBottom w:val="0"/>
      <w:divBdr>
        <w:top w:val="none" w:sz="0" w:space="0" w:color="auto"/>
        <w:left w:val="none" w:sz="0" w:space="0" w:color="auto"/>
        <w:bottom w:val="none" w:sz="0" w:space="0" w:color="auto"/>
        <w:right w:val="none" w:sz="0" w:space="0" w:color="auto"/>
      </w:divBdr>
    </w:div>
    <w:div w:id="1648316355">
      <w:bodyDiv w:val="1"/>
      <w:marLeft w:val="0"/>
      <w:marRight w:val="0"/>
      <w:marTop w:val="0"/>
      <w:marBottom w:val="0"/>
      <w:divBdr>
        <w:top w:val="none" w:sz="0" w:space="0" w:color="auto"/>
        <w:left w:val="none" w:sz="0" w:space="0" w:color="auto"/>
        <w:bottom w:val="none" w:sz="0" w:space="0" w:color="auto"/>
        <w:right w:val="none" w:sz="0" w:space="0" w:color="auto"/>
      </w:divBdr>
    </w:div>
    <w:div w:id="1649017502">
      <w:bodyDiv w:val="1"/>
      <w:marLeft w:val="0"/>
      <w:marRight w:val="0"/>
      <w:marTop w:val="0"/>
      <w:marBottom w:val="0"/>
      <w:divBdr>
        <w:top w:val="none" w:sz="0" w:space="0" w:color="auto"/>
        <w:left w:val="none" w:sz="0" w:space="0" w:color="auto"/>
        <w:bottom w:val="none" w:sz="0" w:space="0" w:color="auto"/>
        <w:right w:val="none" w:sz="0" w:space="0" w:color="auto"/>
      </w:divBdr>
    </w:div>
    <w:div w:id="1654144669">
      <w:bodyDiv w:val="1"/>
      <w:marLeft w:val="0"/>
      <w:marRight w:val="0"/>
      <w:marTop w:val="0"/>
      <w:marBottom w:val="0"/>
      <w:divBdr>
        <w:top w:val="none" w:sz="0" w:space="0" w:color="auto"/>
        <w:left w:val="none" w:sz="0" w:space="0" w:color="auto"/>
        <w:bottom w:val="none" w:sz="0" w:space="0" w:color="auto"/>
        <w:right w:val="none" w:sz="0" w:space="0" w:color="auto"/>
      </w:divBdr>
    </w:div>
    <w:div w:id="1659187637">
      <w:bodyDiv w:val="1"/>
      <w:marLeft w:val="0"/>
      <w:marRight w:val="0"/>
      <w:marTop w:val="0"/>
      <w:marBottom w:val="0"/>
      <w:divBdr>
        <w:top w:val="none" w:sz="0" w:space="0" w:color="auto"/>
        <w:left w:val="none" w:sz="0" w:space="0" w:color="auto"/>
        <w:bottom w:val="none" w:sz="0" w:space="0" w:color="auto"/>
        <w:right w:val="none" w:sz="0" w:space="0" w:color="auto"/>
      </w:divBdr>
    </w:div>
    <w:div w:id="1661889977">
      <w:bodyDiv w:val="1"/>
      <w:marLeft w:val="0"/>
      <w:marRight w:val="0"/>
      <w:marTop w:val="0"/>
      <w:marBottom w:val="0"/>
      <w:divBdr>
        <w:top w:val="none" w:sz="0" w:space="0" w:color="auto"/>
        <w:left w:val="none" w:sz="0" w:space="0" w:color="auto"/>
        <w:bottom w:val="none" w:sz="0" w:space="0" w:color="auto"/>
        <w:right w:val="none" w:sz="0" w:space="0" w:color="auto"/>
      </w:divBdr>
    </w:div>
    <w:div w:id="1674340252">
      <w:bodyDiv w:val="1"/>
      <w:marLeft w:val="0"/>
      <w:marRight w:val="0"/>
      <w:marTop w:val="0"/>
      <w:marBottom w:val="0"/>
      <w:divBdr>
        <w:top w:val="none" w:sz="0" w:space="0" w:color="auto"/>
        <w:left w:val="none" w:sz="0" w:space="0" w:color="auto"/>
        <w:bottom w:val="none" w:sz="0" w:space="0" w:color="auto"/>
        <w:right w:val="none" w:sz="0" w:space="0" w:color="auto"/>
      </w:divBdr>
    </w:div>
    <w:div w:id="1675767404">
      <w:bodyDiv w:val="1"/>
      <w:marLeft w:val="0"/>
      <w:marRight w:val="0"/>
      <w:marTop w:val="0"/>
      <w:marBottom w:val="0"/>
      <w:divBdr>
        <w:top w:val="none" w:sz="0" w:space="0" w:color="auto"/>
        <w:left w:val="none" w:sz="0" w:space="0" w:color="auto"/>
        <w:bottom w:val="none" w:sz="0" w:space="0" w:color="auto"/>
        <w:right w:val="none" w:sz="0" w:space="0" w:color="auto"/>
      </w:divBdr>
    </w:div>
    <w:div w:id="1679382681">
      <w:bodyDiv w:val="1"/>
      <w:marLeft w:val="0"/>
      <w:marRight w:val="0"/>
      <w:marTop w:val="0"/>
      <w:marBottom w:val="0"/>
      <w:divBdr>
        <w:top w:val="none" w:sz="0" w:space="0" w:color="auto"/>
        <w:left w:val="none" w:sz="0" w:space="0" w:color="auto"/>
        <w:bottom w:val="none" w:sz="0" w:space="0" w:color="auto"/>
        <w:right w:val="none" w:sz="0" w:space="0" w:color="auto"/>
      </w:divBdr>
    </w:div>
    <w:div w:id="1680161342">
      <w:bodyDiv w:val="1"/>
      <w:marLeft w:val="0"/>
      <w:marRight w:val="0"/>
      <w:marTop w:val="0"/>
      <w:marBottom w:val="0"/>
      <w:divBdr>
        <w:top w:val="none" w:sz="0" w:space="0" w:color="auto"/>
        <w:left w:val="none" w:sz="0" w:space="0" w:color="auto"/>
        <w:bottom w:val="none" w:sz="0" w:space="0" w:color="auto"/>
        <w:right w:val="none" w:sz="0" w:space="0" w:color="auto"/>
      </w:divBdr>
    </w:div>
    <w:div w:id="1682078851">
      <w:bodyDiv w:val="1"/>
      <w:marLeft w:val="0"/>
      <w:marRight w:val="0"/>
      <w:marTop w:val="0"/>
      <w:marBottom w:val="0"/>
      <w:divBdr>
        <w:top w:val="none" w:sz="0" w:space="0" w:color="auto"/>
        <w:left w:val="none" w:sz="0" w:space="0" w:color="auto"/>
        <w:bottom w:val="none" w:sz="0" w:space="0" w:color="auto"/>
        <w:right w:val="none" w:sz="0" w:space="0" w:color="auto"/>
      </w:divBdr>
      <w:divsChild>
        <w:div w:id="1275862991">
          <w:marLeft w:val="0"/>
          <w:marRight w:val="0"/>
          <w:marTop w:val="0"/>
          <w:marBottom w:val="0"/>
          <w:divBdr>
            <w:top w:val="none" w:sz="0" w:space="0" w:color="auto"/>
            <w:left w:val="none" w:sz="0" w:space="0" w:color="auto"/>
            <w:bottom w:val="none" w:sz="0" w:space="0" w:color="auto"/>
            <w:right w:val="none" w:sz="0" w:space="0" w:color="auto"/>
          </w:divBdr>
          <w:divsChild>
            <w:div w:id="74576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47463">
      <w:bodyDiv w:val="1"/>
      <w:marLeft w:val="0"/>
      <w:marRight w:val="0"/>
      <w:marTop w:val="0"/>
      <w:marBottom w:val="0"/>
      <w:divBdr>
        <w:top w:val="none" w:sz="0" w:space="0" w:color="auto"/>
        <w:left w:val="none" w:sz="0" w:space="0" w:color="auto"/>
        <w:bottom w:val="none" w:sz="0" w:space="0" w:color="auto"/>
        <w:right w:val="none" w:sz="0" w:space="0" w:color="auto"/>
      </w:divBdr>
    </w:div>
    <w:div w:id="1687635302">
      <w:bodyDiv w:val="1"/>
      <w:marLeft w:val="0"/>
      <w:marRight w:val="0"/>
      <w:marTop w:val="0"/>
      <w:marBottom w:val="0"/>
      <w:divBdr>
        <w:top w:val="none" w:sz="0" w:space="0" w:color="auto"/>
        <w:left w:val="none" w:sz="0" w:space="0" w:color="auto"/>
        <w:bottom w:val="none" w:sz="0" w:space="0" w:color="auto"/>
        <w:right w:val="none" w:sz="0" w:space="0" w:color="auto"/>
      </w:divBdr>
    </w:div>
    <w:div w:id="1692031673">
      <w:bodyDiv w:val="1"/>
      <w:marLeft w:val="0"/>
      <w:marRight w:val="0"/>
      <w:marTop w:val="0"/>
      <w:marBottom w:val="0"/>
      <w:divBdr>
        <w:top w:val="none" w:sz="0" w:space="0" w:color="auto"/>
        <w:left w:val="none" w:sz="0" w:space="0" w:color="auto"/>
        <w:bottom w:val="none" w:sz="0" w:space="0" w:color="auto"/>
        <w:right w:val="none" w:sz="0" w:space="0" w:color="auto"/>
      </w:divBdr>
    </w:div>
    <w:div w:id="1710568751">
      <w:bodyDiv w:val="1"/>
      <w:marLeft w:val="0"/>
      <w:marRight w:val="0"/>
      <w:marTop w:val="0"/>
      <w:marBottom w:val="0"/>
      <w:divBdr>
        <w:top w:val="none" w:sz="0" w:space="0" w:color="auto"/>
        <w:left w:val="none" w:sz="0" w:space="0" w:color="auto"/>
        <w:bottom w:val="none" w:sz="0" w:space="0" w:color="auto"/>
        <w:right w:val="none" w:sz="0" w:space="0" w:color="auto"/>
      </w:divBdr>
    </w:div>
    <w:div w:id="1710646155">
      <w:bodyDiv w:val="1"/>
      <w:marLeft w:val="0"/>
      <w:marRight w:val="0"/>
      <w:marTop w:val="0"/>
      <w:marBottom w:val="0"/>
      <w:divBdr>
        <w:top w:val="none" w:sz="0" w:space="0" w:color="auto"/>
        <w:left w:val="none" w:sz="0" w:space="0" w:color="auto"/>
        <w:bottom w:val="none" w:sz="0" w:space="0" w:color="auto"/>
        <w:right w:val="none" w:sz="0" w:space="0" w:color="auto"/>
      </w:divBdr>
    </w:div>
    <w:div w:id="1713338571">
      <w:bodyDiv w:val="1"/>
      <w:marLeft w:val="0"/>
      <w:marRight w:val="0"/>
      <w:marTop w:val="0"/>
      <w:marBottom w:val="0"/>
      <w:divBdr>
        <w:top w:val="none" w:sz="0" w:space="0" w:color="auto"/>
        <w:left w:val="none" w:sz="0" w:space="0" w:color="auto"/>
        <w:bottom w:val="none" w:sz="0" w:space="0" w:color="auto"/>
        <w:right w:val="none" w:sz="0" w:space="0" w:color="auto"/>
      </w:divBdr>
    </w:div>
    <w:div w:id="1717855767">
      <w:bodyDiv w:val="1"/>
      <w:marLeft w:val="0"/>
      <w:marRight w:val="0"/>
      <w:marTop w:val="0"/>
      <w:marBottom w:val="0"/>
      <w:divBdr>
        <w:top w:val="none" w:sz="0" w:space="0" w:color="auto"/>
        <w:left w:val="none" w:sz="0" w:space="0" w:color="auto"/>
        <w:bottom w:val="none" w:sz="0" w:space="0" w:color="auto"/>
        <w:right w:val="none" w:sz="0" w:space="0" w:color="auto"/>
      </w:divBdr>
    </w:div>
    <w:div w:id="1725713327">
      <w:bodyDiv w:val="1"/>
      <w:marLeft w:val="0"/>
      <w:marRight w:val="0"/>
      <w:marTop w:val="0"/>
      <w:marBottom w:val="0"/>
      <w:divBdr>
        <w:top w:val="none" w:sz="0" w:space="0" w:color="auto"/>
        <w:left w:val="none" w:sz="0" w:space="0" w:color="auto"/>
        <w:bottom w:val="none" w:sz="0" w:space="0" w:color="auto"/>
        <w:right w:val="none" w:sz="0" w:space="0" w:color="auto"/>
      </w:divBdr>
    </w:div>
    <w:div w:id="1727145574">
      <w:bodyDiv w:val="1"/>
      <w:marLeft w:val="0"/>
      <w:marRight w:val="0"/>
      <w:marTop w:val="0"/>
      <w:marBottom w:val="0"/>
      <w:divBdr>
        <w:top w:val="none" w:sz="0" w:space="0" w:color="auto"/>
        <w:left w:val="none" w:sz="0" w:space="0" w:color="auto"/>
        <w:bottom w:val="none" w:sz="0" w:space="0" w:color="auto"/>
        <w:right w:val="none" w:sz="0" w:space="0" w:color="auto"/>
      </w:divBdr>
    </w:div>
    <w:div w:id="1727486665">
      <w:bodyDiv w:val="1"/>
      <w:marLeft w:val="0"/>
      <w:marRight w:val="0"/>
      <w:marTop w:val="0"/>
      <w:marBottom w:val="0"/>
      <w:divBdr>
        <w:top w:val="none" w:sz="0" w:space="0" w:color="auto"/>
        <w:left w:val="none" w:sz="0" w:space="0" w:color="auto"/>
        <w:bottom w:val="none" w:sz="0" w:space="0" w:color="auto"/>
        <w:right w:val="none" w:sz="0" w:space="0" w:color="auto"/>
      </w:divBdr>
    </w:div>
    <w:div w:id="1737049724">
      <w:bodyDiv w:val="1"/>
      <w:marLeft w:val="0"/>
      <w:marRight w:val="0"/>
      <w:marTop w:val="0"/>
      <w:marBottom w:val="0"/>
      <w:divBdr>
        <w:top w:val="none" w:sz="0" w:space="0" w:color="auto"/>
        <w:left w:val="none" w:sz="0" w:space="0" w:color="auto"/>
        <w:bottom w:val="none" w:sz="0" w:space="0" w:color="auto"/>
        <w:right w:val="none" w:sz="0" w:space="0" w:color="auto"/>
      </w:divBdr>
    </w:div>
    <w:div w:id="1738429907">
      <w:bodyDiv w:val="1"/>
      <w:marLeft w:val="0"/>
      <w:marRight w:val="0"/>
      <w:marTop w:val="0"/>
      <w:marBottom w:val="0"/>
      <w:divBdr>
        <w:top w:val="none" w:sz="0" w:space="0" w:color="auto"/>
        <w:left w:val="none" w:sz="0" w:space="0" w:color="auto"/>
        <w:bottom w:val="none" w:sz="0" w:space="0" w:color="auto"/>
        <w:right w:val="none" w:sz="0" w:space="0" w:color="auto"/>
      </w:divBdr>
      <w:divsChild>
        <w:div w:id="43066750">
          <w:marLeft w:val="0"/>
          <w:marRight w:val="0"/>
          <w:marTop w:val="0"/>
          <w:marBottom w:val="0"/>
          <w:divBdr>
            <w:top w:val="none" w:sz="0" w:space="0" w:color="auto"/>
            <w:left w:val="none" w:sz="0" w:space="0" w:color="auto"/>
            <w:bottom w:val="none" w:sz="0" w:space="0" w:color="auto"/>
            <w:right w:val="none" w:sz="0" w:space="0" w:color="auto"/>
          </w:divBdr>
        </w:div>
      </w:divsChild>
    </w:div>
    <w:div w:id="1744255369">
      <w:bodyDiv w:val="1"/>
      <w:marLeft w:val="0"/>
      <w:marRight w:val="0"/>
      <w:marTop w:val="0"/>
      <w:marBottom w:val="0"/>
      <w:divBdr>
        <w:top w:val="none" w:sz="0" w:space="0" w:color="auto"/>
        <w:left w:val="none" w:sz="0" w:space="0" w:color="auto"/>
        <w:bottom w:val="none" w:sz="0" w:space="0" w:color="auto"/>
        <w:right w:val="none" w:sz="0" w:space="0" w:color="auto"/>
      </w:divBdr>
    </w:div>
    <w:div w:id="1746220671">
      <w:bodyDiv w:val="1"/>
      <w:marLeft w:val="0"/>
      <w:marRight w:val="0"/>
      <w:marTop w:val="0"/>
      <w:marBottom w:val="0"/>
      <w:divBdr>
        <w:top w:val="none" w:sz="0" w:space="0" w:color="auto"/>
        <w:left w:val="none" w:sz="0" w:space="0" w:color="auto"/>
        <w:bottom w:val="none" w:sz="0" w:space="0" w:color="auto"/>
        <w:right w:val="none" w:sz="0" w:space="0" w:color="auto"/>
      </w:divBdr>
    </w:div>
    <w:div w:id="1751612100">
      <w:bodyDiv w:val="1"/>
      <w:marLeft w:val="0"/>
      <w:marRight w:val="0"/>
      <w:marTop w:val="0"/>
      <w:marBottom w:val="0"/>
      <w:divBdr>
        <w:top w:val="none" w:sz="0" w:space="0" w:color="auto"/>
        <w:left w:val="none" w:sz="0" w:space="0" w:color="auto"/>
        <w:bottom w:val="none" w:sz="0" w:space="0" w:color="auto"/>
        <w:right w:val="none" w:sz="0" w:space="0" w:color="auto"/>
      </w:divBdr>
    </w:div>
    <w:div w:id="1752923373">
      <w:bodyDiv w:val="1"/>
      <w:marLeft w:val="0"/>
      <w:marRight w:val="0"/>
      <w:marTop w:val="0"/>
      <w:marBottom w:val="0"/>
      <w:divBdr>
        <w:top w:val="none" w:sz="0" w:space="0" w:color="auto"/>
        <w:left w:val="none" w:sz="0" w:space="0" w:color="auto"/>
        <w:bottom w:val="none" w:sz="0" w:space="0" w:color="auto"/>
        <w:right w:val="none" w:sz="0" w:space="0" w:color="auto"/>
      </w:divBdr>
    </w:div>
    <w:div w:id="1756128620">
      <w:bodyDiv w:val="1"/>
      <w:marLeft w:val="0"/>
      <w:marRight w:val="0"/>
      <w:marTop w:val="0"/>
      <w:marBottom w:val="0"/>
      <w:divBdr>
        <w:top w:val="none" w:sz="0" w:space="0" w:color="auto"/>
        <w:left w:val="none" w:sz="0" w:space="0" w:color="auto"/>
        <w:bottom w:val="none" w:sz="0" w:space="0" w:color="auto"/>
        <w:right w:val="none" w:sz="0" w:space="0" w:color="auto"/>
      </w:divBdr>
    </w:div>
    <w:div w:id="1757554347">
      <w:bodyDiv w:val="1"/>
      <w:marLeft w:val="0"/>
      <w:marRight w:val="0"/>
      <w:marTop w:val="0"/>
      <w:marBottom w:val="0"/>
      <w:divBdr>
        <w:top w:val="none" w:sz="0" w:space="0" w:color="auto"/>
        <w:left w:val="none" w:sz="0" w:space="0" w:color="auto"/>
        <w:bottom w:val="none" w:sz="0" w:space="0" w:color="auto"/>
        <w:right w:val="none" w:sz="0" w:space="0" w:color="auto"/>
      </w:divBdr>
    </w:div>
    <w:div w:id="1761675660">
      <w:bodyDiv w:val="1"/>
      <w:marLeft w:val="0"/>
      <w:marRight w:val="0"/>
      <w:marTop w:val="0"/>
      <w:marBottom w:val="0"/>
      <w:divBdr>
        <w:top w:val="none" w:sz="0" w:space="0" w:color="auto"/>
        <w:left w:val="none" w:sz="0" w:space="0" w:color="auto"/>
        <w:bottom w:val="none" w:sz="0" w:space="0" w:color="auto"/>
        <w:right w:val="none" w:sz="0" w:space="0" w:color="auto"/>
      </w:divBdr>
    </w:div>
    <w:div w:id="1763332119">
      <w:bodyDiv w:val="1"/>
      <w:marLeft w:val="0"/>
      <w:marRight w:val="0"/>
      <w:marTop w:val="0"/>
      <w:marBottom w:val="0"/>
      <w:divBdr>
        <w:top w:val="none" w:sz="0" w:space="0" w:color="auto"/>
        <w:left w:val="none" w:sz="0" w:space="0" w:color="auto"/>
        <w:bottom w:val="none" w:sz="0" w:space="0" w:color="auto"/>
        <w:right w:val="none" w:sz="0" w:space="0" w:color="auto"/>
      </w:divBdr>
    </w:div>
    <w:div w:id="1764640858">
      <w:bodyDiv w:val="1"/>
      <w:marLeft w:val="0"/>
      <w:marRight w:val="0"/>
      <w:marTop w:val="0"/>
      <w:marBottom w:val="0"/>
      <w:divBdr>
        <w:top w:val="none" w:sz="0" w:space="0" w:color="auto"/>
        <w:left w:val="none" w:sz="0" w:space="0" w:color="auto"/>
        <w:bottom w:val="none" w:sz="0" w:space="0" w:color="auto"/>
        <w:right w:val="none" w:sz="0" w:space="0" w:color="auto"/>
      </w:divBdr>
    </w:div>
    <w:div w:id="1766344585">
      <w:bodyDiv w:val="1"/>
      <w:marLeft w:val="0"/>
      <w:marRight w:val="0"/>
      <w:marTop w:val="0"/>
      <w:marBottom w:val="0"/>
      <w:divBdr>
        <w:top w:val="none" w:sz="0" w:space="0" w:color="auto"/>
        <w:left w:val="none" w:sz="0" w:space="0" w:color="auto"/>
        <w:bottom w:val="none" w:sz="0" w:space="0" w:color="auto"/>
        <w:right w:val="none" w:sz="0" w:space="0" w:color="auto"/>
      </w:divBdr>
    </w:div>
    <w:div w:id="1769152907">
      <w:bodyDiv w:val="1"/>
      <w:marLeft w:val="0"/>
      <w:marRight w:val="0"/>
      <w:marTop w:val="0"/>
      <w:marBottom w:val="0"/>
      <w:divBdr>
        <w:top w:val="none" w:sz="0" w:space="0" w:color="auto"/>
        <w:left w:val="none" w:sz="0" w:space="0" w:color="auto"/>
        <w:bottom w:val="none" w:sz="0" w:space="0" w:color="auto"/>
        <w:right w:val="none" w:sz="0" w:space="0" w:color="auto"/>
      </w:divBdr>
    </w:div>
    <w:div w:id="1771702420">
      <w:bodyDiv w:val="1"/>
      <w:marLeft w:val="0"/>
      <w:marRight w:val="0"/>
      <w:marTop w:val="0"/>
      <w:marBottom w:val="0"/>
      <w:divBdr>
        <w:top w:val="none" w:sz="0" w:space="0" w:color="auto"/>
        <w:left w:val="none" w:sz="0" w:space="0" w:color="auto"/>
        <w:bottom w:val="none" w:sz="0" w:space="0" w:color="auto"/>
        <w:right w:val="none" w:sz="0" w:space="0" w:color="auto"/>
      </w:divBdr>
    </w:div>
    <w:div w:id="1772049572">
      <w:bodyDiv w:val="1"/>
      <w:marLeft w:val="0"/>
      <w:marRight w:val="0"/>
      <w:marTop w:val="0"/>
      <w:marBottom w:val="0"/>
      <w:divBdr>
        <w:top w:val="none" w:sz="0" w:space="0" w:color="auto"/>
        <w:left w:val="none" w:sz="0" w:space="0" w:color="auto"/>
        <w:bottom w:val="none" w:sz="0" w:space="0" w:color="auto"/>
        <w:right w:val="none" w:sz="0" w:space="0" w:color="auto"/>
      </w:divBdr>
    </w:div>
    <w:div w:id="1774203270">
      <w:bodyDiv w:val="1"/>
      <w:marLeft w:val="0"/>
      <w:marRight w:val="0"/>
      <w:marTop w:val="0"/>
      <w:marBottom w:val="0"/>
      <w:divBdr>
        <w:top w:val="none" w:sz="0" w:space="0" w:color="auto"/>
        <w:left w:val="none" w:sz="0" w:space="0" w:color="auto"/>
        <w:bottom w:val="none" w:sz="0" w:space="0" w:color="auto"/>
        <w:right w:val="none" w:sz="0" w:space="0" w:color="auto"/>
      </w:divBdr>
    </w:div>
    <w:div w:id="1774327036">
      <w:bodyDiv w:val="1"/>
      <w:marLeft w:val="0"/>
      <w:marRight w:val="0"/>
      <w:marTop w:val="0"/>
      <w:marBottom w:val="0"/>
      <w:divBdr>
        <w:top w:val="none" w:sz="0" w:space="0" w:color="auto"/>
        <w:left w:val="none" w:sz="0" w:space="0" w:color="auto"/>
        <w:bottom w:val="none" w:sz="0" w:space="0" w:color="auto"/>
        <w:right w:val="none" w:sz="0" w:space="0" w:color="auto"/>
      </w:divBdr>
    </w:div>
    <w:div w:id="1775638079">
      <w:bodyDiv w:val="1"/>
      <w:marLeft w:val="0"/>
      <w:marRight w:val="0"/>
      <w:marTop w:val="0"/>
      <w:marBottom w:val="0"/>
      <w:divBdr>
        <w:top w:val="none" w:sz="0" w:space="0" w:color="auto"/>
        <w:left w:val="none" w:sz="0" w:space="0" w:color="auto"/>
        <w:bottom w:val="none" w:sz="0" w:space="0" w:color="auto"/>
        <w:right w:val="none" w:sz="0" w:space="0" w:color="auto"/>
      </w:divBdr>
    </w:div>
    <w:div w:id="1776557890">
      <w:bodyDiv w:val="1"/>
      <w:marLeft w:val="0"/>
      <w:marRight w:val="0"/>
      <w:marTop w:val="0"/>
      <w:marBottom w:val="0"/>
      <w:divBdr>
        <w:top w:val="none" w:sz="0" w:space="0" w:color="auto"/>
        <w:left w:val="none" w:sz="0" w:space="0" w:color="auto"/>
        <w:bottom w:val="none" w:sz="0" w:space="0" w:color="auto"/>
        <w:right w:val="none" w:sz="0" w:space="0" w:color="auto"/>
      </w:divBdr>
    </w:div>
    <w:div w:id="1779914013">
      <w:bodyDiv w:val="1"/>
      <w:marLeft w:val="0"/>
      <w:marRight w:val="0"/>
      <w:marTop w:val="0"/>
      <w:marBottom w:val="0"/>
      <w:divBdr>
        <w:top w:val="none" w:sz="0" w:space="0" w:color="auto"/>
        <w:left w:val="none" w:sz="0" w:space="0" w:color="auto"/>
        <w:bottom w:val="none" w:sz="0" w:space="0" w:color="auto"/>
        <w:right w:val="none" w:sz="0" w:space="0" w:color="auto"/>
      </w:divBdr>
    </w:div>
    <w:div w:id="1784810797">
      <w:bodyDiv w:val="1"/>
      <w:marLeft w:val="0"/>
      <w:marRight w:val="0"/>
      <w:marTop w:val="0"/>
      <w:marBottom w:val="0"/>
      <w:divBdr>
        <w:top w:val="none" w:sz="0" w:space="0" w:color="auto"/>
        <w:left w:val="none" w:sz="0" w:space="0" w:color="auto"/>
        <w:bottom w:val="none" w:sz="0" w:space="0" w:color="auto"/>
        <w:right w:val="none" w:sz="0" w:space="0" w:color="auto"/>
      </w:divBdr>
    </w:div>
    <w:div w:id="1787507313">
      <w:bodyDiv w:val="1"/>
      <w:marLeft w:val="0"/>
      <w:marRight w:val="0"/>
      <w:marTop w:val="0"/>
      <w:marBottom w:val="0"/>
      <w:divBdr>
        <w:top w:val="none" w:sz="0" w:space="0" w:color="auto"/>
        <w:left w:val="none" w:sz="0" w:space="0" w:color="auto"/>
        <w:bottom w:val="none" w:sz="0" w:space="0" w:color="auto"/>
        <w:right w:val="none" w:sz="0" w:space="0" w:color="auto"/>
      </w:divBdr>
    </w:div>
    <w:div w:id="1795058436">
      <w:bodyDiv w:val="1"/>
      <w:marLeft w:val="0"/>
      <w:marRight w:val="0"/>
      <w:marTop w:val="0"/>
      <w:marBottom w:val="0"/>
      <w:divBdr>
        <w:top w:val="none" w:sz="0" w:space="0" w:color="auto"/>
        <w:left w:val="none" w:sz="0" w:space="0" w:color="auto"/>
        <w:bottom w:val="none" w:sz="0" w:space="0" w:color="auto"/>
        <w:right w:val="none" w:sz="0" w:space="0" w:color="auto"/>
      </w:divBdr>
    </w:div>
    <w:div w:id="1795323818">
      <w:bodyDiv w:val="1"/>
      <w:marLeft w:val="0"/>
      <w:marRight w:val="0"/>
      <w:marTop w:val="0"/>
      <w:marBottom w:val="0"/>
      <w:divBdr>
        <w:top w:val="none" w:sz="0" w:space="0" w:color="auto"/>
        <w:left w:val="none" w:sz="0" w:space="0" w:color="auto"/>
        <w:bottom w:val="none" w:sz="0" w:space="0" w:color="auto"/>
        <w:right w:val="none" w:sz="0" w:space="0" w:color="auto"/>
      </w:divBdr>
    </w:div>
    <w:div w:id="1798403690">
      <w:bodyDiv w:val="1"/>
      <w:marLeft w:val="0"/>
      <w:marRight w:val="0"/>
      <w:marTop w:val="0"/>
      <w:marBottom w:val="0"/>
      <w:divBdr>
        <w:top w:val="none" w:sz="0" w:space="0" w:color="auto"/>
        <w:left w:val="none" w:sz="0" w:space="0" w:color="auto"/>
        <w:bottom w:val="none" w:sz="0" w:space="0" w:color="auto"/>
        <w:right w:val="none" w:sz="0" w:space="0" w:color="auto"/>
      </w:divBdr>
    </w:div>
    <w:div w:id="1799907771">
      <w:bodyDiv w:val="1"/>
      <w:marLeft w:val="0"/>
      <w:marRight w:val="0"/>
      <w:marTop w:val="0"/>
      <w:marBottom w:val="0"/>
      <w:divBdr>
        <w:top w:val="none" w:sz="0" w:space="0" w:color="auto"/>
        <w:left w:val="none" w:sz="0" w:space="0" w:color="auto"/>
        <w:bottom w:val="none" w:sz="0" w:space="0" w:color="auto"/>
        <w:right w:val="none" w:sz="0" w:space="0" w:color="auto"/>
      </w:divBdr>
    </w:div>
    <w:div w:id="1802768633">
      <w:bodyDiv w:val="1"/>
      <w:marLeft w:val="0"/>
      <w:marRight w:val="0"/>
      <w:marTop w:val="0"/>
      <w:marBottom w:val="0"/>
      <w:divBdr>
        <w:top w:val="none" w:sz="0" w:space="0" w:color="auto"/>
        <w:left w:val="none" w:sz="0" w:space="0" w:color="auto"/>
        <w:bottom w:val="none" w:sz="0" w:space="0" w:color="auto"/>
        <w:right w:val="none" w:sz="0" w:space="0" w:color="auto"/>
      </w:divBdr>
    </w:div>
    <w:div w:id="1809475819">
      <w:bodyDiv w:val="1"/>
      <w:marLeft w:val="0"/>
      <w:marRight w:val="0"/>
      <w:marTop w:val="0"/>
      <w:marBottom w:val="0"/>
      <w:divBdr>
        <w:top w:val="none" w:sz="0" w:space="0" w:color="auto"/>
        <w:left w:val="none" w:sz="0" w:space="0" w:color="auto"/>
        <w:bottom w:val="none" w:sz="0" w:space="0" w:color="auto"/>
        <w:right w:val="none" w:sz="0" w:space="0" w:color="auto"/>
      </w:divBdr>
    </w:div>
    <w:div w:id="1811747293">
      <w:bodyDiv w:val="1"/>
      <w:marLeft w:val="0"/>
      <w:marRight w:val="0"/>
      <w:marTop w:val="0"/>
      <w:marBottom w:val="0"/>
      <w:divBdr>
        <w:top w:val="none" w:sz="0" w:space="0" w:color="auto"/>
        <w:left w:val="none" w:sz="0" w:space="0" w:color="auto"/>
        <w:bottom w:val="none" w:sz="0" w:space="0" w:color="auto"/>
        <w:right w:val="none" w:sz="0" w:space="0" w:color="auto"/>
      </w:divBdr>
    </w:div>
    <w:div w:id="1811828878">
      <w:bodyDiv w:val="1"/>
      <w:marLeft w:val="0"/>
      <w:marRight w:val="0"/>
      <w:marTop w:val="0"/>
      <w:marBottom w:val="0"/>
      <w:divBdr>
        <w:top w:val="none" w:sz="0" w:space="0" w:color="auto"/>
        <w:left w:val="none" w:sz="0" w:space="0" w:color="auto"/>
        <w:bottom w:val="none" w:sz="0" w:space="0" w:color="auto"/>
        <w:right w:val="none" w:sz="0" w:space="0" w:color="auto"/>
      </w:divBdr>
    </w:div>
    <w:div w:id="1815290545">
      <w:bodyDiv w:val="1"/>
      <w:marLeft w:val="0"/>
      <w:marRight w:val="0"/>
      <w:marTop w:val="0"/>
      <w:marBottom w:val="0"/>
      <w:divBdr>
        <w:top w:val="none" w:sz="0" w:space="0" w:color="auto"/>
        <w:left w:val="none" w:sz="0" w:space="0" w:color="auto"/>
        <w:bottom w:val="none" w:sz="0" w:space="0" w:color="auto"/>
        <w:right w:val="none" w:sz="0" w:space="0" w:color="auto"/>
      </w:divBdr>
    </w:div>
    <w:div w:id="1818263122">
      <w:bodyDiv w:val="1"/>
      <w:marLeft w:val="0"/>
      <w:marRight w:val="0"/>
      <w:marTop w:val="0"/>
      <w:marBottom w:val="0"/>
      <w:divBdr>
        <w:top w:val="none" w:sz="0" w:space="0" w:color="auto"/>
        <w:left w:val="none" w:sz="0" w:space="0" w:color="auto"/>
        <w:bottom w:val="none" w:sz="0" w:space="0" w:color="auto"/>
        <w:right w:val="none" w:sz="0" w:space="0" w:color="auto"/>
      </w:divBdr>
    </w:div>
    <w:div w:id="1822775115">
      <w:bodyDiv w:val="1"/>
      <w:marLeft w:val="0"/>
      <w:marRight w:val="0"/>
      <w:marTop w:val="0"/>
      <w:marBottom w:val="0"/>
      <w:divBdr>
        <w:top w:val="none" w:sz="0" w:space="0" w:color="auto"/>
        <w:left w:val="none" w:sz="0" w:space="0" w:color="auto"/>
        <w:bottom w:val="none" w:sz="0" w:space="0" w:color="auto"/>
        <w:right w:val="none" w:sz="0" w:space="0" w:color="auto"/>
      </w:divBdr>
    </w:div>
    <w:div w:id="1832870746">
      <w:bodyDiv w:val="1"/>
      <w:marLeft w:val="0"/>
      <w:marRight w:val="0"/>
      <w:marTop w:val="0"/>
      <w:marBottom w:val="0"/>
      <w:divBdr>
        <w:top w:val="none" w:sz="0" w:space="0" w:color="auto"/>
        <w:left w:val="none" w:sz="0" w:space="0" w:color="auto"/>
        <w:bottom w:val="none" w:sz="0" w:space="0" w:color="auto"/>
        <w:right w:val="none" w:sz="0" w:space="0" w:color="auto"/>
      </w:divBdr>
    </w:div>
    <w:div w:id="1835220682">
      <w:bodyDiv w:val="1"/>
      <w:marLeft w:val="0"/>
      <w:marRight w:val="0"/>
      <w:marTop w:val="0"/>
      <w:marBottom w:val="0"/>
      <w:divBdr>
        <w:top w:val="none" w:sz="0" w:space="0" w:color="auto"/>
        <w:left w:val="none" w:sz="0" w:space="0" w:color="auto"/>
        <w:bottom w:val="none" w:sz="0" w:space="0" w:color="auto"/>
        <w:right w:val="none" w:sz="0" w:space="0" w:color="auto"/>
      </w:divBdr>
    </w:div>
    <w:div w:id="1839953700">
      <w:bodyDiv w:val="1"/>
      <w:marLeft w:val="0"/>
      <w:marRight w:val="0"/>
      <w:marTop w:val="0"/>
      <w:marBottom w:val="0"/>
      <w:divBdr>
        <w:top w:val="none" w:sz="0" w:space="0" w:color="auto"/>
        <w:left w:val="none" w:sz="0" w:space="0" w:color="auto"/>
        <w:bottom w:val="none" w:sz="0" w:space="0" w:color="auto"/>
        <w:right w:val="none" w:sz="0" w:space="0" w:color="auto"/>
      </w:divBdr>
    </w:div>
    <w:div w:id="1865054857">
      <w:bodyDiv w:val="1"/>
      <w:marLeft w:val="0"/>
      <w:marRight w:val="0"/>
      <w:marTop w:val="0"/>
      <w:marBottom w:val="0"/>
      <w:divBdr>
        <w:top w:val="none" w:sz="0" w:space="0" w:color="auto"/>
        <w:left w:val="none" w:sz="0" w:space="0" w:color="auto"/>
        <w:bottom w:val="none" w:sz="0" w:space="0" w:color="auto"/>
        <w:right w:val="none" w:sz="0" w:space="0" w:color="auto"/>
      </w:divBdr>
    </w:div>
    <w:div w:id="1874613574">
      <w:bodyDiv w:val="1"/>
      <w:marLeft w:val="0"/>
      <w:marRight w:val="0"/>
      <w:marTop w:val="0"/>
      <w:marBottom w:val="0"/>
      <w:divBdr>
        <w:top w:val="none" w:sz="0" w:space="0" w:color="auto"/>
        <w:left w:val="none" w:sz="0" w:space="0" w:color="auto"/>
        <w:bottom w:val="none" w:sz="0" w:space="0" w:color="auto"/>
        <w:right w:val="none" w:sz="0" w:space="0" w:color="auto"/>
      </w:divBdr>
    </w:div>
    <w:div w:id="1878155051">
      <w:bodyDiv w:val="1"/>
      <w:marLeft w:val="0"/>
      <w:marRight w:val="0"/>
      <w:marTop w:val="0"/>
      <w:marBottom w:val="0"/>
      <w:divBdr>
        <w:top w:val="none" w:sz="0" w:space="0" w:color="auto"/>
        <w:left w:val="none" w:sz="0" w:space="0" w:color="auto"/>
        <w:bottom w:val="none" w:sz="0" w:space="0" w:color="auto"/>
        <w:right w:val="none" w:sz="0" w:space="0" w:color="auto"/>
      </w:divBdr>
    </w:div>
    <w:div w:id="1879470924">
      <w:bodyDiv w:val="1"/>
      <w:marLeft w:val="0"/>
      <w:marRight w:val="0"/>
      <w:marTop w:val="0"/>
      <w:marBottom w:val="0"/>
      <w:divBdr>
        <w:top w:val="none" w:sz="0" w:space="0" w:color="auto"/>
        <w:left w:val="none" w:sz="0" w:space="0" w:color="auto"/>
        <w:bottom w:val="none" w:sz="0" w:space="0" w:color="auto"/>
        <w:right w:val="none" w:sz="0" w:space="0" w:color="auto"/>
      </w:divBdr>
    </w:div>
    <w:div w:id="1880703955">
      <w:bodyDiv w:val="1"/>
      <w:marLeft w:val="0"/>
      <w:marRight w:val="0"/>
      <w:marTop w:val="0"/>
      <w:marBottom w:val="0"/>
      <w:divBdr>
        <w:top w:val="none" w:sz="0" w:space="0" w:color="auto"/>
        <w:left w:val="none" w:sz="0" w:space="0" w:color="auto"/>
        <w:bottom w:val="none" w:sz="0" w:space="0" w:color="auto"/>
        <w:right w:val="none" w:sz="0" w:space="0" w:color="auto"/>
      </w:divBdr>
    </w:div>
    <w:div w:id="1882673046">
      <w:bodyDiv w:val="1"/>
      <w:marLeft w:val="0"/>
      <w:marRight w:val="0"/>
      <w:marTop w:val="0"/>
      <w:marBottom w:val="0"/>
      <w:divBdr>
        <w:top w:val="none" w:sz="0" w:space="0" w:color="auto"/>
        <w:left w:val="none" w:sz="0" w:space="0" w:color="auto"/>
        <w:bottom w:val="none" w:sz="0" w:space="0" w:color="auto"/>
        <w:right w:val="none" w:sz="0" w:space="0" w:color="auto"/>
      </w:divBdr>
    </w:div>
    <w:div w:id="1885093555">
      <w:bodyDiv w:val="1"/>
      <w:marLeft w:val="0"/>
      <w:marRight w:val="0"/>
      <w:marTop w:val="0"/>
      <w:marBottom w:val="0"/>
      <w:divBdr>
        <w:top w:val="none" w:sz="0" w:space="0" w:color="auto"/>
        <w:left w:val="none" w:sz="0" w:space="0" w:color="auto"/>
        <w:bottom w:val="none" w:sz="0" w:space="0" w:color="auto"/>
        <w:right w:val="none" w:sz="0" w:space="0" w:color="auto"/>
      </w:divBdr>
    </w:div>
    <w:div w:id="1894004132">
      <w:bodyDiv w:val="1"/>
      <w:marLeft w:val="0"/>
      <w:marRight w:val="0"/>
      <w:marTop w:val="0"/>
      <w:marBottom w:val="0"/>
      <w:divBdr>
        <w:top w:val="none" w:sz="0" w:space="0" w:color="auto"/>
        <w:left w:val="none" w:sz="0" w:space="0" w:color="auto"/>
        <w:bottom w:val="none" w:sz="0" w:space="0" w:color="auto"/>
        <w:right w:val="none" w:sz="0" w:space="0" w:color="auto"/>
      </w:divBdr>
    </w:div>
    <w:div w:id="1896315905">
      <w:bodyDiv w:val="1"/>
      <w:marLeft w:val="0"/>
      <w:marRight w:val="0"/>
      <w:marTop w:val="0"/>
      <w:marBottom w:val="0"/>
      <w:divBdr>
        <w:top w:val="none" w:sz="0" w:space="0" w:color="auto"/>
        <w:left w:val="none" w:sz="0" w:space="0" w:color="auto"/>
        <w:bottom w:val="none" w:sz="0" w:space="0" w:color="auto"/>
        <w:right w:val="none" w:sz="0" w:space="0" w:color="auto"/>
      </w:divBdr>
    </w:div>
    <w:div w:id="1902983171">
      <w:bodyDiv w:val="1"/>
      <w:marLeft w:val="0"/>
      <w:marRight w:val="0"/>
      <w:marTop w:val="0"/>
      <w:marBottom w:val="0"/>
      <w:divBdr>
        <w:top w:val="none" w:sz="0" w:space="0" w:color="auto"/>
        <w:left w:val="none" w:sz="0" w:space="0" w:color="auto"/>
        <w:bottom w:val="none" w:sz="0" w:space="0" w:color="auto"/>
        <w:right w:val="none" w:sz="0" w:space="0" w:color="auto"/>
      </w:divBdr>
    </w:div>
    <w:div w:id="1903062033">
      <w:bodyDiv w:val="1"/>
      <w:marLeft w:val="0"/>
      <w:marRight w:val="0"/>
      <w:marTop w:val="0"/>
      <w:marBottom w:val="0"/>
      <w:divBdr>
        <w:top w:val="none" w:sz="0" w:space="0" w:color="auto"/>
        <w:left w:val="none" w:sz="0" w:space="0" w:color="auto"/>
        <w:bottom w:val="none" w:sz="0" w:space="0" w:color="auto"/>
        <w:right w:val="none" w:sz="0" w:space="0" w:color="auto"/>
      </w:divBdr>
    </w:div>
    <w:div w:id="1905292191">
      <w:bodyDiv w:val="1"/>
      <w:marLeft w:val="0"/>
      <w:marRight w:val="0"/>
      <w:marTop w:val="0"/>
      <w:marBottom w:val="0"/>
      <w:divBdr>
        <w:top w:val="none" w:sz="0" w:space="0" w:color="auto"/>
        <w:left w:val="none" w:sz="0" w:space="0" w:color="auto"/>
        <w:bottom w:val="none" w:sz="0" w:space="0" w:color="auto"/>
        <w:right w:val="none" w:sz="0" w:space="0" w:color="auto"/>
      </w:divBdr>
    </w:div>
    <w:div w:id="1912303836">
      <w:bodyDiv w:val="1"/>
      <w:marLeft w:val="0"/>
      <w:marRight w:val="0"/>
      <w:marTop w:val="0"/>
      <w:marBottom w:val="0"/>
      <w:divBdr>
        <w:top w:val="none" w:sz="0" w:space="0" w:color="auto"/>
        <w:left w:val="none" w:sz="0" w:space="0" w:color="auto"/>
        <w:bottom w:val="none" w:sz="0" w:space="0" w:color="auto"/>
        <w:right w:val="none" w:sz="0" w:space="0" w:color="auto"/>
      </w:divBdr>
    </w:div>
    <w:div w:id="1913999391">
      <w:bodyDiv w:val="1"/>
      <w:marLeft w:val="0"/>
      <w:marRight w:val="0"/>
      <w:marTop w:val="0"/>
      <w:marBottom w:val="0"/>
      <w:divBdr>
        <w:top w:val="none" w:sz="0" w:space="0" w:color="auto"/>
        <w:left w:val="none" w:sz="0" w:space="0" w:color="auto"/>
        <w:bottom w:val="none" w:sz="0" w:space="0" w:color="auto"/>
        <w:right w:val="none" w:sz="0" w:space="0" w:color="auto"/>
      </w:divBdr>
    </w:div>
    <w:div w:id="1914120168">
      <w:bodyDiv w:val="1"/>
      <w:marLeft w:val="0"/>
      <w:marRight w:val="0"/>
      <w:marTop w:val="0"/>
      <w:marBottom w:val="0"/>
      <w:divBdr>
        <w:top w:val="none" w:sz="0" w:space="0" w:color="auto"/>
        <w:left w:val="none" w:sz="0" w:space="0" w:color="auto"/>
        <w:bottom w:val="none" w:sz="0" w:space="0" w:color="auto"/>
        <w:right w:val="none" w:sz="0" w:space="0" w:color="auto"/>
      </w:divBdr>
    </w:div>
    <w:div w:id="1917205166">
      <w:bodyDiv w:val="1"/>
      <w:marLeft w:val="0"/>
      <w:marRight w:val="0"/>
      <w:marTop w:val="0"/>
      <w:marBottom w:val="0"/>
      <w:divBdr>
        <w:top w:val="none" w:sz="0" w:space="0" w:color="auto"/>
        <w:left w:val="none" w:sz="0" w:space="0" w:color="auto"/>
        <w:bottom w:val="none" w:sz="0" w:space="0" w:color="auto"/>
        <w:right w:val="none" w:sz="0" w:space="0" w:color="auto"/>
      </w:divBdr>
    </w:div>
    <w:div w:id="1923680693">
      <w:bodyDiv w:val="1"/>
      <w:marLeft w:val="0"/>
      <w:marRight w:val="0"/>
      <w:marTop w:val="0"/>
      <w:marBottom w:val="0"/>
      <w:divBdr>
        <w:top w:val="none" w:sz="0" w:space="0" w:color="auto"/>
        <w:left w:val="none" w:sz="0" w:space="0" w:color="auto"/>
        <w:bottom w:val="none" w:sz="0" w:space="0" w:color="auto"/>
        <w:right w:val="none" w:sz="0" w:space="0" w:color="auto"/>
      </w:divBdr>
    </w:div>
    <w:div w:id="1932854653">
      <w:bodyDiv w:val="1"/>
      <w:marLeft w:val="0"/>
      <w:marRight w:val="0"/>
      <w:marTop w:val="0"/>
      <w:marBottom w:val="0"/>
      <w:divBdr>
        <w:top w:val="none" w:sz="0" w:space="0" w:color="auto"/>
        <w:left w:val="none" w:sz="0" w:space="0" w:color="auto"/>
        <w:bottom w:val="none" w:sz="0" w:space="0" w:color="auto"/>
        <w:right w:val="none" w:sz="0" w:space="0" w:color="auto"/>
      </w:divBdr>
    </w:div>
    <w:div w:id="1935740586">
      <w:bodyDiv w:val="1"/>
      <w:marLeft w:val="0"/>
      <w:marRight w:val="0"/>
      <w:marTop w:val="0"/>
      <w:marBottom w:val="0"/>
      <w:divBdr>
        <w:top w:val="none" w:sz="0" w:space="0" w:color="auto"/>
        <w:left w:val="none" w:sz="0" w:space="0" w:color="auto"/>
        <w:bottom w:val="none" w:sz="0" w:space="0" w:color="auto"/>
        <w:right w:val="none" w:sz="0" w:space="0" w:color="auto"/>
      </w:divBdr>
    </w:div>
    <w:div w:id="1946964450">
      <w:bodyDiv w:val="1"/>
      <w:marLeft w:val="0"/>
      <w:marRight w:val="0"/>
      <w:marTop w:val="0"/>
      <w:marBottom w:val="0"/>
      <w:divBdr>
        <w:top w:val="none" w:sz="0" w:space="0" w:color="auto"/>
        <w:left w:val="none" w:sz="0" w:space="0" w:color="auto"/>
        <w:bottom w:val="none" w:sz="0" w:space="0" w:color="auto"/>
        <w:right w:val="none" w:sz="0" w:space="0" w:color="auto"/>
      </w:divBdr>
    </w:div>
    <w:div w:id="1952711194">
      <w:bodyDiv w:val="1"/>
      <w:marLeft w:val="0"/>
      <w:marRight w:val="0"/>
      <w:marTop w:val="0"/>
      <w:marBottom w:val="0"/>
      <w:divBdr>
        <w:top w:val="none" w:sz="0" w:space="0" w:color="auto"/>
        <w:left w:val="none" w:sz="0" w:space="0" w:color="auto"/>
        <w:bottom w:val="none" w:sz="0" w:space="0" w:color="auto"/>
        <w:right w:val="none" w:sz="0" w:space="0" w:color="auto"/>
      </w:divBdr>
    </w:div>
    <w:div w:id="1961955983">
      <w:bodyDiv w:val="1"/>
      <w:marLeft w:val="0"/>
      <w:marRight w:val="0"/>
      <w:marTop w:val="0"/>
      <w:marBottom w:val="0"/>
      <w:divBdr>
        <w:top w:val="none" w:sz="0" w:space="0" w:color="auto"/>
        <w:left w:val="none" w:sz="0" w:space="0" w:color="auto"/>
        <w:bottom w:val="none" w:sz="0" w:space="0" w:color="auto"/>
        <w:right w:val="none" w:sz="0" w:space="0" w:color="auto"/>
      </w:divBdr>
    </w:div>
    <w:div w:id="1969968307">
      <w:bodyDiv w:val="1"/>
      <w:marLeft w:val="0"/>
      <w:marRight w:val="0"/>
      <w:marTop w:val="0"/>
      <w:marBottom w:val="0"/>
      <w:divBdr>
        <w:top w:val="none" w:sz="0" w:space="0" w:color="auto"/>
        <w:left w:val="none" w:sz="0" w:space="0" w:color="auto"/>
        <w:bottom w:val="none" w:sz="0" w:space="0" w:color="auto"/>
        <w:right w:val="none" w:sz="0" w:space="0" w:color="auto"/>
      </w:divBdr>
    </w:div>
    <w:div w:id="1977564918">
      <w:bodyDiv w:val="1"/>
      <w:marLeft w:val="0"/>
      <w:marRight w:val="0"/>
      <w:marTop w:val="0"/>
      <w:marBottom w:val="0"/>
      <w:divBdr>
        <w:top w:val="none" w:sz="0" w:space="0" w:color="auto"/>
        <w:left w:val="none" w:sz="0" w:space="0" w:color="auto"/>
        <w:bottom w:val="none" w:sz="0" w:space="0" w:color="auto"/>
        <w:right w:val="none" w:sz="0" w:space="0" w:color="auto"/>
      </w:divBdr>
    </w:div>
    <w:div w:id="1979996137">
      <w:bodyDiv w:val="1"/>
      <w:marLeft w:val="0"/>
      <w:marRight w:val="0"/>
      <w:marTop w:val="0"/>
      <w:marBottom w:val="0"/>
      <w:divBdr>
        <w:top w:val="none" w:sz="0" w:space="0" w:color="auto"/>
        <w:left w:val="none" w:sz="0" w:space="0" w:color="auto"/>
        <w:bottom w:val="none" w:sz="0" w:space="0" w:color="auto"/>
        <w:right w:val="none" w:sz="0" w:space="0" w:color="auto"/>
      </w:divBdr>
    </w:div>
    <w:div w:id="1994024830">
      <w:bodyDiv w:val="1"/>
      <w:marLeft w:val="0"/>
      <w:marRight w:val="0"/>
      <w:marTop w:val="0"/>
      <w:marBottom w:val="0"/>
      <w:divBdr>
        <w:top w:val="none" w:sz="0" w:space="0" w:color="auto"/>
        <w:left w:val="none" w:sz="0" w:space="0" w:color="auto"/>
        <w:bottom w:val="none" w:sz="0" w:space="0" w:color="auto"/>
        <w:right w:val="none" w:sz="0" w:space="0" w:color="auto"/>
      </w:divBdr>
    </w:div>
    <w:div w:id="2000112956">
      <w:bodyDiv w:val="1"/>
      <w:marLeft w:val="0"/>
      <w:marRight w:val="0"/>
      <w:marTop w:val="0"/>
      <w:marBottom w:val="0"/>
      <w:divBdr>
        <w:top w:val="none" w:sz="0" w:space="0" w:color="auto"/>
        <w:left w:val="none" w:sz="0" w:space="0" w:color="auto"/>
        <w:bottom w:val="none" w:sz="0" w:space="0" w:color="auto"/>
        <w:right w:val="none" w:sz="0" w:space="0" w:color="auto"/>
      </w:divBdr>
    </w:div>
    <w:div w:id="2001078062">
      <w:bodyDiv w:val="1"/>
      <w:marLeft w:val="0"/>
      <w:marRight w:val="0"/>
      <w:marTop w:val="0"/>
      <w:marBottom w:val="0"/>
      <w:divBdr>
        <w:top w:val="none" w:sz="0" w:space="0" w:color="auto"/>
        <w:left w:val="none" w:sz="0" w:space="0" w:color="auto"/>
        <w:bottom w:val="none" w:sz="0" w:space="0" w:color="auto"/>
        <w:right w:val="none" w:sz="0" w:space="0" w:color="auto"/>
      </w:divBdr>
    </w:div>
    <w:div w:id="2006542378">
      <w:bodyDiv w:val="1"/>
      <w:marLeft w:val="0"/>
      <w:marRight w:val="0"/>
      <w:marTop w:val="0"/>
      <w:marBottom w:val="0"/>
      <w:divBdr>
        <w:top w:val="none" w:sz="0" w:space="0" w:color="auto"/>
        <w:left w:val="none" w:sz="0" w:space="0" w:color="auto"/>
        <w:bottom w:val="none" w:sz="0" w:space="0" w:color="auto"/>
        <w:right w:val="none" w:sz="0" w:space="0" w:color="auto"/>
      </w:divBdr>
      <w:divsChild>
        <w:div w:id="2045010934">
          <w:marLeft w:val="0"/>
          <w:marRight w:val="0"/>
          <w:marTop w:val="0"/>
          <w:marBottom w:val="0"/>
          <w:divBdr>
            <w:top w:val="none" w:sz="0" w:space="0" w:color="auto"/>
            <w:left w:val="none" w:sz="0" w:space="0" w:color="auto"/>
            <w:bottom w:val="none" w:sz="0" w:space="0" w:color="auto"/>
            <w:right w:val="none" w:sz="0" w:space="0" w:color="auto"/>
          </w:divBdr>
          <w:divsChild>
            <w:div w:id="1764258026">
              <w:marLeft w:val="0"/>
              <w:marRight w:val="0"/>
              <w:marTop w:val="0"/>
              <w:marBottom w:val="0"/>
              <w:divBdr>
                <w:top w:val="none" w:sz="0" w:space="0" w:color="auto"/>
                <w:left w:val="none" w:sz="0" w:space="0" w:color="auto"/>
                <w:bottom w:val="none" w:sz="0" w:space="0" w:color="auto"/>
                <w:right w:val="none" w:sz="0" w:space="0" w:color="auto"/>
              </w:divBdr>
              <w:divsChild>
                <w:div w:id="1783959599">
                  <w:marLeft w:val="0"/>
                  <w:marRight w:val="0"/>
                  <w:marTop w:val="0"/>
                  <w:marBottom w:val="0"/>
                  <w:divBdr>
                    <w:top w:val="none" w:sz="0" w:space="0" w:color="auto"/>
                    <w:left w:val="none" w:sz="0" w:space="0" w:color="auto"/>
                    <w:bottom w:val="none" w:sz="0" w:space="0" w:color="auto"/>
                    <w:right w:val="none" w:sz="0" w:space="0" w:color="auto"/>
                  </w:divBdr>
                  <w:divsChild>
                    <w:div w:id="10472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047687">
      <w:bodyDiv w:val="1"/>
      <w:marLeft w:val="0"/>
      <w:marRight w:val="0"/>
      <w:marTop w:val="0"/>
      <w:marBottom w:val="0"/>
      <w:divBdr>
        <w:top w:val="none" w:sz="0" w:space="0" w:color="auto"/>
        <w:left w:val="none" w:sz="0" w:space="0" w:color="auto"/>
        <w:bottom w:val="none" w:sz="0" w:space="0" w:color="auto"/>
        <w:right w:val="none" w:sz="0" w:space="0" w:color="auto"/>
      </w:divBdr>
    </w:div>
    <w:div w:id="2014450154">
      <w:bodyDiv w:val="1"/>
      <w:marLeft w:val="0"/>
      <w:marRight w:val="0"/>
      <w:marTop w:val="0"/>
      <w:marBottom w:val="0"/>
      <w:divBdr>
        <w:top w:val="none" w:sz="0" w:space="0" w:color="auto"/>
        <w:left w:val="none" w:sz="0" w:space="0" w:color="auto"/>
        <w:bottom w:val="none" w:sz="0" w:space="0" w:color="auto"/>
        <w:right w:val="none" w:sz="0" w:space="0" w:color="auto"/>
      </w:divBdr>
    </w:div>
    <w:div w:id="2022857965">
      <w:bodyDiv w:val="1"/>
      <w:marLeft w:val="0"/>
      <w:marRight w:val="0"/>
      <w:marTop w:val="0"/>
      <w:marBottom w:val="0"/>
      <w:divBdr>
        <w:top w:val="none" w:sz="0" w:space="0" w:color="auto"/>
        <w:left w:val="none" w:sz="0" w:space="0" w:color="auto"/>
        <w:bottom w:val="none" w:sz="0" w:space="0" w:color="auto"/>
        <w:right w:val="none" w:sz="0" w:space="0" w:color="auto"/>
      </w:divBdr>
    </w:div>
    <w:div w:id="2024934047">
      <w:bodyDiv w:val="1"/>
      <w:marLeft w:val="0"/>
      <w:marRight w:val="0"/>
      <w:marTop w:val="0"/>
      <w:marBottom w:val="0"/>
      <w:divBdr>
        <w:top w:val="none" w:sz="0" w:space="0" w:color="auto"/>
        <w:left w:val="none" w:sz="0" w:space="0" w:color="auto"/>
        <w:bottom w:val="none" w:sz="0" w:space="0" w:color="auto"/>
        <w:right w:val="none" w:sz="0" w:space="0" w:color="auto"/>
      </w:divBdr>
    </w:div>
    <w:div w:id="2028754333">
      <w:bodyDiv w:val="1"/>
      <w:marLeft w:val="0"/>
      <w:marRight w:val="0"/>
      <w:marTop w:val="0"/>
      <w:marBottom w:val="0"/>
      <w:divBdr>
        <w:top w:val="none" w:sz="0" w:space="0" w:color="auto"/>
        <w:left w:val="none" w:sz="0" w:space="0" w:color="auto"/>
        <w:bottom w:val="none" w:sz="0" w:space="0" w:color="auto"/>
        <w:right w:val="none" w:sz="0" w:space="0" w:color="auto"/>
      </w:divBdr>
    </w:div>
    <w:div w:id="2031757264">
      <w:bodyDiv w:val="1"/>
      <w:marLeft w:val="0"/>
      <w:marRight w:val="0"/>
      <w:marTop w:val="0"/>
      <w:marBottom w:val="0"/>
      <w:divBdr>
        <w:top w:val="none" w:sz="0" w:space="0" w:color="auto"/>
        <w:left w:val="none" w:sz="0" w:space="0" w:color="auto"/>
        <w:bottom w:val="none" w:sz="0" w:space="0" w:color="auto"/>
        <w:right w:val="none" w:sz="0" w:space="0" w:color="auto"/>
      </w:divBdr>
    </w:div>
    <w:div w:id="2034532191">
      <w:bodyDiv w:val="1"/>
      <w:marLeft w:val="0"/>
      <w:marRight w:val="0"/>
      <w:marTop w:val="0"/>
      <w:marBottom w:val="0"/>
      <w:divBdr>
        <w:top w:val="none" w:sz="0" w:space="0" w:color="auto"/>
        <w:left w:val="none" w:sz="0" w:space="0" w:color="auto"/>
        <w:bottom w:val="none" w:sz="0" w:space="0" w:color="auto"/>
        <w:right w:val="none" w:sz="0" w:space="0" w:color="auto"/>
      </w:divBdr>
    </w:div>
    <w:div w:id="2036033128">
      <w:bodyDiv w:val="1"/>
      <w:marLeft w:val="0"/>
      <w:marRight w:val="0"/>
      <w:marTop w:val="0"/>
      <w:marBottom w:val="0"/>
      <w:divBdr>
        <w:top w:val="none" w:sz="0" w:space="0" w:color="auto"/>
        <w:left w:val="none" w:sz="0" w:space="0" w:color="auto"/>
        <w:bottom w:val="none" w:sz="0" w:space="0" w:color="auto"/>
        <w:right w:val="none" w:sz="0" w:space="0" w:color="auto"/>
      </w:divBdr>
      <w:divsChild>
        <w:div w:id="465389269">
          <w:marLeft w:val="0"/>
          <w:marRight w:val="0"/>
          <w:marTop w:val="0"/>
          <w:marBottom w:val="0"/>
          <w:divBdr>
            <w:top w:val="none" w:sz="0" w:space="0" w:color="auto"/>
            <w:left w:val="none" w:sz="0" w:space="0" w:color="auto"/>
            <w:bottom w:val="none" w:sz="0" w:space="0" w:color="auto"/>
            <w:right w:val="none" w:sz="0" w:space="0" w:color="auto"/>
          </w:divBdr>
        </w:div>
      </w:divsChild>
    </w:div>
    <w:div w:id="2037121469">
      <w:bodyDiv w:val="1"/>
      <w:marLeft w:val="0"/>
      <w:marRight w:val="0"/>
      <w:marTop w:val="0"/>
      <w:marBottom w:val="0"/>
      <w:divBdr>
        <w:top w:val="none" w:sz="0" w:space="0" w:color="auto"/>
        <w:left w:val="none" w:sz="0" w:space="0" w:color="auto"/>
        <w:bottom w:val="none" w:sz="0" w:space="0" w:color="auto"/>
        <w:right w:val="none" w:sz="0" w:space="0" w:color="auto"/>
      </w:divBdr>
    </w:div>
    <w:div w:id="2037922989">
      <w:bodyDiv w:val="1"/>
      <w:marLeft w:val="0"/>
      <w:marRight w:val="0"/>
      <w:marTop w:val="0"/>
      <w:marBottom w:val="0"/>
      <w:divBdr>
        <w:top w:val="none" w:sz="0" w:space="0" w:color="auto"/>
        <w:left w:val="none" w:sz="0" w:space="0" w:color="auto"/>
        <w:bottom w:val="none" w:sz="0" w:space="0" w:color="auto"/>
        <w:right w:val="none" w:sz="0" w:space="0" w:color="auto"/>
      </w:divBdr>
    </w:div>
    <w:div w:id="2046641357">
      <w:bodyDiv w:val="1"/>
      <w:marLeft w:val="0"/>
      <w:marRight w:val="0"/>
      <w:marTop w:val="0"/>
      <w:marBottom w:val="0"/>
      <w:divBdr>
        <w:top w:val="none" w:sz="0" w:space="0" w:color="auto"/>
        <w:left w:val="none" w:sz="0" w:space="0" w:color="auto"/>
        <w:bottom w:val="none" w:sz="0" w:space="0" w:color="auto"/>
        <w:right w:val="none" w:sz="0" w:space="0" w:color="auto"/>
      </w:divBdr>
    </w:div>
    <w:div w:id="2055425553">
      <w:bodyDiv w:val="1"/>
      <w:marLeft w:val="0"/>
      <w:marRight w:val="0"/>
      <w:marTop w:val="0"/>
      <w:marBottom w:val="0"/>
      <w:divBdr>
        <w:top w:val="none" w:sz="0" w:space="0" w:color="auto"/>
        <w:left w:val="none" w:sz="0" w:space="0" w:color="auto"/>
        <w:bottom w:val="none" w:sz="0" w:space="0" w:color="auto"/>
        <w:right w:val="none" w:sz="0" w:space="0" w:color="auto"/>
      </w:divBdr>
    </w:div>
    <w:div w:id="2060156514">
      <w:bodyDiv w:val="1"/>
      <w:marLeft w:val="0"/>
      <w:marRight w:val="0"/>
      <w:marTop w:val="0"/>
      <w:marBottom w:val="0"/>
      <w:divBdr>
        <w:top w:val="none" w:sz="0" w:space="0" w:color="auto"/>
        <w:left w:val="none" w:sz="0" w:space="0" w:color="auto"/>
        <w:bottom w:val="none" w:sz="0" w:space="0" w:color="auto"/>
        <w:right w:val="none" w:sz="0" w:space="0" w:color="auto"/>
      </w:divBdr>
    </w:div>
    <w:div w:id="2066679090">
      <w:bodyDiv w:val="1"/>
      <w:marLeft w:val="0"/>
      <w:marRight w:val="0"/>
      <w:marTop w:val="0"/>
      <w:marBottom w:val="0"/>
      <w:divBdr>
        <w:top w:val="none" w:sz="0" w:space="0" w:color="auto"/>
        <w:left w:val="none" w:sz="0" w:space="0" w:color="auto"/>
        <w:bottom w:val="none" w:sz="0" w:space="0" w:color="auto"/>
        <w:right w:val="none" w:sz="0" w:space="0" w:color="auto"/>
      </w:divBdr>
    </w:div>
    <w:div w:id="2072188932">
      <w:bodyDiv w:val="1"/>
      <w:marLeft w:val="0"/>
      <w:marRight w:val="0"/>
      <w:marTop w:val="0"/>
      <w:marBottom w:val="0"/>
      <w:divBdr>
        <w:top w:val="none" w:sz="0" w:space="0" w:color="auto"/>
        <w:left w:val="none" w:sz="0" w:space="0" w:color="auto"/>
        <w:bottom w:val="none" w:sz="0" w:space="0" w:color="auto"/>
        <w:right w:val="none" w:sz="0" w:space="0" w:color="auto"/>
      </w:divBdr>
    </w:div>
    <w:div w:id="2073650875">
      <w:bodyDiv w:val="1"/>
      <w:marLeft w:val="0"/>
      <w:marRight w:val="0"/>
      <w:marTop w:val="0"/>
      <w:marBottom w:val="0"/>
      <w:divBdr>
        <w:top w:val="none" w:sz="0" w:space="0" w:color="auto"/>
        <w:left w:val="none" w:sz="0" w:space="0" w:color="auto"/>
        <w:bottom w:val="none" w:sz="0" w:space="0" w:color="auto"/>
        <w:right w:val="none" w:sz="0" w:space="0" w:color="auto"/>
      </w:divBdr>
    </w:div>
    <w:div w:id="2080637907">
      <w:bodyDiv w:val="1"/>
      <w:marLeft w:val="0"/>
      <w:marRight w:val="0"/>
      <w:marTop w:val="0"/>
      <w:marBottom w:val="0"/>
      <w:divBdr>
        <w:top w:val="none" w:sz="0" w:space="0" w:color="auto"/>
        <w:left w:val="none" w:sz="0" w:space="0" w:color="auto"/>
        <w:bottom w:val="none" w:sz="0" w:space="0" w:color="auto"/>
        <w:right w:val="none" w:sz="0" w:space="0" w:color="auto"/>
      </w:divBdr>
    </w:div>
    <w:div w:id="2081176156">
      <w:bodyDiv w:val="1"/>
      <w:marLeft w:val="0"/>
      <w:marRight w:val="0"/>
      <w:marTop w:val="0"/>
      <w:marBottom w:val="0"/>
      <w:divBdr>
        <w:top w:val="none" w:sz="0" w:space="0" w:color="auto"/>
        <w:left w:val="none" w:sz="0" w:space="0" w:color="auto"/>
        <w:bottom w:val="none" w:sz="0" w:space="0" w:color="auto"/>
        <w:right w:val="none" w:sz="0" w:space="0" w:color="auto"/>
      </w:divBdr>
    </w:div>
    <w:div w:id="2084254929">
      <w:bodyDiv w:val="1"/>
      <w:marLeft w:val="0"/>
      <w:marRight w:val="0"/>
      <w:marTop w:val="0"/>
      <w:marBottom w:val="0"/>
      <w:divBdr>
        <w:top w:val="none" w:sz="0" w:space="0" w:color="auto"/>
        <w:left w:val="none" w:sz="0" w:space="0" w:color="auto"/>
        <w:bottom w:val="none" w:sz="0" w:space="0" w:color="auto"/>
        <w:right w:val="none" w:sz="0" w:space="0" w:color="auto"/>
      </w:divBdr>
    </w:div>
    <w:div w:id="2085302036">
      <w:bodyDiv w:val="1"/>
      <w:marLeft w:val="0"/>
      <w:marRight w:val="0"/>
      <w:marTop w:val="0"/>
      <w:marBottom w:val="0"/>
      <w:divBdr>
        <w:top w:val="none" w:sz="0" w:space="0" w:color="auto"/>
        <w:left w:val="none" w:sz="0" w:space="0" w:color="auto"/>
        <w:bottom w:val="none" w:sz="0" w:space="0" w:color="auto"/>
        <w:right w:val="none" w:sz="0" w:space="0" w:color="auto"/>
      </w:divBdr>
    </w:div>
    <w:div w:id="2099519484">
      <w:bodyDiv w:val="1"/>
      <w:marLeft w:val="0"/>
      <w:marRight w:val="0"/>
      <w:marTop w:val="0"/>
      <w:marBottom w:val="0"/>
      <w:divBdr>
        <w:top w:val="none" w:sz="0" w:space="0" w:color="auto"/>
        <w:left w:val="none" w:sz="0" w:space="0" w:color="auto"/>
        <w:bottom w:val="none" w:sz="0" w:space="0" w:color="auto"/>
        <w:right w:val="none" w:sz="0" w:space="0" w:color="auto"/>
      </w:divBdr>
    </w:div>
    <w:div w:id="2101489527">
      <w:bodyDiv w:val="1"/>
      <w:marLeft w:val="0"/>
      <w:marRight w:val="0"/>
      <w:marTop w:val="0"/>
      <w:marBottom w:val="0"/>
      <w:divBdr>
        <w:top w:val="none" w:sz="0" w:space="0" w:color="auto"/>
        <w:left w:val="none" w:sz="0" w:space="0" w:color="auto"/>
        <w:bottom w:val="none" w:sz="0" w:space="0" w:color="auto"/>
        <w:right w:val="none" w:sz="0" w:space="0" w:color="auto"/>
      </w:divBdr>
    </w:div>
    <w:div w:id="2103183832">
      <w:bodyDiv w:val="1"/>
      <w:marLeft w:val="0"/>
      <w:marRight w:val="0"/>
      <w:marTop w:val="0"/>
      <w:marBottom w:val="0"/>
      <w:divBdr>
        <w:top w:val="none" w:sz="0" w:space="0" w:color="auto"/>
        <w:left w:val="none" w:sz="0" w:space="0" w:color="auto"/>
        <w:bottom w:val="none" w:sz="0" w:space="0" w:color="auto"/>
        <w:right w:val="none" w:sz="0" w:space="0" w:color="auto"/>
      </w:divBdr>
    </w:div>
    <w:div w:id="2104955722">
      <w:bodyDiv w:val="1"/>
      <w:marLeft w:val="0"/>
      <w:marRight w:val="0"/>
      <w:marTop w:val="0"/>
      <w:marBottom w:val="0"/>
      <w:divBdr>
        <w:top w:val="none" w:sz="0" w:space="0" w:color="auto"/>
        <w:left w:val="none" w:sz="0" w:space="0" w:color="auto"/>
        <w:bottom w:val="none" w:sz="0" w:space="0" w:color="auto"/>
        <w:right w:val="none" w:sz="0" w:space="0" w:color="auto"/>
      </w:divBdr>
    </w:div>
    <w:div w:id="2110732918">
      <w:bodyDiv w:val="1"/>
      <w:marLeft w:val="0"/>
      <w:marRight w:val="0"/>
      <w:marTop w:val="0"/>
      <w:marBottom w:val="0"/>
      <w:divBdr>
        <w:top w:val="none" w:sz="0" w:space="0" w:color="auto"/>
        <w:left w:val="none" w:sz="0" w:space="0" w:color="auto"/>
        <w:bottom w:val="none" w:sz="0" w:space="0" w:color="auto"/>
        <w:right w:val="none" w:sz="0" w:space="0" w:color="auto"/>
      </w:divBdr>
    </w:div>
    <w:div w:id="2114011555">
      <w:bodyDiv w:val="1"/>
      <w:marLeft w:val="0"/>
      <w:marRight w:val="0"/>
      <w:marTop w:val="0"/>
      <w:marBottom w:val="0"/>
      <w:divBdr>
        <w:top w:val="none" w:sz="0" w:space="0" w:color="auto"/>
        <w:left w:val="none" w:sz="0" w:space="0" w:color="auto"/>
        <w:bottom w:val="none" w:sz="0" w:space="0" w:color="auto"/>
        <w:right w:val="none" w:sz="0" w:space="0" w:color="auto"/>
      </w:divBdr>
    </w:div>
    <w:div w:id="2115589514">
      <w:bodyDiv w:val="1"/>
      <w:marLeft w:val="0"/>
      <w:marRight w:val="0"/>
      <w:marTop w:val="0"/>
      <w:marBottom w:val="0"/>
      <w:divBdr>
        <w:top w:val="none" w:sz="0" w:space="0" w:color="auto"/>
        <w:left w:val="none" w:sz="0" w:space="0" w:color="auto"/>
        <w:bottom w:val="none" w:sz="0" w:space="0" w:color="auto"/>
        <w:right w:val="none" w:sz="0" w:space="0" w:color="auto"/>
      </w:divBdr>
    </w:div>
    <w:div w:id="2134253466">
      <w:bodyDiv w:val="1"/>
      <w:marLeft w:val="0"/>
      <w:marRight w:val="0"/>
      <w:marTop w:val="0"/>
      <w:marBottom w:val="0"/>
      <w:divBdr>
        <w:top w:val="none" w:sz="0" w:space="0" w:color="auto"/>
        <w:left w:val="none" w:sz="0" w:space="0" w:color="auto"/>
        <w:bottom w:val="none" w:sz="0" w:space="0" w:color="auto"/>
        <w:right w:val="none" w:sz="0" w:space="0" w:color="auto"/>
      </w:divBdr>
    </w:div>
    <w:div w:id="2136485346">
      <w:bodyDiv w:val="1"/>
      <w:marLeft w:val="0"/>
      <w:marRight w:val="0"/>
      <w:marTop w:val="0"/>
      <w:marBottom w:val="0"/>
      <w:divBdr>
        <w:top w:val="none" w:sz="0" w:space="0" w:color="auto"/>
        <w:left w:val="none" w:sz="0" w:space="0" w:color="auto"/>
        <w:bottom w:val="none" w:sz="0" w:space="0" w:color="auto"/>
        <w:right w:val="none" w:sz="0" w:space="0" w:color="auto"/>
      </w:divBdr>
    </w:div>
    <w:div w:id="2137330149">
      <w:bodyDiv w:val="1"/>
      <w:marLeft w:val="0"/>
      <w:marRight w:val="0"/>
      <w:marTop w:val="0"/>
      <w:marBottom w:val="0"/>
      <w:divBdr>
        <w:top w:val="none" w:sz="0" w:space="0" w:color="auto"/>
        <w:left w:val="none" w:sz="0" w:space="0" w:color="auto"/>
        <w:bottom w:val="none" w:sz="0" w:space="0" w:color="auto"/>
        <w:right w:val="none" w:sz="0" w:space="0" w:color="auto"/>
      </w:divBdr>
    </w:div>
    <w:div w:id="2138796047">
      <w:bodyDiv w:val="1"/>
      <w:marLeft w:val="0"/>
      <w:marRight w:val="0"/>
      <w:marTop w:val="0"/>
      <w:marBottom w:val="0"/>
      <w:divBdr>
        <w:top w:val="none" w:sz="0" w:space="0" w:color="auto"/>
        <w:left w:val="none" w:sz="0" w:space="0" w:color="auto"/>
        <w:bottom w:val="none" w:sz="0" w:space="0" w:color="auto"/>
        <w:right w:val="none" w:sz="0" w:space="0" w:color="auto"/>
      </w:divBdr>
    </w:div>
    <w:div w:id="2141216819">
      <w:bodyDiv w:val="1"/>
      <w:marLeft w:val="0"/>
      <w:marRight w:val="0"/>
      <w:marTop w:val="0"/>
      <w:marBottom w:val="0"/>
      <w:divBdr>
        <w:top w:val="none" w:sz="0" w:space="0" w:color="auto"/>
        <w:left w:val="none" w:sz="0" w:space="0" w:color="auto"/>
        <w:bottom w:val="none" w:sz="0" w:space="0" w:color="auto"/>
        <w:right w:val="none" w:sz="0" w:space="0" w:color="auto"/>
      </w:divBdr>
    </w:div>
    <w:div w:id="2141459479">
      <w:bodyDiv w:val="1"/>
      <w:marLeft w:val="0"/>
      <w:marRight w:val="0"/>
      <w:marTop w:val="0"/>
      <w:marBottom w:val="0"/>
      <w:divBdr>
        <w:top w:val="none" w:sz="0" w:space="0" w:color="auto"/>
        <w:left w:val="none" w:sz="0" w:space="0" w:color="auto"/>
        <w:bottom w:val="none" w:sz="0" w:space="0" w:color="auto"/>
        <w:right w:val="none" w:sz="0" w:space="0" w:color="auto"/>
      </w:divBdr>
    </w:div>
    <w:div w:id="2142335239">
      <w:bodyDiv w:val="1"/>
      <w:marLeft w:val="0"/>
      <w:marRight w:val="0"/>
      <w:marTop w:val="0"/>
      <w:marBottom w:val="0"/>
      <w:divBdr>
        <w:top w:val="none" w:sz="0" w:space="0" w:color="auto"/>
        <w:left w:val="none" w:sz="0" w:space="0" w:color="auto"/>
        <w:bottom w:val="none" w:sz="0" w:space="0" w:color="auto"/>
        <w:right w:val="none" w:sz="0" w:space="0" w:color="auto"/>
      </w:divBdr>
    </w:div>
    <w:div w:id="2143227040">
      <w:bodyDiv w:val="1"/>
      <w:marLeft w:val="0"/>
      <w:marRight w:val="0"/>
      <w:marTop w:val="0"/>
      <w:marBottom w:val="0"/>
      <w:divBdr>
        <w:top w:val="none" w:sz="0" w:space="0" w:color="auto"/>
        <w:left w:val="none" w:sz="0" w:space="0" w:color="auto"/>
        <w:bottom w:val="none" w:sz="0" w:space="0" w:color="auto"/>
        <w:right w:val="none" w:sz="0" w:space="0" w:color="auto"/>
      </w:divBdr>
    </w:div>
    <w:div w:id="2145850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emf"/><Relationship Id="rId26" Type="http://schemas.openxmlformats.org/officeDocument/2006/relationships/hyperlink" Target="https://github.com/testerSunshine/12306" TargetMode="External"/><Relationship Id="rId21" Type="http://schemas.openxmlformats.org/officeDocument/2006/relationships/hyperlink" Target="https://github.com/run-llama/llama_index" TargetMode="External"/><Relationship Id="rId34" Type="http://schemas.openxmlformats.org/officeDocument/2006/relationships/hyperlink" Target="https://github.com/httpie/cli"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yperlink" Target="https://github.com/babysor/MockingBird" TargetMode="External"/><Relationship Id="rId33" Type="http://schemas.openxmlformats.org/officeDocument/2006/relationships/hyperlink" Target="https://github.com/hankcs/HanLP"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ComputationalReflection/PythonSourceCodeAnalysis" TargetMode="External"/><Relationship Id="rId20" Type="http://schemas.openxmlformats.org/officeDocument/2006/relationships/hyperlink" Target="https://github.com/certbot/certbot" TargetMode="External"/><Relationship Id="rId29" Type="http://schemas.openxmlformats.org/officeDocument/2006/relationships/hyperlink" Target="https://github.com/XX-net/XX-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github.com/huggingface/pytorch-image-models" TargetMode="External"/><Relationship Id="rId32" Type="http://schemas.openxmlformats.org/officeDocument/2006/relationships/hyperlink" Target="https://github.com/comfyanonymous/ComfyUI"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github.com/ComputationalReflection/PythonSourceCodeAnalysis" TargetMode="External"/><Relationship Id="rId28" Type="http://schemas.openxmlformats.org/officeDocument/2006/relationships/hyperlink" Target="https://github.com/shadowsocks/shadowsocks" TargetMode="External"/><Relationship Id="rId36" Type="http://schemas.openxmlformats.org/officeDocument/2006/relationships/hyperlink" Target="https://github.com/streamlit/streamlit" TargetMode="External"/><Relationship Id="rId10" Type="http://schemas.openxmlformats.org/officeDocument/2006/relationships/hyperlink" Target="http://www.reflection.uniovi.es/" TargetMode="External"/><Relationship Id="rId19" Type="http://schemas.openxmlformats.org/officeDocument/2006/relationships/package" Target="embeddings/Microsoft_Visio_Drawing.vsdx"/><Relationship Id="rId31" Type="http://schemas.openxmlformats.org/officeDocument/2006/relationships/hyperlink" Target="https://github.com/fxsjy/jieba"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emf"/><Relationship Id="rId22" Type="http://schemas.openxmlformats.org/officeDocument/2006/relationships/hyperlink" Target="https://github.com/sqlmapproject/sqlmap" TargetMode="External"/><Relationship Id="rId27" Type="http://schemas.openxmlformats.org/officeDocument/2006/relationships/hyperlink" Target="https://github.com/lm-sys/FastChat" TargetMode="External"/><Relationship Id="rId30" Type="http://schemas.openxmlformats.org/officeDocument/2006/relationships/hyperlink" Target="https://github.com/microsoft/DeepSpeed" TargetMode="External"/><Relationship Id="rId35" Type="http://schemas.openxmlformats.org/officeDocument/2006/relationships/hyperlink" Target="https://github.com/karpathy/nanoGPT"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Pyt24</b:Tag>
    <b:SourceType>InternetSite</b:SourceType>
    <b:Guid>{AABA01C6-A3BD-4C9E-9DF5-AB1E8F5E8474}</b:Guid>
    <b:Title>The Python Standard Library, ast - Abstract Syntax Trees</b:Title>
    <b:Author>
      <b:Author>
        <b:Corporate>Python 3.12.3</b:Corporate>
      </b:Author>
    </b:Author>
    <b:YearAccessed>2024</b:YearAccessed>
    <b:MonthAccessed>Junio</b:MonthAccessed>
    <b:URL>https://docs.python.org/3/library/ast.html</b:URL>
    <b:RefOrder>8</b:RefOrder>
  </b:Source>
  <b:Source>
    <b:Tag>Alf07</b:Tag>
    <b:SourceType>Book</b:SourceType>
    <b:Guid>{8D671E0A-68E4-49FC-908F-B7CE6893873E}</b:Guid>
    <b:Title>Compilers Principles, Techniques and Tools</b:Title>
    <b:Year>2007</b:Year>
    <b:Author>
      <b:Author>
        <b:Corporate>Alfred, V. Aho, S. Lam Monica, and D. Ullman Jeffrey</b:Corporate>
      </b:Author>
    </b:Author>
    <b:Publisher>Pearson Education</b:Publisher>
    <b:RefOrder>15</b:RefOrder>
  </b:Source>
  <b:Source>
    <b:Tag>Jog17</b:Tag>
    <b:SourceType>JournalArticle</b:SourceType>
    <b:Guid>{26185311-1760-4A60-9BC2-B31D28E4A55E}</b:Guid>
    <b:Author>
      <b:Author>
        <b:Corporate>Joglekar, M., Garcia-Molina, H. and Parameswaran, A</b:Corporate>
      </b:Author>
    </b:Author>
    <b:Title>Interactive data exploration with smart drill-down</b:Title>
    <b:Year>2017</b:Year>
    <b:JournalName>IEEE Transactions on Knowledge and Data Engineering</b:JournalName>
    <b:Pages>46-60</b:Pages>
    <b:Volume>31</b:Volume>
    <b:Issue>1</b:Issue>
    <b:RefOrder>16</b:RefOrder>
  </b:Source>
  <b:Source>
    <b:Tag>Van95</b:Tag>
    <b:SourceType>ConferenceProceedings</b:SourceType>
    <b:Guid>{BA451A01-2C7E-42C9-8AF3-6FCA554FA189}</b:Guid>
    <b:Author>
      <b:Author>
        <b:Corporate>Van Rossum, G. and Drake Jr, F.L.</b:Corporate>
      </b:Author>
    </b:Author>
    <b:Title>Python tutorial</b:Title>
    <b:Year>1995</b:Year>
    <b:ConferenceName>Centrum voor Wiskunde en Informatica Amsterdam, The Netherlands</b:ConferenceName>
    <b:RefOrder>14</b:RefOrder>
  </b:Source>
  <b:Source>
    <b:Tag>Tuk77</b:Tag>
    <b:SourceType>Book</b:SourceType>
    <b:Guid>{D29AE1DA-A318-4802-9EF0-BB0A5E472750}</b:Guid>
    <b:Title>Exploratory data analysis. Vol. 2.</b:Title>
    <b:Year>1977</b:Year>
    <b:Author>
      <b:Author>
        <b:Corporate>Tukey, J.W.</b:Corporate>
      </b:Author>
    </b:Author>
    <b:City>Reading, MA</b:City>
    <b:Publisher>Addison-wesley</b:Publisher>
    <b:RefOrder>18</b:RefOrder>
  </b:Source>
  <b:Source>
    <b:Tag>Ada19</b:Tag>
    <b:SourceType>JournalArticle</b:SourceType>
    <b:Guid>{520813EA-5BAD-42DA-B6A7-ADFBCEE74FEA}</b:Guid>
    <b:Author>
      <b:Author>
        <b:Corporate>Adams, J., Hayunga, D., Mansi, S., Reeb, D. and Verardi, V.</b:Corporate>
      </b:Author>
    </b:Author>
    <b:Title>Identifying and treating outliers in finance</b:Title>
    <b:Year>2019</b:Year>
    <b:JournalName>Financial Management</b:JournalName>
    <b:Pages>345-384</b:Pages>
    <b:Volume>48</b:Volume>
    <b:Issue>2</b:Issue>
    <b:RefOrder>17</b:RefOrder>
  </b:Source>
  <b:Source>
    <b:Tag>Hub08</b:Tag>
    <b:SourceType>JournalArticle</b:SourceType>
    <b:Guid>{7F5C5835-027A-4A46-B961-D50DAD0C86C3}</b:Guid>
    <b:Author>
      <b:Author>
        <b:Corporate>Hubert, M. and Vandervieren, E.</b:Corporate>
      </b:Author>
    </b:Author>
    <b:Title>An adjusted boxplot for skewed distributions</b:Title>
    <b:JournalName>Computational statistics &amp; data analysis</b:JournalName>
    <b:Year>2008</b:Year>
    <b:Pages>5186-5201</b:Pages>
    <b:Volume>52</b:Volume>
    <b:Issue>12</b:Issue>
    <b:RefOrder>19</b:RefOrder>
  </b:Source>
  <b:Source>
    <b:Tag>Liu08</b:Tag>
    <b:SourceType>JournalArticle</b:SourceType>
    <b:Guid>{5ACC9233-BA7F-4D28-A10A-084DA3F1D073}</b:Guid>
    <b:Author>
      <b:Author>
        <b:Corporate>Liu, F.T., Ting, K.M. and Zhou, Z.H.</b:Corporate>
      </b:Author>
    </b:Author>
    <b:Title>Isolation forest</b:Title>
    <b:JournalName>2008 eighth ieee international conference on data mining</b:JournalName>
    <b:Year>2008</b:Year>
    <b:Pages>413-422</b:Pages>
    <b:ConferenceName>2008 eighth ieee international conference on data mining</b:ConferenceName>
    <b:Publisher>IEEE</b:Publisher>
    <b:RefOrder>20</b:RefOrder>
  </b:Source>
  <b:Source>
    <b:Tag>Git24</b:Tag>
    <b:SourceType>DocumentFromInternetSite</b:SourceType>
    <b:Guid>{41E2976A-C02A-48FD-87EC-27705FF3627B}</b:Guid>
    <b:Author>
      <b:Author>
        <b:Corporate>GitHub</b:Corporate>
      </b:Author>
    </b:Author>
    <b:Title>REST API documentation</b:Title>
    <b:YearAccessed>2024</b:YearAccessed>
    <b:MonthAccessed>junio</b:MonthAccessed>
    <b:URL>https://docs.github.com/es/rest</b:URL>
    <b:RefOrder>21</b:RefOrder>
  </b:Source>
  <b:Source>
    <b:Tag>Com24</b:Tag>
    <b:SourceType>DocumentFromInternetSite</b:SourceType>
    <b:Guid>{ADE2C8A8-4574-4E22-B984-F0EC50040956}</b:Guid>
    <b:Author>
      <b:Author>
        <b:Corporate>Computational Reflection</b:Corporate>
      </b:Author>
    </b:Author>
    <b:Title>Python Source Code Analysis</b:Title>
    <b:YearAccessed>2024</b:YearAccessed>
    <b:MonthAccessed>junio</b:MonthAccessed>
    <b:URL>https://github.com/ComputationalReflection/PythonSourceCodeAnalysis</b:URL>
    <b:RefOrder>23</b:RefOrder>
  </b:Source>
  <b:Source>
    <b:Tag>All13</b:Tag>
    <b:SourceType>ConferenceProceedings</b:SourceType>
    <b:Guid>{98DBC33F-2BD9-47F4-B82A-F09294579285}</b:Guid>
    <b:Author>
      <b:Author>
        <b:Corporate>Allamanis, M. and Sutton, C.</b:Corporate>
      </b:Author>
    </b:Author>
    <b:Title>Mining source code repositories at massive scale using language modeling</b:Title>
    <b:Year>2013</b:Year>
    <b:ConferenceName>10th Working Conference on Mining Software Repositories (MSR)</b:ConferenceName>
    <b:RefOrder>1</b:RefOrder>
  </b:Source>
  <b:Source>
    <b:Tag>Fra16</b:Tag>
    <b:SourceType>JournalArticle</b:SourceType>
    <b:Guid>{C6EB7880-4532-4FCE-8FFB-105440CA4EA3}</b:Guid>
    <b:Author>
      <b:Author>
        <b:Corporate>Ortin, F., Escalada J., and Rodriguez-Prieto, O.</b:Corporate>
      </b:Author>
    </b:Author>
    <b:Title>Big code: New opportunities for improving software construction</b:Title>
    <b:Year>2016</b:Year>
    <b:JournalName>Journal of Software</b:JournalName>
    <b:Pages>1083-1088</b:Pages>
    <b:Volume>11</b:Volume>
    <b:Issue>11</b:Issue>
    <b:RefOrder>2</b:RefOrder>
  </b:Source>
  <b:Source>
    <b:Tag>Tak23</b:Tag>
    <b:SourceType>JournalArticle</b:SourceType>
    <b:Guid>{B7AB2BAD-679D-4D12-9D83-DD1842F65540}</b:Guid>
    <b:Title>Taking Flight with Copilot: Early insights and opportunities of AI-powered pair-programming tools</b:Title>
    <b:Year>2023</b:Year>
    <b:JournalName>ACM Queue</b:JournalName>
    <b:Pages>35–57</b:Pages>
    <b:Volume>20</b:Volume>
    <b:Issue>6</b:Issue>
    <b:Author>
      <b:Author>
        <b:Corporate>Bird, C., Ford, D., Zimmermann, T., Forsgren, N., Kalliamvakou, E., Lowdermilk, T., and Gazit, I.</b:Corporate>
      </b:Author>
    </b:Author>
    <b:RefOrder>3</b:RefOrder>
  </b:Source>
  <b:Source>
    <b:Tag>Klu16</b:Tag>
    <b:SourceType>JournalArticle</b:SourceType>
    <b:Guid>{30169442-0F8B-4D81-AF33-04A41EE45C2A}</b:Guid>
    <b:Author>
      <b:Author>
        <b:Corporate>Kluyver, T., Ragan-Kelley, B., Pérez, F., Granger, B., Bussonnier, M., Frederic, J., and Willing, C.</b:Corporate>
      </b:Author>
    </b:Author>
    <b:Title>Jupyter Notebooks – a publishing format for reproducible computational workflows</b:Title>
    <b:Year>2016</b:Year>
    <b:JournalName>Positioning and Power in Academic Publishing: Players, Agents and Agendas</b:JournalName>
    <b:Pages>87-90</b:Pages>
    <b:RefOrder>22</b:RefOrder>
  </b:Source>
  <b:Source>
    <b:Tag>Dak21</b:Tag>
    <b:SourceType>ConferenceProceedings</b:SourceType>
    <b:Guid>{67BD9557-5E4D-45AD-8238-6C0FB222D564}</b:Guid>
    <b:Author>
      <b:Author>
        <b:Corporate>Dakhel, A. M., Desmarais, M. C., and Khomh, F.</b:Corporate>
      </b:Author>
    </b:Author>
    <b:Title>Assessing Developer Expertise from the Statistical Distribution of Programming Syntax Patterns</b:Title>
    <b:Year>2021</b:Year>
    <b:ConferenceName>Proceedings of the 25th Evaluation and Assessment in Software Engineering Conference (EASE 2021)</b:ConferenceName>
    <b:Pages>1-10</b:Pages>
    <b:DOI>10.1145/3463274.3463343</b:DOI>
    <b:RefOrder>10</b:RefOrder>
  </b:Source>
  <b:Source>
    <b:Tag>GRo22</b:Tag>
    <b:SourceType>ConferenceProceedings</b:SourceType>
    <b:Guid>{519CEC63-27AF-4B69-B5C2-1D77EAEC0D30}</b:Guid>
    <b:Author>
      <b:Author>
        <b:Corporate>Robles, G., Kula, R. G., Ragkhitwetsagul, C., Sakulniwat, T., Matsumoto, K., and Gonzalez-Barahona, J. M</b:Corporate>
      </b:Author>
    </b:Author>
    <b:Title>Pycefr: Python competency level through code analysis</b:Title>
    <b:Year>2022</b:Year>
    <b:ConferenceName>Proceedings of the 30th IEEE/ACM International Conference on Program Comprehension (ICPC '22)</b:ConferenceName>
    <b:City>New York, NY, USA</b:City>
    <b:Pages>173-177</b:Pages>
    <b:DOI>10.1145/3524610.3527878</b:DOI>
    <b:RefOrder>11</b:RefOrder>
  </b:Source>
  <b:Source>
    <b:Tag>EGa93</b:Tag>
    <b:SourceType>ConferenceProceedings</b:SourceType>
    <b:Guid>{85CD9F16-8B01-4860-B054-70DE1E43D7D3}</b:Guid>
    <b:Title>Design Patterns: Abstraction and Reuse of Object-Oriented Design</b:Title>
    <b:Year>1993</b:Year>
    <b:Author>
      <b:Author>
        <b:Corporate>Gamma, E., Helm, R., Johnson, R., and Vlissides, J.</b:Corporate>
      </b:Author>
    </b:Author>
    <b:ConferenceName>European Conf. on Object-Oriented Programming</b:ConferenceName>
    <b:RefOrder>13</b:RefOrder>
  </b:Source>
  <b:Source>
    <b:Tag>YPe21</b:Tag>
    <b:SourceType>ConferenceProceedings</b:SourceType>
    <b:Guid>{810A63B1-383A-45DC-BE1C-B06E12EC7162}</b:Guid>
    <b:Title>An Empirical Study for Common Language Features Used in Python Projects</b:Title>
    <b:Year>2021</b:Year>
    <b:Pages>24-35</b:Pages>
    <b:Author>
      <b:Author>
        <b:Corporate>Peng, Y., Zhang, Y., and Hu, M.</b:Corporate>
      </b:Author>
    </b:Author>
    <b:ConferenceName>IEEE International Conference on Software Analysis, Evolution and Reengineering (SANER)</b:ConferenceName>
    <b:City>Honolulu, HI, USA</b:City>
    <b:DOI>10.1109/SANER50967.2021.00012</b:DOI>
    <b:RefOrder>9</b:RefOrder>
  </b:Source>
  <b:Source>
    <b:Tag>IEE24</b:Tag>
    <b:SourceType>InternetSite</b:SourceType>
    <b:Guid>{AA65E9FC-10DF-4918-A58D-009CB58C54E1}</b:Guid>
    <b:Title>Top Programming Languages 2023</b:Title>
    <b:Author>
      <b:Author>
        <b:Corporate>IEEE Spectrum</b:Corporate>
      </b:Author>
    </b:Author>
    <b:YearAccessed>2024</b:YearAccessed>
    <b:MonthAccessed>Junio</b:MonthAccessed>
    <b:URL>https://spectrum.ieee.org/top-programming-languages-2023</b:URL>
    <b:RefOrder>4</b:RefOrder>
  </b:Source>
  <b:Source>
    <b:Tag>KDn24</b:Tag>
    <b:SourceType>InternetSite</b:SourceType>
    <b:Guid>{CD26C33B-9E3E-43C3-8D8C-AC0E68F654E9}</b:Guid>
    <b:Author>
      <b:Author>
        <b:Corporate>KDnuggets </b:Corporate>
      </b:Author>
    </b:Author>
    <b:Title>Data Science Tools, 2019-2020: Trends and Analysis</b:Title>
    <b:YearAccessed>2024</b:YearAccessed>
    <b:MonthAccessed>junio</b:MonthAccessed>
    <b:URL>https://www.kdnuggets.com/2020/06/data-science-tools-popularity-animated.html</b:URL>
    <b:RefOrder>5</b:RefOrder>
  </b:Source>
  <b:Source>
    <b:Tag>Iye21</b:Tag>
    <b:SourceType>ConferenceProceedings</b:SourceType>
    <b:Guid>{6CE64D78-FEE4-4495-879B-8EA65FABABBE}</b:Guid>
    <b:Author>
      <b:Author>
        <b:Corporate>Iyer, V., and Zilles, C.</b:Corporate>
      </b:Author>
    </b:Author>
    <b:Title>Pattern census: A characterization of pattern usage in early programming courses</b:Title>
    <b:Year>2021</b:Year>
    <b:ConferenceName>Proceedings of the 52nd ACM Technical Symposium on Computer Science Education (SIGCSE '21)</b:ConferenceName>
    <b:City>New York, NY, USA</b:City>
    <b:Pages>45-51</b:Pages>
    <b:RefOrder>6</b:RefOrder>
  </b:Source>
  <b:Source>
    <b:Tag>Los22</b:Tag>
    <b:SourceType>JournalArticle</b:SourceType>
    <b:Guid>{9E12A420-4B84-42EB-BB28-449B9B1F7C5E}</b:Guid>
    <b:Author>
      <b:Author>
        <b:Corporate>Losada, A., Facundo, G., Garcia, M., and Ortin, F.</b:Corporate>
      </b:Author>
    </b:Author>
    <b:Title>Mining common syntactic patterns used by Java programmers</b:Title>
    <b:Year>2022</b:Year>
    <b:JournalName>IEEE Latin America Transactions</b:JournalName>
    <b:Pages>753-762</b:Pages>
    <b:Volume>20</b:Volume>
    <b:Issue>5</b:Issue>
    <b:RefOrder>7</b:RefOrder>
  </b:Source>
  <b:Source>
    <b:Tag>Ort23</b:Tag>
    <b:SourceType>JournalArticle</b:SourceType>
    <b:Guid>{7A20B5A4-3D6D-46D2-94F6-BAE6726371DF}</b:Guid>
    <b:Author>
      <b:Author>
        <b:Corporate>Ortin, F., Facundo, G., and Garcia, M.</b:Corporate>
      </b:Author>
    </b:Author>
    <b:Title>Analyzing syntactic constructs of Java programs with machine learning</b:Title>
    <b:JournalName>Elsevier Expert Systems with Applications</b:JournalName>
    <b:Year>2023</b:Year>
    <b:Pages>119398-119414</b:Pages>
    <b:Volume>215</b:Volume>
    <b:RefOrder>12</b:RefOrder>
  </b:Source>
  <b:Source>
    <b:Tag>Rod20</b:Tag>
    <b:SourceType>JournalArticle</b:SourceType>
    <b:Guid>{61623F9E-ACA1-4514-9665-2DD1431EBB81}</b:Guid>
    <b:Author>
      <b:Author>
        <b:Corporate>Rodriguez-Prieto, O., Mycroft, A., and Ortin, F.</b:Corporate>
      </b:Author>
    </b:Author>
    <b:Title>An efficient and scalable platform for Java source code analysis using overlaid graph representations</b:Title>
    <b:JournalName>IEEE Access</b:JournalName>
    <b:Year>2020</b:Year>
    <b:Pages>72239–72260</b:Pages>
    <b:Volume>8</b:Volume>
    <b:RefOrder>24</b:RefOrder>
  </b:Source>
  <b:Source>
    <b:Tag>WuL22</b:Tag>
    <b:SourceType>JournalArticle</b:SourceType>
    <b:Guid>{C8470EC1-0D03-4807-A027-E26D3075CD34}</b:Guid>
    <b:Author>
      <b:Author>
        <b:Corporate>Wu, L., Cui, P., Pei, J., Zhao, L., and Song, L.</b:Corporate>
      </b:Author>
    </b:Author>
    <b:Title>Graph neural networks</b:Title>
    <b:JournalName>Graph Neural Networks: Foundations, Frontiers, and Applications</b:JournalName>
    <b:Year>2022</b:Year>
    <b:Pages>27-37</b:Pages>
    <b:RefOrder>25</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6eTTlcsOuScUR+b/Ssy1fbgRAMA==">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</go:docsCustomData>
</go:gDocsCustomXmlDataStorage>
</file>

<file path=customXml/itemProps1.xml><?xml version="1.0" encoding="utf-8"?>
<ds:datastoreItem xmlns:ds="http://schemas.openxmlformats.org/officeDocument/2006/customXml" ds:itemID="{92B522F1-7EB9-4497-8B47-BF474F73DFD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26718</Words>
  <Characters>146950</Characters>
  <Application>Microsoft Office Word</Application>
  <DocSecurity>0</DocSecurity>
  <Lines>1224</Lines>
  <Paragraphs>346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Alvaro Losada de Castro</dc:creator>
  <cp:lastModifiedBy>Abel Busto Dopazo</cp:lastModifiedBy>
  <cp:revision>416</cp:revision>
  <cp:lastPrinted>2024-06-25T11:15:00Z</cp:lastPrinted>
  <dcterms:created xsi:type="dcterms:W3CDTF">2021-07-06T07:31:00Z</dcterms:created>
  <dcterms:modified xsi:type="dcterms:W3CDTF">2024-06-25T16:38:00Z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